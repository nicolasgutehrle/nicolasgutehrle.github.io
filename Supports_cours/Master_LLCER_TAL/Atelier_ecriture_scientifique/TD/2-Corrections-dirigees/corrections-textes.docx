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A"/>
        <w:jc w:val="center"/>
      </w:pPr>
      <w:r>
        <w:rPr>
          <w:rStyle w:val="Aucun"/>
          <w:rtl w:val="0"/>
          <w:lang w:val="fr-FR"/>
        </w:rPr>
        <w:t>Atelier d</w:t>
      </w:r>
      <w:r>
        <w:rPr>
          <w:rStyle w:val="Aucun"/>
          <w:rtl w:val="0"/>
          <w:lang w:val="fr-FR"/>
        </w:rPr>
        <w:t>’é</w:t>
      </w:r>
      <w:r>
        <w:rPr>
          <w:rStyle w:val="Aucun"/>
          <w:rtl w:val="0"/>
          <w:lang w:val="fr-FR"/>
        </w:rPr>
        <w:t>criture scientifique</w:t>
      </w:r>
    </w:p>
    <w:p>
      <w:pPr>
        <w:pStyle w:val="Sous-titre A"/>
        <w:jc w:val="center"/>
        <w:rPr>
          <w:rStyle w:val="Aucun"/>
          <w:shd w:val="clear" w:color="auto" w:fill="ffffff"/>
        </w:rPr>
      </w:pPr>
      <w:r>
        <w:rPr>
          <w:rStyle w:val="Aucun"/>
          <w:rtl w:val="0"/>
          <w:lang w:val="fr-FR"/>
        </w:rPr>
        <w:t>Y4GET732</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it-IT"/>
        </w:rPr>
        <w:t>Abr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viations :</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L1 Locuteurs dont la langue maternelle co</w:t>
      </w:r>
      <w:r>
        <w:rPr>
          <w:rStyle w:val="Aucun"/>
          <w:rFonts w:ascii="Times Roman" w:hAnsi="Times Roman" w:hint="default"/>
          <w:shd w:val="clear" w:color="auto" w:fill="ffffff"/>
          <w:rtl w:val="0"/>
          <w:lang w:val="nl-NL"/>
        </w:rPr>
        <w:t>ï</w:t>
      </w:r>
      <w:r>
        <w:rPr>
          <w:rStyle w:val="Aucun"/>
          <w:rFonts w:ascii="Times Roman" w:hAnsi="Times Roman"/>
          <w:shd w:val="clear" w:color="auto" w:fill="ffffff"/>
          <w:rtl w:val="0"/>
          <w:lang w:val="fr-FR"/>
        </w:rPr>
        <w:t>ncide avec la langue dominante du pays o</w:t>
      </w:r>
      <w:r>
        <w:rPr>
          <w:rStyle w:val="Aucun"/>
          <w:rFonts w:ascii="Times Roman" w:hAnsi="Times Roman" w:hint="default"/>
          <w:shd w:val="clear" w:color="auto" w:fill="ffffff"/>
          <w:rtl w:val="0"/>
          <w:lang w:val="it-IT"/>
        </w:rPr>
        <w:t xml:space="preserve">ù </w:t>
      </w:r>
      <w:r>
        <w:rPr>
          <w:rStyle w:val="Aucun"/>
          <w:rFonts w:ascii="Times Roman" w:hAnsi="Times Roman"/>
          <w:shd w:val="clear" w:color="auto" w:fill="ffffff"/>
          <w:rtl w:val="0"/>
          <w:lang w:val="fr-FR"/>
        </w:rPr>
        <w:t>ils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sident. L2 Locuteurs ayant appris une langue donn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e comme langue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trang</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rPr>
        <w:t>re</w:t>
      </w:r>
      <w:r>
        <w:rPr>
          <w:rStyle w:val="Aucun"/>
          <w:rFonts w:ascii="Times Roman" w:hAnsi="Times Roman"/>
          <w:shd w:val="clear" w:color="auto" w:fill="ffffff"/>
          <w:rtl w:val="0"/>
          <w:lang w:val="fr-FR"/>
        </w:rPr>
        <w:t>LH Langue d</w:t>
      </w:r>
      <w:r>
        <w:rPr>
          <w:rStyle w:val="Aucun"/>
          <w:shd w:val="clear" w:color="auto" w:fill="ffffff"/>
          <w:rtl w:val="1"/>
        </w:rPr>
        <w:t>’</w:t>
      </w:r>
      <w:r>
        <w:rPr>
          <w:rStyle w:val="Aucun"/>
          <w:rFonts w:ascii="Times Roman" w:hAnsi="Times Roman"/>
          <w:shd w:val="clear" w:color="auto" w:fill="ffffff"/>
          <w:rtl w:val="0"/>
        </w:rPr>
        <w:t>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de-DE"/>
        </w:rPr>
        <w:t>ritage</w:t>
      </w:r>
      <w:r>
        <w:rPr>
          <w:rStyle w:val="Aucun"/>
          <w:rFonts w:ascii="Times Roman" w:hAnsi="Times Roman"/>
          <w:shd w:val="clear" w:color="auto" w:fill="ffffff"/>
          <w:rtl w:val="0"/>
          <w:lang w:val="fr-FR"/>
        </w:rPr>
        <w:t>LLH Locuteur de langue d</w:t>
      </w:r>
      <w:r>
        <w:rPr>
          <w:rStyle w:val="Aucun"/>
          <w:shd w:val="clear" w:color="auto" w:fill="ffffff"/>
          <w:rtl w:val="1"/>
        </w:rPr>
        <w:t>’</w:t>
      </w:r>
      <w:r>
        <w:rPr>
          <w:rStyle w:val="Aucun"/>
          <w:rFonts w:ascii="Times Roman" w:hAnsi="Times Roman"/>
          <w:shd w:val="clear" w:color="auto" w:fill="ffffff"/>
          <w:rtl w:val="0"/>
        </w:rPr>
        <w:t>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de-DE"/>
        </w:rPr>
        <w:t xml:space="preserve">ritage </w:t>
      </w:r>
      <w:r>
        <w:rPr>
          <w:rStyle w:val="Aucun"/>
          <w:rFonts w:ascii="Times Roman" w:hAnsi="Times Roman"/>
          <w:shd w:val="clear" w:color="auto" w:fill="ffffff"/>
          <w:rtl w:val="0"/>
          <w:lang w:val="fr-FR"/>
        </w:rPr>
        <w:t>LLHT Locuteur de langue d</w:t>
      </w:r>
      <w:r>
        <w:rPr>
          <w:rStyle w:val="Aucun"/>
          <w:shd w:val="clear" w:color="auto" w:fill="ffffff"/>
          <w:rtl w:val="1"/>
        </w:rPr>
        <w:t>’</w:t>
      </w:r>
      <w:r>
        <w:rPr>
          <w:rStyle w:val="Aucun"/>
          <w:rFonts w:ascii="Times Roman" w:hAnsi="Times Roman"/>
          <w:shd w:val="clear" w:color="auto" w:fill="ffffff"/>
          <w:rtl w:val="0"/>
        </w:rPr>
        <w:t>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ritage turque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 xml:space="preserve">Paragraphe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tat de l</w:t>
      </w:r>
      <w:r>
        <w:rPr>
          <w:rStyle w:val="Aucun"/>
          <w:shd w:val="clear" w:color="auto" w:fill="ffffff"/>
          <w:rtl w:val="1"/>
        </w:rPr>
        <w:t>’</w:t>
      </w:r>
      <w:r>
        <w:rPr>
          <w:rStyle w:val="Aucun"/>
          <w:rFonts w:ascii="Times Roman" w:hAnsi="Times Roman"/>
          <w:shd w:val="clear" w:color="auto" w:fill="ffffff"/>
          <w:rtl w:val="0"/>
          <w:lang w:val="fr-FR"/>
        </w:rPr>
        <w:t>art :</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 xml:space="preserve"> Penchons-nous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sent sur les comp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tences des</w:t>
      </w:r>
      <w:r>
        <w:rPr>
          <w:rStyle w:val="Aucun"/>
          <w:rFonts w:ascii="Times Roman" w:hAnsi="Times Roman"/>
          <w:shd w:val="clear" w:color="auto" w:fill="ffffff"/>
          <w:rtl w:val="0"/>
        </w:rPr>
        <w:t xml:space="preserve"> </w:t>
      </w:r>
      <w:r>
        <w:rPr>
          <w:rStyle w:val="Aucun"/>
          <w:rFonts w:ascii="Times Roman" w:hAnsi="Times Roman"/>
          <w:shd w:val="clear" w:color="auto" w:fill="ffffff"/>
          <w:rtl w:val="0"/>
          <w:lang w:val="da-DK"/>
        </w:rPr>
        <w:t>LLH</w:t>
      </w:r>
      <w:r>
        <w:rPr>
          <w:rStyle w:val="Aucun"/>
          <w:rFonts w:ascii="Times Roman" w:hAnsi="Times Roman"/>
          <w:shd w:val="clear" w:color="auto" w:fill="ffffff"/>
          <w:rtl w:val="0"/>
          <w:lang w:val="nl-NL"/>
        </w:rPr>
        <w:t>. De mani</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rPr>
        <w:t>re g</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rale, les domaines o</w:t>
      </w:r>
      <w:r>
        <w:rPr>
          <w:rStyle w:val="Aucun"/>
          <w:rFonts w:ascii="Times Roman" w:hAnsi="Times Roman" w:hint="default"/>
          <w:shd w:val="clear" w:color="auto" w:fill="ffffff"/>
          <w:rtl w:val="0"/>
          <w:lang w:val="it-IT"/>
        </w:rPr>
        <w:t>ù</w:t>
      </w:r>
      <w:r>
        <w:rPr>
          <w:rStyle w:val="Aucun"/>
          <w:rFonts w:ascii="Times Roman" w:hAnsi="Times Roman"/>
          <w:shd w:val="clear" w:color="auto" w:fill="ffffff"/>
          <w:rtl w:val="0"/>
          <w:lang w:val="fr-FR"/>
        </w:rPr>
        <w:t xml:space="preserve"> les locuteurs de </w:t>
      </w:r>
      <w:r>
        <w:rPr>
          <w:rStyle w:val="Aucun"/>
          <w:rFonts w:ascii="Times Roman" w:hAnsi="Times Roman"/>
          <w:shd w:val="clear" w:color="auto" w:fill="ffffff"/>
          <w:rtl w:val="0"/>
        </w:rPr>
        <w:t>LH</w:t>
      </w:r>
      <w:r>
        <w:rPr>
          <w:rStyle w:val="Aucun"/>
          <w:rFonts w:ascii="Times Roman" w:hAnsi="Times Roman"/>
          <w:shd w:val="clear" w:color="auto" w:fill="ffffff"/>
          <w:rtl w:val="0"/>
          <w:lang w:val="fr-FR"/>
        </w:rPr>
        <w:t xml:space="preserve"> ressemblent le plus aux</w:t>
      </w:r>
      <w:r>
        <w:rPr>
          <w:rStyle w:val="Aucun"/>
          <w:rFonts w:ascii="Times Roman" w:hAnsi="Times Roman"/>
          <w:shd w:val="clear" w:color="auto" w:fill="ffffff"/>
          <w:rtl w:val="0"/>
        </w:rPr>
        <w:t xml:space="preserve"> L1</w:t>
      </w:r>
      <w:r>
        <w:rPr>
          <w:rStyle w:val="Aucun"/>
          <w:rFonts w:ascii="Times Roman" w:hAnsi="Times Roman"/>
          <w:shd w:val="clear" w:color="auto" w:fill="ffffff"/>
          <w:rtl w:val="0"/>
          <w:lang w:val="fr-FR"/>
        </w:rPr>
        <w:t xml:space="preserve"> sont la phonologie et la phon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tique. </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tre en contact avec une langue assez t</w:t>
      </w:r>
      <w:r>
        <w:rPr>
          <w:rStyle w:val="Aucun"/>
          <w:rFonts w:ascii="Times Roman" w:hAnsi="Times Roman" w:hint="default"/>
          <w:shd w:val="clear" w:color="auto" w:fill="ffffff"/>
          <w:rtl w:val="0"/>
        </w:rPr>
        <w:t>ô</w:t>
      </w:r>
      <w:r>
        <w:rPr>
          <w:rStyle w:val="Aucun"/>
          <w:rFonts w:ascii="Times Roman" w:hAnsi="Times Roman"/>
          <w:shd w:val="clear" w:color="auto" w:fill="ffffff"/>
          <w:rtl w:val="0"/>
          <w:lang w:val="fr-FR"/>
        </w:rPr>
        <w:t>t durant l</w:t>
      </w:r>
      <w:r>
        <w:rPr>
          <w:rStyle w:val="Aucun"/>
          <w:shd w:val="clear" w:color="auto" w:fill="ffffff"/>
          <w:rtl w:val="1"/>
        </w:rPr>
        <w:t>’</w:t>
      </w:r>
      <w:r>
        <w:rPr>
          <w:rStyle w:val="Aucun"/>
          <w:rFonts w:ascii="Times Roman" w:hAnsi="Times Roman"/>
          <w:shd w:val="clear" w:color="auto" w:fill="ffffff"/>
          <w:rtl w:val="0"/>
          <w:lang w:val="fr-FR"/>
        </w:rPr>
        <w:t xml:space="preserve">enfance semble </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it-IT"/>
        </w:rPr>
        <w:t>tre un avantage non 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gligeable lors de la production, de la perception et de la cat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gorisation des sons</w:t>
      </w:r>
      <w:r>
        <w:rPr>
          <w:rStyle w:val="Aucun"/>
          <w:rFonts w:ascii="Times Roman" w:hAnsi="Times Roman"/>
          <w:shd w:val="clear" w:color="auto" w:fill="ffffff"/>
          <w:rtl w:val="0"/>
          <w:lang w:val="fr-FR"/>
        </w:rPr>
        <w:t xml:space="preserve"> : </w:t>
      </w:r>
      <w:r>
        <w:rPr>
          <w:rStyle w:val="Aucun"/>
          <w:rFonts w:ascii="Times Roman" w:hAnsi="Times Roman"/>
          <w:shd w:val="clear" w:color="auto" w:fill="ffffff"/>
          <w:rtl w:val="0"/>
          <w:lang w:val="fr-FR"/>
        </w:rPr>
        <w:t>lorsque les comp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tences phonologiques et phon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tiques des L</w:t>
      </w:r>
      <w:r>
        <w:rPr>
          <w:rStyle w:val="Aucun"/>
          <w:rFonts w:ascii="Times Roman" w:hAnsi="Times Roman"/>
          <w:shd w:val="clear" w:color="auto" w:fill="ffffff"/>
          <w:rtl w:val="0"/>
          <w:lang w:val="de-DE"/>
        </w:rPr>
        <w:t>HL</w:t>
      </w:r>
      <w:r>
        <w:rPr>
          <w:rStyle w:val="Aucun"/>
          <w:rFonts w:ascii="Times Roman" w:hAnsi="Times Roman"/>
          <w:shd w:val="clear" w:color="auto" w:fill="ffffff"/>
          <w:rtl w:val="0"/>
          <w:lang w:val="fr-FR"/>
        </w:rPr>
        <w:t xml:space="preserve"> sont compar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es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celles des</w:t>
      </w:r>
      <w:r>
        <w:rPr>
          <w:rStyle w:val="Aucun"/>
          <w:rFonts w:ascii="Times Roman" w:hAnsi="Times Roman"/>
          <w:shd w:val="clear" w:color="auto" w:fill="ffffff"/>
          <w:rtl w:val="0"/>
        </w:rPr>
        <w:t xml:space="preserve"> L2</w:t>
      </w:r>
      <w:r>
        <w:rPr>
          <w:rStyle w:val="Aucun"/>
          <w:rFonts w:ascii="Times Roman" w:hAnsi="Times Roman"/>
          <w:shd w:val="clear" w:color="auto" w:fill="ffffff"/>
          <w:rtl w:val="0"/>
          <w:lang w:val="fr-FR"/>
        </w:rPr>
        <w:t>, celles de</w:t>
      </w:r>
      <w:r>
        <w:rPr>
          <w:rStyle w:val="Aucun"/>
          <w:rFonts w:ascii="Times Roman" w:hAnsi="Times Roman"/>
          <w:shd w:val="clear" w:color="auto" w:fill="ffffff"/>
          <w:rtl w:val="0"/>
          <w:lang w:val="fr-FR"/>
        </w:rPr>
        <w:t xml:space="preserve"> la premi</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it-IT"/>
        </w:rPr>
        <w:t>re cat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gorie de locuteurs sont significativement plus similaires aux comp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tences des L1</w:t>
      </w:r>
      <w:r>
        <w:rPr>
          <w:rStyle w:val="Aucun"/>
          <w:rFonts w:ascii="Times Roman" w:hAnsi="Times Roman"/>
          <w:shd w:val="clear" w:color="auto" w:fill="ffffff"/>
          <w:rtl w:val="0"/>
        </w:rPr>
        <w:t xml:space="preserve"> (Montrul 2010, Oh et. al. 2003)</w:t>
      </w:r>
      <w:r>
        <w:rPr>
          <w:rStyle w:val="Aucun"/>
          <w:rFonts w:ascii="Times Roman" w:hAnsi="Times Roman"/>
          <w:shd w:val="clear" w:color="auto" w:fill="ffffff"/>
          <w:rtl w:val="0"/>
          <w:lang w:val="fr-FR"/>
        </w:rPr>
        <w:t>. Toutefois, malgr</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leurs comp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tences phonologiques et phon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tiques assez semblables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 xml:space="preserve">celles des L1, des traits propres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la langue dominante des LLH, ou ce que Polinsky (2018b : 116-123) qualifie d</w:t>
      </w:r>
      <w:r>
        <w:rPr>
          <w:rStyle w:val="Aucun"/>
          <w:rFonts w:ascii="Times Roman" w:hAnsi="Times Roman" w:hint="default"/>
          <w:shd w:val="clear" w:color="auto" w:fill="ffffff"/>
          <w:rtl w:val="0"/>
          <w:lang w:val="fr-FR"/>
        </w:rPr>
        <w:t xml:space="preserve">’ « </w:t>
      </w:r>
      <w:r>
        <w:rPr>
          <w:rStyle w:val="Aucun"/>
          <w:rFonts w:ascii="Times Roman" w:hAnsi="Times Roman"/>
          <w:shd w:val="clear" w:color="auto" w:fill="ffffff"/>
          <w:rtl w:val="0"/>
          <w:lang w:val="fr-FR"/>
        </w:rPr>
        <w:t>accent d</w:t>
      </w:r>
      <w:r>
        <w:rPr>
          <w:rStyle w:val="Aucun"/>
          <w:shd w:val="clear" w:color="auto" w:fill="ffffff"/>
          <w:rtl w:val="1"/>
        </w:rPr>
        <w:t>’</w:t>
      </w:r>
      <w:r>
        <w:rPr>
          <w:rStyle w:val="Aucun"/>
          <w:rFonts w:ascii="Times Roman" w:hAnsi="Times Roman"/>
          <w:shd w:val="clear" w:color="auto" w:fill="ffffff"/>
          <w:rtl w:val="0"/>
        </w:rPr>
        <w:t>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de-DE"/>
        </w:rPr>
        <w:t xml:space="preserve">ritage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font que les LLH sont assez facilement identifi</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 par les L1 comme 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tant pas des L1 (Polinsky &amp; Scontras 2019). Il est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galement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vident que la langue du locuteur sera analogue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 xml:space="preserve">la langue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 xml:space="preserve">laquelle il a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pt-PT"/>
        </w:rPr>
        <w:t>expos</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Ainsi, les parents du LLH font eux-m</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mes partie de cette cat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gorie de locuteurs et/ou s</w:t>
      </w:r>
      <w:r>
        <w:rPr>
          <w:rStyle w:val="Aucun"/>
          <w:shd w:val="clear" w:color="auto" w:fill="ffffff"/>
          <w:rtl w:val="1"/>
        </w:rPr>
        <w:t>’</w:t>
      </w:r>
      <w:r>
        <w:rPr>
          <w:rStyle w:val="Aucun"/>
          <w:rFonts w:ascii="Times Roman" w:hAnsi="Times Roman"/>
          <w:shd w:val="clear" w:color="auto" w:fill="ffffff"/>
          <w:rtl w:val="0"/>
          <w:lang w:val="fr-FR"/>
        </w:rPr>
        <w:t>ils parlent un dialecte bien particulier, la langue du LLH peut se distinguer des vari</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 contemporaines et normatives. Les diff</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rences entres les traits phonologiques du LLH et celles des L1 se fera encore plus ressentir (Bullock 2009)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 xml:space="preserve">Bibliograhie :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en-US"/>
        </w:rPr>
        <w:t>Bullock, B. E. (2009). Prosody in contact in French: A case study from a heritage variety in the USA. International Journal of Bilingualism, 13(2), 165</w:t>
      </w:r>
      <w:r>
        <w:rPr>
          <w:rStyle w:val="Aucun"/>
          <w:rFonts w:ascii="Times Roman" w:hAnsi="Times Roman" w:hint="default"/>
          <w:shd w:val="clear" w:color="auto" w:fill="ffffff"/>
          <w:rtl w:val="0"/>
        </w:rPr>
        <w:t>–</w:t>
      </w:r>
      <w:r>
        <w:rPr>
          <w:rStyle w:val="Aucun"/>
          <w:rFonts w:ascii="Times Roman" w:hAnsi="Times Roman"/>
          <w:shd w:val="clear" w:color="auto" w:fill="ffffff"/>
          <w:rtl w:val="0"/>
        </w:rPr>
        <w:t xml:space="preserve">194. Montrul, S. (2010) </w:t>
      </w:r>
      <w:r>
        <w:rPr>
          <w:rStyle w:val="Aucun"/>
          <w:shd w:val="clear" w:color="auto" w:fill="ffffff"/>
          <w:rtl w:val="1"/>
          <w:lang w:val="ar-SA" w:bidi="ar-SA"/>
        </w:rPr>
        <w:t>“</w:t>
      </w:r>
      <w:r>
        <w:rPr>
          <w:rStyle w:val="Aucun"/>
          <w:rFonts w:ascii="Times Roman" w:hAnsi="Times Roman"/>
          <w:shd w:val="clear" w:color="auto" w:fill="ffffff"/>
          <w:rtl w:val="0"/>
          <w:lang w:val="en-US"/>
        </w:rPr>
        <w:t>Current Issues in Heritage Language Acquisition,</w:t>
      </w:r>
      <w:r>
        <w:rPr>
          <w:rStyle w:val="Aucun"/>
          <w:rFonts w:ascii="Times Roman" w:hAnsi="Times Roman" w:hint="default"/>
          <w:shd w:val="clear" w:color="auto" w:fill="ffffff"/>
          <w:rtl w:val="0"/>
        </w:rPr>
        <w:t xml:space="preserve">” </w:t>
      </w:r>
      <w:r>
        <w:rPr>
          <w:rStyle w:val="Aucun"/>
          <w:rFonts w:ascii="Times Roman" w:hAnsi="Times Roman"/>
          <w:shd w:val="clear" w:color="auto" w:fill="ffffff"/>
          <w:rtl w:val="0"/>
          <w:lang w:val="en-US"/>
        </w:rPr>
        <w:t>Annual Review of Applied Linguistics, Cambridge University Press, 30, 3</w:t>
      </w:r>
      <w:r>
        <w:rPr>
          <w:rStyle w:val="Aucun"/>
          <w:rFonts w:ascii="Times Roman" w:hAnsi="Times Roman" w:hint="default"/>
          <w:shd w:val="clear" w:color="auto" w:fill="ffffff"/>
          <w:rtl w:val="0"/>
        </w:rPr>
        <w:t>–</w:t>
      </w:r>
      <w:r>
        <w:rPr>
          <w:rStyle w:val="Aucun"/>
          <w:rFonts w:ascii="Times Roman" w:hAnsi="Times Roman"/>
          <w:shd w:val="clear" w:color="auto" w:fill="ffffff"/>
          <w:rtl w:val="0"/>
        </w:rPr>
        <w:t xml:space="preserve">23. </w:t>
      </w:r>
      <w:r>
        <w:rPr>
          <w:rStyle w:val="Aucun"/>
          <w:rFonts w:ascii="Times Roman" w:hAnsi="Times Roman"/>
          <w:shd w:val="clear" w:color="auto" w:fill="ffffff"/>
          <w:rtl w:val="0"/>
          <w:lang w:val="en-US"/>
        </w:rPr>
        <w:t>Oh, J. et. al., (2003). Holding on to childhood language memory. Cognition, 86(3), B53- B64. Polinsky M. (2018b). Phonetics and Phonology. Dans Heritage Languages and their Speakers, Cambridge: Cambridge University Press: 114</w:t>
      </w:r>
      <w:r>
        <w:rPr>
          <w:rStyle w:val="Aucun"/>
          <w:rFonts w:ascii="Times Roman" w:hAnsi="Times Roman" w:hint="default"/>
          <w:shd w:val="clear" w:color="auto" w:fill="ffffff"/>
          <w:rtl w:val="0"/>
        </w:rPr>
        <w:t>–</w:t>
      </w:r>
      <w:r>
        <w:rPr>
          <w:rStyle w:val="Aucun"/>
          <w:rFonts w:ascii="Times Roman" w:hAnsi="Times Roman"/>
          <w:shd w:val="clear" w:color="auto" w:fill="ffffff"/>
          <w:rtl w:val="0"/>
        </w:rPr>
        <w:t>163.</w:t>
      </w:r>
      <w:r>
        <w:rPr>
          <w:rStyle w:val="Aucun"/>
          <w:rFonts w:ascii="Times Roman" w:hAnsi="Times Roman"/>
          <w:shd w:val="clear" w:color="auto" w:fill="ffffff"/>
          <w:rtl w:val="0"/>
          <w:lang w:val="en-US"/>
        </w:rPr>
        <w:t xml:space="preserve"> Polinsky, M., &amp; Scontras, G. (2019). Understanding heritage languages. Bilingualism: Language and Cognition, 23(1), 4-20.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pPr>
      <w:ins w:id="0" w:date="2024-11-06T09:24:40Z" w:author="Nicolas Gutehrlé">
        <w:r>
          <w:rPr>
            <w:rStyle w:val="Aucun"/>
            <w:rFonts w:ascii="Arial Unicode MS" w:cs="Arial Unicode MS" w:hAnsi="Arial Unicode MS" w:eastAsia="Arial Unicode MS"/>
            <w:b w:val="0"/>
            <w:bCs w:val="0"/>
            <w:i w:val="0"/>
            <w:iCs w:val="0"/>
            <w:shd w:val="clear" w:color="auto" w:fill="ffffff"/>
          </w:rPr>
          <w:br w:type="page"/>
        </w:r>
      </w:ins>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 xml:space="preserve">Notre travail </w:t>
      </w:r>
      <w:r>
        <w:rPr>
          <w:rStyle w:val="Aucun"/>
          <w:rFonts w:ascii="Times Roman" w:hAnsi="Times Roman"/>
          <w:shd w:val="clear" w:color="auto" w:fill="ffffff"/>
          <w:rtl w:val="0"/>
        </w:rPr>
        <w:t>s</w:t>
      </w:r>
      <w:r>
        <w:rPr>
          <w:rStyle w:val="Aucun"/>
          <w:shd w:val="clear" w:color="auto" w:fill="ffffff"/>
          <w:rtl w:val="1"/>
        </w:rPr>
        <w:t>’</w:t>
      </w:r>
      <w:r>
        <w:rPr>
          <w:rStyle w:val="Aucun"/>
          <w:rFonts w:ascii="Times Roman" w:hAnsi="Times Roman"/>
          <w:shd w:val="clear" w:color="auto" w:fill="ffffff"/>
          <w:rtl w:val="0"/>
          <w:lang w:val="fr-FR"/>
        </w:rPr>
        <w:t>est a</w:t>
      </w:r>
      <w:r>
        <w:rPr>
          <w:rStyle w:val="Aucun"/>
          <w:rFonts w:ascii="Times Roman" w:hAnsi="Times Roman"/>
          <w:shd w:val="clear" w:color="auto" w:fill="ffffff"/>
          <w:rtl w:val="0"/>
        </w:rPr>
        <w:t>x</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 xml:space="preserve"> </w:t>
      </w:r>
      <w:r>
        <w:rPr>
          <w:rStyle w:val="Aucun"/>
          <w:rFonts w:ascii="Times Roman" w:hAnsi="Times Roman"/>
          <w:shd w:val="clear" w:color="auto" w:fill="ffffff"/>
          <w:rtl w:val="0"/>
          <w:lang w:val="fr-FR"/>
        </w:rPr>
        <w:t xml:space="preserve">autour des objectifs suivants : </w:t>
      </w:r>
    </w:p>
    <w:p>
      <w:pPr>
        <w:pStyle w:val="Par défaut"/>
        <w:numPr>
          <w:ilvl w:val="0"/>
          <w:numId w:val="2"/>
        </w:numPr>
        <w:bidi w:val="0"/>
        <w:spacing w:before="0" w:line="240" w:lineRule="auto"/>
        <w:ind w:right="0"/>
        <w:jc w:val="left"/>
        <w:rPr>
          <w:rFonts w:ascii="Times Roman" w:hAnsi="Times Roman"/>
          <w:rtl w:val="0"/>
        </w:rPr>
      </w:pPr>
      <w:r>
        <w:rPr>
          <w:rStyle w:val="Aucun"/>
          <w:rFonts w:ascii="Times Roman" w:hAnsi="Times Roman"/>
          <w:shd w:val="clear" w:color="auto" w:fill="ffffff"/>
          <w:rtl w:val="0"/>
        </w:rPr>
        <w:t>S</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lectionner les outils num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riques d</w:t>
      </w:r>
      <w:r>
        <w:rPr>
          <w:rStyle w:val="Aucun"/>
          <w:rFonts w:ascii="Helvetica Neue" w:hAnsi="Helvetica Neue" w:hint="default"/>
          <w:shd w:val="clear" w:color="auto" w:fill="ffffff"/>
          <w:rtl w:val="1"/>
        </w:rPr>
        <w:t>’</w:t>
      </w:r>
      <w:r>
        <w:rPr>
          <w:rStyle w:val="Aucun"/>
          <w:rFonts w:ascii="Times Roman" w:hAnsi="Times Roman"/>
          <w:shd w:val="clear" w:color="auto" w:fill="ffffff"/>
          <w:rtl w:val="0"/>
          <w:lang w:val="fr-FR"/>
        </w:rPr>
        <w:t xml:space="preserve">aide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criture en </w:t>
      </w:r>
      <w:r>
        <w:rPr>
          <w:rStyle w:val="Aucun"/>
          <w:rFonts w:ascii="Times Roman" w:hAnsi="Times Roman"/>
          <w:shd w:val="clear" w:color="auto" w:fill="ffffff"/>
          <w:rtl w:val="0"/>
          <w:lang w:val="fr-FR"/>
        </w:rPr>
        <w:t xml:space="preserve">L2 ; </w:t>
      </w:r>
    </w:p>
    <w:p>
      <w:pPr>
        <w:pStyle w:val="Par défaut"/>
        <w:numPr>
          <w:ilvl w:val="0"/>
          <w:numId w:val="2"/>
        </w:numPr>
        <w:bidi w:val="0"/>
        <w:spacing w:before="0" w:line="240" w:lineRule="auto"/>
        <w:ind w:right="0"/>
        <w:jc w:val="left"/>
        <w:rPr>
          <w:rFonts w:ascii="Times Roman" w:hAnsi="Times Roman"/>
          <w:rtl w:val="0"/>
          <w:lang w:val="ru-RU"/>
        </w:rPr>
      </w:pPr>
      <w:r>
        <w:rPr>
          <w:rStyle w:val="Aucun"/>
          <w:rFonts w:ascii="Times Roman" w:hAnsi="Times Roman"/>
          <w:shd w:val="clear" w:color="auto" w:fill="ffffff"/>
          <w:rtl w:val="0"/>
          <w:lang w:val="ru-RU"/>
        </w:rPr>
        <w:t xml:space="preserve">-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laborer un dispositif didactique sous forme de padlets pour</w:t>
      </w:r>
      <w:r>
        <w:rPr>
          <w:rStyle w:val="Aucun"/>
          <w:rFonts w:ascii="Times Roman" w:hAnsi="Times Roman"/>
          <w:shd w:val="clear" w:color="auto" w:fill="ffffff"/>
          <w:rtl w:val="0"/>
        </w:rPr>
        <w:t xml:space="preserve"> 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parer les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l</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rPr>
        <w:t>ves</w:t>
      </w:r>
      <w:r>
        <w:rPr>
          <w:rStyle w:val="Aucun"/>
          <w:rFonts w:ascii="Times Roman" w:hAnsi="Times Roman" w:hint="default"/>
          <w:shd w:val="clear" w:color="auto" w:fill="ffffff"/>
          <w:rtl w:val="0"/>
          <w:lang w:val="fr-FR"/>
        </w:rPr>
        <w:t xml:space="preserve"> à </w:t>
      </w:r>
      <w:r>
        <w:rPr>
          <w:rStyle w:val="Aucun"/>
          <w:rFonts w:ascii="Times Roman" w:hAnsi="Times Roman"/>
          <w:shd w:val="clear" w:color="auto" w:fill="ffffff"/>
          <w:rtl w:val="0"/>
        </w:rPr>
        <w:t>l</w:t>
      </w:r>
      <w:r>
        <w:rPr>
          <w:rStyle w:val="Aucun"/>
          <w:rFonts w:ascii="Helvetica Neue" w:hAnsi="Helvetica Neue" w:hint="default"/>
          <w:shd w:val="clear" w:color="auto" w:fill="ffffff"/>
          <w:rtl w:val="1"/>
        </w:rPr>
        <w:t>’</w:t>
      </w:r>
      <w:r>
        <w:rPr>
          <w:rStyle w:val="Aucun"/>
          <w:rFonts w:ascii="Times Roman" w:hAnsi="Times Roman"/>
          <w:shd w:val="clear" w:color="auto" w:fill="ffffff"/>
          <w:rtl w:val="0"/>
          <w:lang w:val="en-US"/>
        </w:rPr>
        <w:t>activit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 xml:space="preserve">de production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crite</w:t>
      </w:r>
      <w:r>
        <w:rPr>
          <w:rStyle w:val="Aucun"/>
          <w:rFonts w:ascii="Times Roman" w:hAnsi="Times Roman"/>
          <w:shd w:val="clear" w:color="auto" w:fill="ffffff"/>
          <w:rtl w:val="0"/>
          <w:lang w:val="fr-FR"/>
        </w:rPr>
        <w:t xml:space="preserve"> ; </w:t>
      </w:r>
    </w:p>
    <w:p>
      <w:pPr>
        <w:pStyle w:val="Par défaut"/>
        <w:numPr>
          <w:ilvl w:val="0"/>
          <w:numId w:val="2"/>
        </w:numPr>
        <w:bidi w:val="0"/>
        <w:spacing w:before="0" w:line="240" w:lineRule="auto"/>
        <w:ind w:right="0"/>
        <w:jc w:val="left"/>
        <w:rPr>
          <w:rFonts w:ascii="Times Roman" w:cs="Times Roman" w:hAnsi="Times Roman" w:eastAsia="Times Roman"/>
          <w:rtl w:val="0"/>
        </w:rPr>
      </w:pPr>
    </w:p>
    <w:p>
      <w:pPr>
        <w:pStyle w:val="Par défaut"/>
        <w:numPr>
          <w:ilvl w:val="0"/>
          <w:numId w:val="2"/>
        </w:numPr>
        <w:bidi w:val="0"/>
        <w:spacing w:before="0" w:line="240" w:lineRule="auto"/>
        <w:ind w:right="0"/>
        <w:jc w:val="left"/>
        <w:rPr>
          <w:rFonts w:ascii="Times Roman" w:hAnsi="Times Roman"/>
          <w:rtl w:val="0"/>
          <w:lang w:val="fr-FR"/>
        </w:rPr>
      </w:pPr>
      <w:r>
        <w:rPr>
          <w:rStyle w:val="Aucun"/>
          <w:rFonts w:ascii="Times Roman" w:hAnsi="Times Roman"/>
          <w:shd w:val="clear" w:color="auto" w:fill="ffffff"/>
          <w:rtl w:val="0"/>
          <w:lang w:val="fr-FR"/>
        </w:rPr>
        <w:t>- Identifier les usages diversifi</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s des traducteurs automatiques par les </w:t>
      </w:r>
      <w:r>
        <w:rPr>
          <w:rStyle w:val="Aucun"/>
          <w:rFonts w:ascii="Times Roman" w:hAnsi="Times Roman"/>
          <w:shd w:val="clear" w:color="auto" w:fill="ffffff"/>
          <w:rtl w:val="0"/>
          <w:lang w:val="sv-SE"/>
        </w:rPr>
        <w:t>lyc</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nl-NL"/>
        </w:rPr>
        <w:t>ens gr</w:t>
      </w:r>
      <w:r>
        <w:rPr>
          <w:rStyle w:val="Aucun"/>
          <w:rFonts w:ascii="Times Roman" w:hAnsi="Times Roman" w:hint="default"/>
          <w:shd w:val="clear" w:color="auto" w:fill="ffffff"/>
          <w:rtl w:val="0"/>
        </w:rPr>
        <w:t>â</w:t>
      </w:r>
      <w:r>
        <w:rPr>
          <w:rStyle w:val="Aucun"/>
          <w:rFonts w:ascii="Times Roman" w:hAnsi="Times Roman"/>
          <w:shd w:val="clear" w:color="auto" w:fill="ffffff"/>
          <w:rtl w:val="0"/>
        </w:rPr>
        <w:t xml:space="preserve">ce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un corpus textuel recueilli</w:t>
      </w:r>
      <w:r>
        <w:rPr>
          <w:rStyle w:val="Aucun"/>
          <w:rFonts w:ascii="Times Roman" w:hAnsi="Times Roman"/>
          <w:shd w:val="clear" w:color="auto" w:fill="ffffff"/>
          <w:rtl w:val="0"/>
          <w:lang w:val="fr-FR"/>
        </w:rPr>
        <w:t xml:space="preserve"> ; </w:t>
      </w:r>
    </w:p>
    <w:p>
      <w:pPr>
        <w:pStyle w:val="Par défaut"/>
        <w:numPr>
          <w:ilvl w:val="0"/>
          <w:numId w:val="2"/>
        </w:numPr>
        <w:bidi w:val="0"/>
        <w:spacing w:before="0" w:line="240" w:lineRule="auto"/>
        <w:ind w:right="0"/>
        <w:jc w:val="left"/>
        <w:rPr>
          <w:rFonts w:ascii="Times Roman" w:cs="Times Roman" w:hAnsi="Times Roman" w:eastAsia="Times Roman"/>
          <w:rtl w:val="0"/>
        </w:rPr>
      </w:pPr>
    </w:p>
    <w:p>
      <w:pPr>
        <w:pStyle w:val="Par défaut"/>
        <w:numPr>
          <w:ilvl w:val="0"/>
          <w:numId w:val="2"/>
        </w:numPr>
        <w:bidi w:val="0"/>
        <w:spacing w:before="0" w:line="240" w:lineRule="auto"/>
        <w:ind w:right="0"/>
        <w:jc w:val="left"/>
        <w:rPr>
          <w:rFonts w:ascii="Times Roman" w:hAnsi="Times Roman"/>
          <w:rtl w:val="0"/>
          <w:lang w:val="fr-FR"/>
        </w:rPr>
      </w:pPr>
      <w:r>
        <w:rPr>
          <w:rStyle w:val="Aucun"/>
          <w:rFonts w:ascii="Times Roman" w:hAnsi="Times Roman"/>
          <w:shd w:val="clear" w:color="auto" w:fill="ffffff"/>
          <w:rtl w:val="0"/>
          <w:lang w:val="fr-FR"/>
        </w:rPr>
        <w:t xml:space="preserve">- Dresser un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tat des lieux de la fr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quence d</w:t>
      </w:r>
      <w:r>
        <w:rPr>
          <w:rStyle w:val="Aucun"/>
          <w:rFonts w:ascii="Helvetica Neue" w:hAnsi="Helvetica Neue" w:hint="default"/>
          <w:shd w:val="clear" w:color="auto" w:fill="ffffff"/>
          <w:rtl w:val="1"/>
        </w:rPr>
        <w:t>’</w:t>
      </w:r>
      <w:r>
        <w:rPr>
          <w:rStyle w:val="Aucun"/>
          <w:rFonts w:ascii="Times Roman" w:hAnsi="Times Roman"/>
          <w:shd w:val="clear" w:color="auto" w:fill="ffffff"/>
          <w:rtl w:val="0"/>
          <w:lang w:val="fr-FR"/>
        </w:rPr>
        <w:t xml:space="preserve">utilisation des traducteurs en ligne dans chaque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tape de la production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crite </w:t>
      </w:r>
      <w:r>
        <w:rPr>
          <w:rStyle w:val="Aucun"/>
          <w:rFonts w:ascii="Times Roman" w:hAnsi="Times Roman"/>
          <w:shd w:val="clear" w:color="auto" w:fill="ffffff"/>
          <w:rtl w:val="0"/>
        </w:rPr>
        <w:t xml:space="preserve">; </w:t>
      </w:r>
    </w:p>
    <w:p>
      <w:pPr>
        <w:pStyle w:val="Par défaut"/>
        <w:numPr>
          <w:ilvl w:val="0"/>
          <w:numId w:val="2"/>
        </w:numPr>
        <w:bidi w:val="0"/>
        <w:spacing w:before="0" w:line="240" w:lineRule="auto"/>
        <w:ind w:right="0"/>
        <w:jc w:val="left"/>
        <w:rPr>
          <w:rFonts w:ascii="Times Roman" w:hAnsi="Times Roman"/>
          <w:rtl w:val="0"/>
          <w:lang w:val="fr-FR"/>
        </w:rPr>
      </w:pPr>
      <w:r>
        <w:rPr>
          <w:rStyle w:val="Aucun"/>
          <w:rFonts w:ascii="Times Roman" w:hAnsi="Times Roman"/>
          <w:shd w:val="clear" w:color="auto" w:fill="ffffff"/>
          <w:rtl w:val="0"/>
          <w:lang w:val="fr-FR"/>
        </w:rPr>
        <w:t xml:space="preserve">- Analyser les pratiques </w:t>
      </w:r>
      <w:r>
        <w:rPr>
          <w:rStyle w:val="Aucun"/>
          <w:rFonts w:ascii="Times Roman" w:hAnsi="Times Roman"/>
          <w:shd w:val="clear" w:color="auto" w:fill="ffffff"/>
          <w:rtl w:val="0"/>
          <w:lang w:val="pt-PT"/>
        </w:rPr>
        <w:t>observ</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es-ES_tradnl"/>
        </w:rPr>
        <w:t>es de c</w:t>
      </w:r>
      <w:r>
        <w:rPr>
          <w:rStyle w:val="Aucun"/>
          <w:rFonts w:ascii="Times Roman" w:hAnsi="Times Roman"/>
          <w:shd w:val="clear" w:color="auto" w:fill="ffffff"/>
          <w:rtl w:val="0"/>
          <w:lang w:val="fr-FR"/>
        </w:rPr>
        <w:t xml:space="preserve">es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l</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ves afin de leur proposer</w:t>
      </w:r>
      <w:r>
        <w:rPr>
          <w:rStyle w:val="Aucun"/>
          <w:rFonts w:ascii="Times Roman" w:hAnsi="Times Roman"/>
          <w:shd w:val="clear" w:color="auto" w:fill="ffffff"/>
          <w:rtl w:val="0"/>
        </w:rPr>
        <w:t xml:space="preserve"> </w:t>
      </w:r>
      <w:r>
        <w:rPr>
          <w:rStyle w:val="Aucun"/>
          <w:rFonts w:ascii="Times Roman" w:hAnsi="Times Roman"/>
          <w:shd w:val="clear" w:color="auto" w:fill="ffffff"/>
          <w:rtl w:val="0"/>
          <w:lang w:val="fr-FR"/>
        </w:rPr>
        <w:t>une meilleure utilisation de Google Traduction et</w:t>
      </w:r>
      <w:r>
        <w:rPr>
          <w:rStyle w:val="Aucun"/>
          <w:rFonts w:ascii="Times Roman" w:hAnsi="Times Roman"/>
          <w:shd w:val="clear" w:color="auto" w:fill="ffffff"/>
          <w:rtl w:val="0"/>
          <w:lang w:val="pt-PT"/>
        </w:rPr>
        <w:t xml:space="preserve"> de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velopper de nouvelles litt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nl-NL"/>
        </w:rPr>
        <w:t>raties num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riques et acad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miques chez eux</w:t>
      </w:r>
      <w:r>
        <w:rPr>
          <w:rStyle w:val="Aucun"/>
          <w:rFonts w:ascii="Times Roman" w:hAnsi="Times Roman"/>
          <w:shd w:val="clear" w:color="auto" w:fill="ffffff"/>
          <w:rtl w:val="0"/>
          <w:lang w:val="fr-FR"/>
        </w:rPr>
        <w:t xml:space="preserve"> ; </w:t>
      </w:r>
    </w:p>
    <w:p>
      <w:pPr>
        <w:pStyle w:val="Par défaut"/>
        <w:numPr>
          <w:ilvl w:val="0"/>
          <w:numId w:val="2"/>
        </w:numPr>
        <w:bidi w:val="0"/>
        <w:spacing w:before="0" w:line="240" w:lineRule="auto"/>
        <w:ind w:right="0"/>
        <w:jc w:val="left"/>
        <w:rPr>
          <w:rFonts w:ascii="Times Roman" w:hAnsi="Times Roman"/>
          <w:rtl w:val="0"/>
        </w:rPr>
      </w:pPr>
      <w:r>
        <w:rPr>
          <w:rStyle w:val="Aucun"/>
          <w:rFonts w:ascii="Times Roman" w:hAnsi="Times Roman"/>
          <w:shd w:val="clear" w:color="auto" w:fill="ffffff"/>
          <w:rtl w:val="0"/>
        </w:rPr>
        <w:t>-</w:t>
      </w:r>
      <w:r>
        <w:rPr>
          <w:rStyle w:val="Aucun"/>
          <w:rFonts w:ascii="Times Roman" w:hAnsi="Times Roman"/>
          <w:shd w:val="clear" w:color="auto" w:fill="ffffff"/>
          <w:rtl w:val="0"/>
          <w:lang w:val="fr-FR"/>
        </w:rPr>
        <w:t xml:space="preserve"> Analyser les textes produits sans et avec le traducteur Google Traduction pour identifier les apports des outils d</w:t>
      </w:r>
      <w:r>
        <w:rPr>
          <w:rStyle w:val="Aucun"/>
          <w:rFonts w:ascii="Helvetica Neue" w:hAnsi="Helvetica Neue" w:hint="default"/>
          <w:shd w:val="clear" w:color="auto" w:fill="ffffff"/>
          <w:rtl w:val="1"/>
        </w:rPr>
        <w:t>’</w:t>
      </w:r>
      <w:r>
        <w:rPr>
          <w:rStyle w:val="Aucun"/>
          <w:rFonts w:ascii="Times Roman" w:hAnsi="Times Roman"/>
          <w:shd w:val="clear" w:color="auto" w:fill="ffffff"/>
          <w:rtl w:val="0"/>
          <w:lang w:val="fr-FR"/>
        </w:rPr>
        <w:t xml:space="preserve">aide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la traduction.</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hint="default"/>
          <w:shd w:val="clear" w:color="auto" w:fill="ffffff"/>
          <w:rtl w:val="0"/>
        </w:rPr>
        <w:t>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hint="default"/>
          <w:shd w:val="clear" w:color="auto" w:fill="ffffff"/>
          <w:rtl w:val="0"/>
        </w:rPr>
        <w:t>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pPr>
      <w:r>
        <w:rPr>
          <w:rStyle w:val="Aucun"/>
          <w:rFonts w:ascii="Arial Unicode MS" w:cs="Arial Unicode MS" w:hAnsi="Arial Unicode MS" w:eastAsia="Arial Unicode MS"/>
          <w:b w:val="0"/>
          <w:bCs w:val="0"/>
          <w:i w:val="0"/>
          <w:iCs w:val="0"/>
          <w:shd w:val="clear" w:color="auto" w:fill="ffffff"/>
        </w:rPr>
        <w:br w:type="page"/>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"Pymorthy3 est une librairie gratuite et Open-Source de traitement automatique de la langue russe et ukrainienne. Cette librairie fournit principalement des fonctions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analyse morphologique, notamment la lemmatisation des mots et la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tection de cat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gories grammaticales tel que le nombre, le genre, le cas, la partie du discours, etc. </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Le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veloppement de la premi</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en-US"/>
        </w:rPr>
        <w:t>re version de pymorthy a commenc</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en 2009 . L'analyseur pymorthy3 est impl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ment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en langage de programmation Python avec des extensions C++ qui rendent le fonctionnement plus rapide. Pour le russe pymorthy est bas</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sur le dictionnaire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OpenCorpora . Ce dictionnaire source contient 5 000 000 formes de mots et 390 000 lemmes avec leurs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tiquettes, regroup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es par des lex</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it-IT"/>
        </w:rPr>
        <w:t>mes. Un lex</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me est constitu</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de toutes les formes fl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chies d'un mot, avec des informations grammaticales pour chaque forme.</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Dans pymorphy3 le dictionnaire est converti du format XML en une repr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sentation compacte optimis</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pour les t</w:t>
      </w:r>
      <w:r>
        <w:rPr>
          <w:rStyle w:val="Aucun"/>
          <w:rFonts w:ascii="Times Roman" w:hAnsi="Times Roman" w:hint="default"/>
          <w:shd w:val="clear" w:color="auto" w:fill="ffffff"/>
          <w:rtl w:val="0"/>
        </w:rPr>
        <w:t>â</w:t>
      </w:r>
      <w:r>
        <w:rPr>
          <w:rStyle w:val="Aucun"/>
          <w:rFonts w:ascii="Times Roman" w:hAnsi="Times Roman"/>
          <w:shd w:val="clear" w:color="auto" w:fill="ffffff"/>
          <w:rtl w:val="0"/>
          <w:lang w:val="fr-FR"/>
        </w:rPr>
        <w:t xml:space="preserve">ches d'analyse morphologiques. Pour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conomiser de la 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moire vive et permettre des analyses rapides des mots qui sont 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sents dans le dictionnaire, ainsi que des mots inconnus, pymorphy3 extrait les paradigmes des lex</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 xml:space="preserve">mes, convertit l'information en chiffres et encode les mots en DAFSA </w:t>
      </w:r>
      <w:r>
        <w:rPr>
          <w:rStyle w:val="Aucun"/>
          <w:rFonts w:ascii="Times Roman" w:hAnsi="Times Roman" w:hint="default"/>
          <w:shd w:val="clear" w:color="auto" w:fill="ffffff"/>
          <w:rtl w:val="0"/>
        </w:rPr>
        <w:t xml:space="preserve">– </w:t>
      </w:r>
      <w:r>
        <w:rPr>
          <w:rStyle w:val="Aucun"/>
          <w:rFonts w:ascii="Times Roman" w:hAnsi="Times Roman"/>
          <w:shd w:val="clear" w:color="auto" w:fill="ffffff"/>
          <w:rtl w:val="0"/>
          <w:lang w:val="fr-FR"/>
        </w:rPr>
        <w:t>Deterministic Acyclic Finite State Automaton (Daciuk, 2000). Le paradigme dans pymorphy est un mod</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le de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clinaison d'un lex</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me. Pour trouver des paradigmes pymorphy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termine les 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fixes, les radicaux et les suffixes des mots, puis les encode en tableaux de nombres pour un stockage compact. </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Selon (Korobov, 2015), il n'est pas pratique d'inclure tous les mots dans le dictionnaire, car il existe une longue liste de mots rarement utilis</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it-IT"/>
        </w:rPr>
        <w:t>entit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 nomm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es, de termes sp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cifiques et de nouveaux mots. Il suffit d'avoir des paradigmes de mots et de savoir par quel mod</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le un mot doit se conjuguer ou se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cliner.</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en-US"/>
        </w:rPr>
        <w:t>1.</w:t>
        <w:tab/>
        <w:t>Daciuk, J., Watson, B.W., Mihov, S., Watson, R.E. 2000. Incremental Construction of Minimal Acyclic Finite-State Automata. Computational Linguistics.</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en-US"/>
        </w:rPr>
        <w:t>2.</w:t>
        <w:tab/>
        <w:t>Korobov M.2015. Morphological Analyzer and Generator for Russian and Ukrainian Languages // Analysis of Images, Social Networks and Texts, pp 320-332.</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en-US"/>
        </w:rPr>
        <w:t xml:space="preserve">  1. https://github.com/pymorphy2/pymorphy2</w:t>
      </w:r>
    </w:p>
    <w:p>
      <w:pPr>
        <w:pStyle w:val="Par défaut"/>
        <w:spacing w:before="0" w:line="240" w:lineRule="auto"/>
      </w:pPr>
      <w:r>
        <w:rPr>
          <w:rStyle w:val="Aucun"/>
          <w:rFonts w:ascii="Times Roman" w:hAnsi="Times Roman"/>
          <w:shd w:val="clear" w:color="auto" w:fill="ffffff"/>
          <w:rtl w:val="0"/>
          <w:lang w:val="fr-FR"/>
        </w:rPr>
        <w:t xml:space="preserve">  2. http://opencorpora.org/"</w:t>
      </w:r>
      <w:r>
        <w:rPr>
          <w:rStyle w:val="Aucun"/>
          <w:rFonts w:ascii="Arial Unicode MS" w:cs="Arial Unicode MS" w:hAnsi="Arial Unicode MS" w:eastAsia="Arial Unicode MS"/>
          <w:b w:val="0"/>
          <w:bCs w:val="0"/>
          <w:i w:val="0"/>
          <w:iCs w:val="0"/>
          <w:shd w:val="clear" w:color="auto" w:fill="ffffff"/>
        </w:rPr>
        <w:br w:type="page"/>
      </w:r>
    </w:p>
    <w:p>
      <w:pPr>
        <w:pStyle w:val="Par défaut"/>
        <w:spacing w:before="0" w:line="240" w:lineRule="auto"/>
      </w:pPr>
      <w:r>
        <w:rPr>
          <w:rStyle w:val="Aucun"/>
          <w:rFonts w:ascii="Times Roman" w:hAnsi="Times Roman"/>
          <w:shd w:val="clear" w:color="auto" w:fill="ffffff"/>
          <w:rtl w:val="0"/>
          <w:lang w:val="fr-FR"/>
        </w:rPr>
        <w:t>Le TAL (Traitement automatique des langues naturelles) est une branche dans le domaine de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intelligence artificielle, il cherche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faire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ordinateur comprendre les langues humaines. </w:t>
      </w:r>
      <w:r>
        <w:rPr>
          <w:rStyle w:val="Aucun"/>
          <w:rFonts w:ascii="Times Roman" w:hAnsi="Times Roman" w:hint="default"/>
          <w:shd w:val="clear" w:color="auto" w:fill="ffffff"/>
          <w:rtl w:val="0"/>
          <w:lang w:val="fr-FR"/>
        </w:rPr>
        <w:t xml:space="preserve">À </w:t>
      </w:r>
      <w:r>
        <w:rPr>
          <w:rStyle w:val="Aucun"/>
          <w:rFonts w:ascii="Times Roman" w:hAnsi="Times Roman"/>
          <w:shd w:val="clear" w:color="auto" w:fill="ffffff"/>
          <w:rtl w:val="0"/>
          <w:lang w:val="fr-FR"/>
        </w:rPr>
        <w:t>mesure que le nombre de personnes utilisant Internet augmente, de plus en plus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internautes diffusent des opinions, des commentaires sur les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seaux sociaux, tels que Weibo. </w:t>
      </w:r>
      <w:r>
        <w:rPr>
          <w:rStyle w:val="Aucun"/>
          <w:rFonts w:ascii="Times Roman" w:hAnsi="Times Roman" w:hint="default"/>
          <w:shd w:val="clear" w:color="auto" w:fill="ffffff"/>
          <w:rtl w:val="0"/>
          <w:lang w:val="fr-FR"/>
        </w:rPr>
        <w:t xml:space="preserve">À </w:t>
      </w:r>
      <w:r>
        <w:rPr>
          <w:rStyle w:val="Aucun"/>
          <w:rFonts w:ascii="Times Roman" w:hAnsi="Times Roman"/>
          <w:shd w:val="clear" w:color="auto" w:fill="ffffff"/>
          <w:rtl w:val="0"/>
        </w:rPr>
        <w:t>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aide du TAL, nous pouvons analyser le sentiment des utilisateurs des plateformes. Pour les entreprises, le recours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analyse de sentiment permet de conna</w:t>
      </w:r>
      <w:r>
        <w:rPr>
          <w:rStyle w:val="Aucun"/>
          <w:rFonts w:ascii="Times Roman" w:hAnsi="Times Roman" w:hint="default"/>
          <w:shd w:val="clear" w:color="auto" w:fill="ffffff"/>
          <w:rtl w:val="0"/>
        </w:rPr>
        <w:t>î</w:t>
      </w:r>
      <w:r>
        <w:rPr>
          <w:rStyle w:val="Aucun"/>
          <w:rFonts w:ascii="Times Roman" w:hAnsi="Times Roman"/>
          <w:shd w:val="clear" w:color="auto" w:fill="ffffff"/>
          <w:rtl w:val="0"/>
          <w:lang w:val="fr-FR"/>
        </w:rPr>
        <w:t>tre les 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f</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es de leurs clients et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aider les entreprises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 xml:space="preserve">lancer de nouveaux produits et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am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liorer leurs services; dans le domaine de la psychoth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rapie,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analyse de sentiment pourrait servir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reconna</w:t>
      </w:r>
      <w:r>
        <w:rPr>
          <w:rStyle w:val="Aucun"/>
          <w:rFonts w:ascii="Times Roman" w:hAnsi="Times Roman" w:hint="default"/>
          <w:shd w:val="clear" w:color="auto" w:fill="ffffff"/>
          <w:rtl w:val="0"/>
        </w:rPr>
        <w:t>î</w:t>
      </w:r>
      <w:r>
        <w:rPr>
          <w:rStyle w:val="Aucun"/>
          <w:rFonts w:ascii="Times Roman" w:hAnsi="Times Roman"/>
          <w:shd w:val="clear" w:color="auto" w:fill="ffffff"/>
          <w:rtl w:val="0"/>
          <w:lang w:val="fr-FR"/>
        </w:rPr>
        <w:t xml:space="preserve">tre des joies et des peines des utilisateurs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 xml:space="preserve">partir des textes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crits par les utilisateurs,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ordinateur serait un compagnon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motionnel pour les personnes souffrant de maladies mentales.</w:t>
      </w:r>
      <w:r>
        <w:rPr>
          <w:rStyle w:val="Aucun"/>
          <w:rFonts w:ascii="Arial Unicode MS" w:cs="Arial Unicode MS" w:hAnsi="Arial Unicode MS" w:eastAsia="Arial Unicode MS"/>
          <w:b w:val="0"/>
          <w:bCs w:val="0"/>
          <w:i w:val="0"/>
          <w:iCs w:val="0"/>
          <w:shd w:val="clear" w:color="auto" w:fill="ffffff"/>
        </w:rPr>
        <w:br w:type="page"/>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"En outre,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analyse de la communication dans les jeux vid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o, et en particulier dans CSGO, a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galement fait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objet de plusieurs recherches. Cink (2020) et Oksala (2022) ont notamment propos</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 xml:space="preserve">une analyse de la communication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l</w:t>
      </w:r>
      <w:r>
        <w:rPr>
          <w:rStyle w:val="Aucun"/>
          <w:rFonts w:ascii="Times Roman" w:hAnsi="Times Roman" w:hint="default"/>
          <w:shd w:val="clear" w:color="auto" w:fill="ffffff"/>
          <w:rtl w:val="1"/>
        </w:rPr>
        <w:t>’</w:t>
      </w:r>
      <w:r>
        <w:rPr>
          <w:rStyle w:val="Aucun"/>
          <w:rFonts w:ascii="Times Roman" w:hAnsi="Times Roman"/>
          <w:shd w:val="clear" w:color="auto" w:fill="ffffff"/>
          <w:rtl w:val="0"/>
        </w:rPr>
        <w:t>int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rieur du jeu soulignant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importance de la clart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de la concision, de la rapidit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et de la 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cision. Oksala (2022) a men</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des interviews aupr</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 xml:space="preserve">s de joueurs semi-professionnels de CSGO pour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valuer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importance de la communication dans une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quipe. Les joueurs ont indiqu</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que la description des actions, la connaissance des positions sp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cifiques de chaque carte et le fait de ne pas parler en m</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 xml:space="preserve">me temps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taient essentiels pour une communication efficace dans CSGO.</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 xml:space="preserve"> Cink (2020) a appuy</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ses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sultats en envoyant des questionnaires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des joueurs lambda de CSGO. Avec les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ponses des questionnaires, Cink (2020) a pu conclure que la communication sur CSGO consiste souvent en une simple phrase, voir</w:t>
      </w:r>
      <w:r>
        <w:rPr>
          <w:rStyle w:val="Aucun"/>
          <w:rFonts w:ascii="Times Roman" w:hAnsi="Times Roman"/>
          <w:shd w:val="clear" w:color="auto" w:fill="ffffff"/>
          <w:rtl w:val="0"/>
          <w:lang w:val="fr-FR"/>
        </w:rPr>
        <w:t>e</w:t>
      </w:r>
      <w:r>
        <w:rPr>
          <w:rStyle w:val="Aucun"/>
          <w:rFonts w:ascii="Times Roman" w:hAnsi="Times Roman"/>
          <w:shd w:val="clear" w:color="auto" w:fill="ffffff"/>
          <w:rtl w:val="0"/>
          <w:lang w:val="fr-FR"/>
        </w:rPr>
        <w:t xml:space="preserve"> un seul mot, ce qui permet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la communication d</w:t>
      </w:r>
      <w:r>
        <w:rPr>
          <w:rStyle w:val="Aucun"/>
          <w:rFonts w:ascii="Times Roman" w:hAnsi="Times Roman" w:hint="default"/>
          <w:shd w:val="clear" w:color="auto" w:fill="ffffff"/>
          <w:rtl w:val="0"/>
          <w:lang w:val="fr-FR"/>
        </w:rPr>
        <w:t>’ê</w:t>
      </w:r>
      <w:r>
        <w:rPr>
          <w:rStyle w:val="Aucun"/>
          <w:rFonts w:ascii="Times Roman" w:hAnsi="Times Roman"/>
          <w:shd w:val="clear" w:color="auto" w:fill="ffffff"/>
          <w:rtl w:val="0"/>
          <w:lang w:val="fr-FR"/>
        </w:rPr>
        <w:t>tre aussi rapide que le jeu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est. Un participant lui indique ceci :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La communication dans CSGO est une question d'efficacit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 xml:space="preserve">et de mots faciles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 xml:space="preserve">prononcer que tout le monde peut comprendre. Rendre la communication efficace et savoir quand parler est probablement la chose la plus difficile, car la communication peut aussi bloquer directement les sons du jeu.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 La communication est donc quelque chose qui doit </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tre simple, rapide et intelligent.</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La communication dans CSGO 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cessite la ma</w:t>
      </w:r>
      <w:r>
        <w:rPr>
          <w:rStyle w:val="Aucun"/>
          <w:rFonts w:ascii="Times Roman" w:hAnsi="Times Roman" w:hint="default"/>
          <w:shd w:val="clear" w:color="auto" w:fill="ffffff"/>
          <w:rtl w:val="0"/>
        </w:rPr>
        <w:t>î</w:t>
      </w:r>
      <w:r>
        <w:rPr>
          <w:rStyle w:val="Aucun"/>
          <w:rFonts w:ascii="Times Roman" w:hAnsi="Times Roman"/>
          <w:shd w:val="clear" w:color="auto" w:fill="ffffff"/>
          <w:rtl w:val="0"/>
          <w:lang w:val="fr-FR"/>
        </w:rPr>
        <w:t>trise de termes sp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cifiques, la plupart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tant en anglais. Flores (2021) a ainsi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tudi</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rPr>
        <w:t>le ph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nom</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 xml:space="preserve">ne du code-switching dans CSGO, qui oblige les joueurs non anglophones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apprendre des mots anglais pour pouvoir communiquer efficacement. Poplack (1980)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en-US"/>
        </w:rPr>
        <w:t>fini le code-switching comme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alternance de deux langages au sein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un m</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me discours,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une m</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me phrase ou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un m</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 xml:space="preserve">me constituant. Dans son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tude, Flores (2021) distingue deux types de code-switching :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utilisation des termes anglais officiels et la transformation des termes anglais en leur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quivalent dans la langue native du joueur. Flores qualifie ce dernier ph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nom</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rPr>
        <w:t xml:space="preserve">ne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rPr>
        <w:t>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pt-PT"/>
        </w:rPr>
        <w:t xml:space="preserve">aportuguesamento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pt-PT"/>
        </w:rPr>
        <w:t>(portugaisation), o</w:t>
      </w:r>
      <w:r>
        <w:rPr>
          <w:rStyle w:val="Aucun"/>
          <w:rFonts w:ascii="Times Roman" w:hAnsi="Times Roman" w:hint="default"/>
          <w:shd w:val="clear" w:color="auto" w:fill="ffffff"/>
          <w:rtl w:val="0"/>
          <w:lang w:val="it-IT"/>
        </w:rPr>
        <w:t xml:space="preserve">ù </w:t>
      </w:r>
      <w:r>
        <w:rPr>
          <w:rStyle w:val="Aucun"/>
          <w:rFonts w:ascii="Times Roman" w:hAnsi="Times Roman"/>
          <w:shd w:val="clear" w:color="auto" w:fill="ffffff"/>
          <w:rtl w:val="0"/>
          <w:lang w:val="fr-FR"/>
        </w:rPr>
        <w:t>les joueurs modifient les termes anglais pour les rendre plus compr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hensibles. On peut parler de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exemple du verbe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rPr>
        <w:t xml:space="preserve">to smoke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es-ES_tradnl"/>
        </w:rPr>
        <w:t>(lancer un fumig</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 xml:space="preserve">ne) en anglais, qui, en portugais, se transforme en le verbe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rPr>
        <w:t xml:space="preserve">smokar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qui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crit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action de lancer une grenade fumig</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ne, ou encore de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exemple du verbe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to flash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(lancer une grenade flash) en anglais qui en portugais se transforme en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flashar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qui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crit donc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action de lancer une grenade flash. Nous pouvons souligner que ce ph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nom</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ne est aussi 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sent en fran</w:t>
      </w:r>
      <w:r>
        <w:rPr>
          <w:rStyle w:val="Aucun"/>
          <w:rFonts w:ascii="Times Roman" w:hAnsi="Times Roman" w:hint="default"/>
          <w:shd w:val="clear" w:color="auto" w:fill="ffffff"/>
          <w:rtl w:val="0"/>
        </w:rPr>
        <w:t>ç</w:t>
      </w:r>
      <w:r>
        <w:rPr>
          <w:rStyle w:val="Aucun"/>
          <w:rFonts w:ascii="Times Roman" w:hAnsi="Times Roman"/>
          <w:shd w:val="clear" w:color="auto" w:fill="ffffff"/>
          <w:rtl w:val="0"/>
          <w:lang w:val="pt-PT"/>
        </w:rPr>
        <w:t xml:space="preserve">ais,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rPr>
        <w:t xml:space="preserve">to smoke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devient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smoker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nl-NL"/>
        </w:rPr>
        <w:t xml:space="preserve">et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to flash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devient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flasher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rPr>
        <w:t>.</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Enfin, ces termes sp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cifiques, parfois, ont un autre sens que celui que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on trouve dans les dictionnaires classiques. Sund (2020) propose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analyse des sens des termes sp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cifiques dans CSGO. Il propose trois cat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gories de sens : le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Contextual meaning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qui concerne les termes qui poss</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dent le m</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 xml:space="preserve">me sens dans un dictionnaire classique et dans le jeu, comme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de-DE"/>
        </w:rPr>
        <w:t xml:space="preserve">rank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rPr>
        <w:t xml:space="preserv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 xml:space="preserve">bait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ou encore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kill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qui signifient respectivement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rPr>
        <w:t xml:space="preserve">rang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rPr>
        <w:t xml:space="preserv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app</w:t>
      </w:r>
      <w:r>
        <w:rPr>
          <w:rStyle w:val="Aucun"/>
          <w:rFonts w:ascii="Times Roman" w:hAnsi="Times Roman" w:hint="default"/>
          <w:shd w:val="clear" w:color="auto" w:fill="ffffff"/>
          <w:rtl w:val="0"/>
        </w:rPr>
        <w:t>â</w:t>
      </w:r>
      <w:r>
        <w:rPr>
          <w:rStyle w:val="Aucun"/>
          <w:rFonts w:ascii="Times Roman" w:hAnsi="Times Roman"/>
          <w:shd w:val="clear" w:color="auto" w:fill="ffffff"/>
          <w:rtl w:val="0"/>
        </w:rPr>
        <w:t xml:space="preserve">ter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nl-NL"/>
        </w:rPr>
        <w:t xml:space="preserve">et </w:t>
      </w:r>
      <w:r>
        <w:rPr>
          <w:rStyle w:val="Aucun"/>
          <w:rFonts w:ascii="Times Roman" w:hAnsi="Times Roman" w:hint="default"/>
          <w:shd w:val="clear" w:color="auto" w:fill="ffffff"/>
          <w:rtl w:val="0"/>
          <w:lang w:val="fr-FR"/>
        </w:rPr>
        <w:t>« é</w:t>
      </w:r>
      <w:r>
        <w:rPr>
          <w:rStyle w:val="Aucun"/>
          <w:rFonts w:ascii="Times Roman" w:hAnsi="Times Roman"/>
          <w:shd w:val="clear" w:color="auto" w:fill="ffffff"/>
          <w:rtl w:val="0"/>
          <w:lang w:val="fr-FR"/>
        </w:rPr>
        <w:t xml:space="preserve">limination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lang w:val="fr-FR"/>
        </w:rPr>
        <w:t>. Ces termes poss</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dent le m</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 xml:space="preserve">me sens dans les deux cas. Le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New meaning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(nouveau sens) qui concerne les mots existant dans les dictionnaires classiques, mais qui, dans CSGO poss</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 xml:space="preserve">de un autre sens. Sund (2020) nous donne des termes comme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Spawn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qui en anglais classique signifie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s-ES_tradnl"/>
        </w:rPr>
        <w:t xml:space="preserve">pondre/frayer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et qui, dans CSGO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finit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endroit o</w:t>
      </w:r>
      <w:r>
        <w:rPr>
          <w:rStyle w:val="Aucun"/>
          <w:rFonts w:ascii="Times Roman" w:hAnsi="Times Roman" w:hint="default"/>
          <w:shd w:val="clear" w:color="auto" w:fill="ffffff"/>
          <w:rtl w:val="0"/>
          <w:lang w:val="it-IT"/>
        </w:rPr>
        <w:t xml:space="preserve">ù </w:t>
      </w:r>
      <w:r>
        <w:rPr>
          <w:rStyle w:val="Aucun"/>
          <w:rFonts w:ascii="Times Roman" w:hAnsi="Times Roman"/>
          <w:shd w:val="clear" w:color="auto" w:fill="ffffff"/>
          <w:rtl w:val="0"/>
          <w:lang w:val="fr-FR"/>
        </w:rPr>
        <w:t xml:space="preserve">apparaissent les joueurs de chaque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quipe, on peut aussi parler du mot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long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qui en anglais classique signifie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long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mais qui dans CSGO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finit un endroit sp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cifique de la carte, un joueur dira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 xml:space="preserve">Il est long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lang w:val="fr-FR"/>
        </w:rPr>
        <w:t>. Enfin, il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finit la cat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it-IT"/>
        </w:rPr>
        <w:t xml:space="preserve">gorie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en-US"/>
        </w:rPr>
        <w:t xml:space="preserve">New words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(nouveaux mots) qui concerne les termes cr</w:t>
      </w:r>
      <w:r>
        <w:rPr>
          <w:rStyle w:val="Aucun"/>
          <w:rFonts w:ascii="Times Roman" w:hAnsi="Times Roman" w:hint="default"/>
          <w:shd w:val="clear" w:color="auto" w:fill="ffffff"/>
          <w:rtl w:val="0"/>
          <w:lang w:val="fr-FR"/>
        </w:rPr>
        <w:t>éé</w:t>
      </w:r>
      <w:r>
        <w:rPr>
          <w:rStyle w:val="Aucun"/>
          <w:rFonts w:ascii="Times Roman" w:hAnsi="Times Roman"/>
          <w:shd w:val="clear" w:color="auto" w:fill="ffffff"/>
          <w:rtl w:val="0"/>
        </w:rPr>
        <w:t>s sp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cifiquement pour le jeu et qui poss</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 xml:space="preserve">dent leur propre sens, Sund (2020) nous propose le terme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rPr>
        <w:t xml:space="preserve">CT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qui est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endroit o</w:t>
      </w:r>
      <w:r>
        <w:rPr>
          <w:rStyle w:val="Aucun"/>
          <w:rFonts w:ascii="Times Roman" w:hAnsi="Times Roman" w:hint="default"/>
          <w:shd w:val="clear" w:color="auto" w:fill="ffffff"/>
          <w:rtl w:val="0"/>
          <w:lang w:val="it-IT"/>
        </w:rPr>
        <w:t xml:space="preserve">ù </w:t>
      </w:r>
      <w:r>
        <w:rPr>
          <w:rStyle w:val="Aucun"/>
          <w:rFonts w:ascii="Times Roman" w:hAnsi="Times Roman"/>
          <w:shd w:val="clear" w:color="auto" w:fill="ffffff"/>
          <w:rtl w:val="0"/>
        </w:rPr>
        <w:t>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quipe qui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fend, les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 xml:space="preserve">Anti-Terroristes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lang w:val="it-IT"/>
        </w:rPr>
        <w:t>, appara</w:t>
      </w:r>
      <w:r>
        <w:rPr>
          <w:rStyle w:val="Aucun"/>
          <w:rFonts w:ascii="Times Roman" w:hAnsi="Times Roman" w:hint="default"/>
          <w:shd w:val="clear" w:color="auto" w:fill="ffffff"/>
          <w:rtl w:val="0"/>
        </w:rPr>
        <w:t>î</w:t>
      </w:r>
      <w:r>
        <w:rPr>
          <w:rStyle w:val="Aucun"/>
          <w:rFonts w:ascii="Times Roman" w:hAnsi="Times Roman"/>
          <w:shd w:val="clear" w:color="auto" w:fill="ffffff"/>
          <w:rtl w:val="0"/>
        </w:rPr>
        <w:t>t.</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 xml:space="preserve">Bibliographie :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pt-PT"/>
        </w:rPr>
        <w:t xml:space="preserve"> Flores, L. S. (2021). UNIVERSIDADE DE CAXIAS DO SUL </w:t>
      </w:r>
      <w:r>
        <w:rPr>
          <w:rStyle w:val="Aucun"/>
          <w:rFonts w:ascii="Times Roman" w:hAnsi="Times Roman" w:hint="default"/>
          <w:shd w:val="clear" w:color="auto" w:fill="ffffff"/>
          <w:rtl w:val="0"/>
        </w:rPr>
        <w:t>Á</w:t>
      </w:r>
      <w:r>
        <w:rPr>
          <w:rStyle w:val="Aucun"/>
          <w:rFonts w:ascii="Times Roman" w:hAnsi="Times Roman"/>
          <w:shd w:val="clear" w:color="auto" w:fill="ffffff"/>
          <w:rtl w:val="0"/>
          <w:lang w:val="es-ES_tradnl"/>
        </w:rPr>
        <w:t>REA DE CONHECIMENTO DAS HUMANIDADES CURSO DE LICENCIATURA EM LETRAS - INGL</w:t>
      </w:r>
      <w:r>
        <w:rPr>
          <w:rStyle w:val="Aucun"/>
          <w:rFonts w:ascii="Times Roman" w:hAnsi="Times Roman" w:hint="default"/>
          <w:shd w:val="clear" w:color="auto" w:fill="ffffff"/>
          <w:rtl w:val="0"/>
        </w:rPr>
        <w:t>Ê</w:t>
      </w:r>
      <w:r>
        <w:rPr>
          <w:rStyle w:val="Aucun"/>
          <w:rFonts w:ascii="Times Roman" w:hAnsi="Times Roman"/>
          <w:shd w:val="clear" w:color="auto" w:fill="ffffff"/>
          <w:rtl w:val="0"/>
        </w:rPr>
        <w:t>S.</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en-US"/>
        </w:rPr>
        <w:t>Oksala, A. (s. d.). The importance of communication in esports</w:t>
      </w:r>
      <w:r>
        <w:rPr>
          <w:rStyle w:val="Aucun"/>
          <w:rFonts w:ascii="Arial Unicode MS" w:cs="Arial Unicode MS" w:hAnsi="Arial Unicode MS" w:eastAsia="Arial Unicode MS" w:hint="default"/>
          <w:b w:val="0"/>
          <w:bCs w:val="0"/>
          <w:i w:val="0"/>
          <w:iCs w:val="0"/>
          <w:shd w:val="clear" w:color="auto" w:fill="ffffff"/>
          <w:rtl w:val="0"/>
          <w:lang w:val="fr-FR"/>
        </w:rPr>
        <w:t> </w:t>
      </w:r>
      <w:r>
        <w:rPr>
          <w:rStyle w:val="Aucun"/>
          <w:rFonts w:ascii="Times Roman" w:hAnsi="Times Roman"/>
          <w:shd w:val="clear" w:color="auto" w:fill="ffffff"/>
          <w:rtl w:val="0"/>
          <w:lang w:val="en-US"/>
        </w:rPr>
        <w:t>: An ethnographic interview with a Finnish Counter-Strike</w:t>
      </w:r>
      <w:r>
        <w:rPr>
          <w:rStyle w:val="Aucun"/>
          <w:rFonts w:ascii="Arial Unicode MS" w:cs="Arial Unicode MS" w:hAnsi="Arial Unicode MS" w:eastAsia="Arial Unicode MS" w:hint="default"/>
          <w:b w:val="0"/>
          <w:bCs w:val="0"/>
          <w:i w:val="0"/>
          <w:iCs w:val="0"/>
          <w:shd w:val="clear" w:color="auto" w:fill="ffffff"/>
          <w:rtl w:val="0"/>
          <w:lang w:val="fr-FR"/>
        </w:rPr>
        <w:t> </w:t>
      </w:r>
      <w:r>
        <w:rPr>
          <w:rStyle w:val="Aucun"/>
          <w:rFonts w:ascii="Times Roman" w:hAnsi="Times Roman"/>
          <w:shd w:val="clear" w:color="auto" w:fill="ffffff"/>
          <w:rtl w:val="0"/>
          <w:lang w:val="en-US"/>
        </w:rPr>
        <w:t>: Global Offensive team. 55.</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en-US"/>
        </w:rPr>
        <w:t xml:space="preserve"> Sund, J. (s. d.). Words and Meaning in Gaming</w:t>
      </w:r>
      <w:r>
        <w:rPr>
          <w:rStyle w:val="Aucun"/>
          <w:rFonts w:ascii="Arial Unicode MS" w:cs="Arial Unicode MS" w:hAnsi="Arial Unicode MS" w:eastAsia="Arial Unicode MS" w:hint="default"/>
          <w:b w:val="0"/>
          <w:bCs w:val="0"/>
          <w:i w:val="0"/>
          <w:iCs w:val="0"/>
          <w:shd w:val="clear" w:color="auto" w:fill="ffffff"/>
          <w:rtl w:val="0"/>
          <w:lang w:val="fr-FR"/>
        </w:rPr>
        <w:t> </w:t>
      </w:r>
      <w:r>
        <w:rPr>
          <w:rStyle w:val="Aucun"/>
          <w:rFonts w:ascii="Times Roman" w:hAnsi="Times Roman"/>
          <w:shd w:val="clear" w:color="auto" w:fill="ffffff"/>
          <w:rtl w:val="0"/>
        </w:rPr>
        <w:t xml:space="preserve">: </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en-US"/>
        </w:rPr>
        <w:t>World of Warcraft</w:t>
      </w:r>
      <w:r>
        <w:rPr>
          <w:rStyle w:val="Aucun"/>
          <w:rFonts w:ascii="Times Roman" w:hAnsi="Times Roman" w:hint="default"/>
          <w:shd w:val="clear" w:color="auto" w:fill="ffffff"/>
          <w:rtl w:val="1"/>
        </w:rPr>
        <w:t xml:space="preserve">’ </w:t>
      </w:r>
      <w:r>
        <w:rPr>
          <w:rStyle w:val="Aucun"/>
          <w:rFonts w:ascii="Times Roman" w:hAnsi="Times Roman"/>
          <w:shd w:val="clear" w:color="auto" w:fill="ffffff"/>
          <w:rtl w:val="0"/>
          <w:lang w:val="en-US"/>
        </w:rPr>
        <w:t xml:space="preserve">and </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en-US"/>
        </w:rPr>
        <w:t>Counterstrike Global Offensive</w:t>
      </w:r>
      <w:r>
        <w:rPr>
          <w:rStyle w:val="Aucun"/>
          <w:rFonts w:ascii="Times Roman" w:hAnsi="Times Roman" w:hint="default"/>
          <w:shd w:val="clear" w:color="auto" w:fill="ffffff"/>
          <w:rtl w:val="1"/>
        </w:rPr>
        <w:t>’</w:t>
      </w:r>
      <w:r>
        <w:rPr>
          <w:rStyle w:val="Aucun"/>
          <w:rFonts w:ascii="Times Roman" w:hAnsi="Times Roman"/>
          <w:shd w:val="clear" w:color="auto" w:fill="ffffff"/>
          <w:rtl w:val="0"/>
        </w:rPr>
        <w:t>.</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pPr>
      <w:r>
        <w:rPr>
          <w:rStyle w:val="Aucun"/>
          <w:rFonts w:ascii="Times Roman" w:hAnsi="Times Roman"/>
          <w:shd w:val="clear" w:color="auto" w:fill="ffffff"/>
          <w:rtl w:val="0"/>
          <w:lang w:val="en-US"/>
        </w:rPr>
        <w:t>Poplack, S. (1980). Sometimes I</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en-US"/>
        </w:rPr>
        <w:t>ll start a sentence in Spanish Y TERMINO EN ESPA</w:t>
      </w:r>
      <w:r>
        <w:rPr>
          <w:rStyle w:val="Aucun"/>
          <w:rFonts w:ascii="Times Roman" w:hAnsi="Times Roman" w:hint="default"/>
          <w:shd w:val="clear" w:color="auto" w:fill="ffffff"/>
          <w:rtl w:val="0"/>
          <w:lang w:val="es-ES_tradnl"/>
        </w:rPr>
        <w:t>Ñ</w:t>
      </w:r>
      <w:r>
        <w:rPr>
          <w:rStyle w:val="Aucun"/>
          <w:rFonts w:ascii="Times Roman" w:hAnsi="Times Roman"/>
          <w:shd w:val="clear" w:color="auto" w:fill="ffffff"/>
          <w:rtl w:val="0"/>
          <w:lang w:val="de-DE"/>
        </w:rPr>
        <w:t>OL</w:t>
      </w:r>
      <w:r>
        <w:rPr>
          <w:rStyle w:val="Aucun"/>
          <w:rFonts w:ascii="Arial Unicode MS" w:cs="Arial Unicode MS" w:hAnsi="Arial Unicode MS" w:eastAsia="Arial Unicode MS" w:hint="default"/>
          <w:b w:val="0"/>
          <w:bCs w:val="0"/>
          <w:i w:val="0"/>
          <w:iCs w:val="0"/>
          <w:shd w:val="clear" w:color="auto" w:fill="ffffff"/>
          <w:rtl w:val="0"/>
          <w:lang w:val="fr-FR"/>
        </w:rPr>
        <w:t> </w:t>
      </w:r>
      <w:r>
        <w:rPr>
          <w:rStyle w:val="Aucun"/>
          <w:rFonts w:ascii="Times Roman" w:hAnsi="Times Roman"/>
          <w:shd w:val="clear" w:color="auto" w:fill="ffffff"/>
          <w:rtl w:val="0"/>
          <w:lang w:val="en-US"/>
        </w:rPr>
        <w:t>: Toward a typology of code-switching1. Linguistics, 18(7 8). https://doi.org/10.1515/ling.1980.18.7-8.581</w:t>
      </w:r>
      <w:r>
        <w:rPr>
          <w:rStyle w:val="Aucun"/>
          <w:rFonts w:ascii="Arial Unicode MS" w:cs="Arial Unicode MS" w:hAnsi="Arial Unicode MS" w:eastAsia="Arial Unicode MS"/>
          <w:b w:val="0"/>
          <w:bCs w:val="0"/>
          <w:i w:val="0"/>
          <w:iCs w:val="0"/>
          <w:shd w:val="clear" w:color="auto" w:fill="ffffff"/>
        </w:rPr>
        <w:br w:type="page"/>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it-IT"/>
        </w:rPr>
        <w:t>"La Figure 7 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sente la question pos</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 xml:space="preserve">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ChatGPT, et la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en-US"/>
        </w:rPr>
        <w:t>ponse donn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par le syst</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me. Nous constatons alors que ChatGPT remet en cause la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en-US"/>
        </w:rPr>
        <w:t xml:space="preserve">ponse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cette question, en y apportant des justifications qui ne sont pas 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cessaires et qui portent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it-IT"/>
        </w:rPr>
        <w:t>confusion.</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En effet, ChatGPT explique que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expression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reculer la jambe ext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rieure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rPr>
        <w:t>n</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est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pas 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en-US"/>
        </w:rPr>
        <w:t xml:space="preserve">cise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lang w:val="fr-FR"/>
        </w:rPr>
        <w:t xml:space="preserve">. ChatGPT poursuit et justifie cette explication en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crivant que la jambe ext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rieure sert </w:t>
      </w:r>
      <w:r>
        <w:rPr>
          <w:rStyle w:val="Aucun"/>
          <w:rFonts w:ascii="Times Roman" w:hAnsi="Times Roman" w:hint="default"/>
          <w:shd w:val="clear" w:color="auto" w:fill="ffffff"/>
          <w:rtl w:val="0"/>
          <w:lang w:val="fr-FR"/>
        </w:rPr>
        <w:t xml:space="preserve">à « </w:t>
      </w:r>
      <w:r>
        <w:rPr>
          <w:rStyle w:val="Aucun"/>
          <w:rFonts w:ascii="Times Roman" w:hAnsi="Times Roman"/>
          <w:shd w:val="clear" w:color="auto" w:fill="ffffff"/>
          <w:rtl w:val="0"/>
          <w:lang w:val="fr-FR"/>
        </w:rPr>
        <w:t>maintenir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impulsion du cheval dans le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part au galop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lang w:val="fr-FR"/>
        </w:rPr>
        <w:t>. Or, nous avons expliqu</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rPr>
        <w:t>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c</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demment que ceci est faux, puisque c</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est le r</w:t>
      </w:r>
      <w:r>
        <w:rPr>
          <w:rStyle w:val="Aucun"/>
          <w:rFonts w:ascii="Times Roman" w:hAnsi="Times Roman" w:hint="default"/>
          <w:shd w:val="clear" w:color="auto" w:fill="ffffff"/>
          <w:rtl w:val="0"/>
        </w:rPr>
        <w:t>ô</w:t>
      </w:r>
      <w:r>
        <w:rPr>
          <w:rStyle w:val="Aucun"/>
          <w:rFonts w:ascii="Times Roman" w:hAnsi="Times Roman"/>
          <w:shd w:val="clear" w:color="auto" w:fill="ffffff"/>
          <w:rtl w:val="0"/>
          <w:lang w:val="fr-FR"/>
        </w:rPr>
        <w:t>le de la jambe int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rieure. ChatGPT continue en ajoutant que la jambe ext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rieure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 xml:space="preserve">ne doit pas </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tre recul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de mani</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 xml:space="preserve">re excessive car cela peut nuire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 xml:space="preserve">la communication entre le cavalier et le cheval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lang w:val="fr-FR"/>
        </w:rPr>
        <w:t xml:space="preserve">. Cet ajout est non seulement incorrect, mais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galement pas 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cessaire : ChatGPT ajoute des nuances l</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o</w:t>
      </w:r>
      <w:r>
        <w:rPr>
          <w:rStyle w:val="Aucun"/>
          <w:rFonts w:ascii="Times Roman" w:hAnsi="Times Roman" w:hint="default"/>
          <w:shd w:val="clear" w:color="auto" w:fill="ffffff"/>
          <w:rtl w:val="0"/>
          <w:lang w:val="it-IT"/>
        </w:rPr>
        <w:t xml:space="preserve">ù </w:t>
      </w:r>
      <w:r>
        <w:rPr>
          <w:rStyle w:val="Aucun"/>
          <w:rFonts w:ascii="Times Roman" w:hAnsi="Times Roman"/>
          <w:shd w:val="clear" w:color="auto" w:fill="ffffff"/>
          <w:rtl w:val="0"/>
          <w:lang w:val="fr-FR"/>
        </w:rPr>
        <w:t>il n</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est pas question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en ajouter. Un cavalier ne doit pas s</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it-IT"/>
        </w:rPr>
        <w:t>inqui</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ter de reculer sa jambe ext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rieure de mani</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re excessive, mais plut</w:t>
      </w:r>
      <w:r>
        <w:rPr>
          <w:rStyle w:val="Aucun"/>
          <w:rFonts w:ascii="Times Roman" w:hAnsi="Times Roman" w:hint="default"/>
          <w:shd w:val="clear" w:color="auto" w:fill="ffffff"/>
          <w:rtl w:val="0"/>
        </w:rPr>
        <w:t>ô</w:t>
      </w:r>
      <w:r>
        <w:rPr>
          <w:rStyle w:val="Aucun"/>
          <w:rFonts w:ascii="Times Roman" w:hAnsi="Times Roman"/>
          <w:shd w:val="clear" w:color="auto" w:fill="ffffff"/>
          <w:rtl w:val="0"/>
          <w:lang w:val="fr-FR"/>
        </w:rPr>
        <w:t xml:space="preserve">t de reculer suffisamment sa jambe pour permettre une bonne communication avec son cheval et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viter une incompr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hension de la part de sa monture.</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rPr>
        <w:t>M</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 xml:space="preserve">me si la plupart des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ments de la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ponse de ChatGPT sont incorrects ou impr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cis, nous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tudions un autre exemple. ChatGPT soutient que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instruction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 xml:space="preserve">bout du nez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l</w:t>
      </w:r>
      <w:r>
        <w:rPr>
          <w:rStyle w:val="Aucun"/>
          <w:rFonts w:ascii="Times Roman" w:hAnsi="Times Roman" w:hint="default"/>
          <w:shd w:val="clear" w:color="auto" w:fill="ffffff"/>
          <w:rtl w:val="1"/>
        </w:rPr>
        <w:t>’</w:t>
      </w:r>
      <w:r>
        <w:rPr>
          <w:rStyle w:val="Aucun"/>
          <w:rFonts w:ascii="Times Roman" w:hAnsi="Times Roman"/>
          <w:shd w:val="clear" w:color="auto" w:fill="ffffff"/>
          <w:rtl w:val="0"/>
        </w:rPr>
        <w:t>int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rieur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est incorrecte, et explique que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 xml:space="preserve">le cheval doit </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tre 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g</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rement incurv</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vers l</w:t>
      </w:r>
      <w:r>
        <w:rPr>
          <w:rStyle w:val="Aucun"/>
          <w:rFonts w:ascii="Times Roman" w:hAnsi="Times Roman" w:hint="default"/>
          <w:shd w:val="clear" w:color="auto" w:fill="ffffff"/>
          <w:rtl w:val="1"/>
        </w:rPr>
        <w:t>’</w:t>
      </w:r>
      <w:r>
        <w:rPr>
          <w:rStyle w:val="Aucun"/>
          <w:rFonts w:ascii="Times Roman" w:hAnsi="Times Roman"/>
          <w:shd w:val="clear" w:color="auto" w:fill="ffffff"/>
          <w:rtl w:val="0"/>
        </w:rPr>
        <w:t>int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rieur, mais pas au point de tourner compl</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tement la t</w:t>
      </w:r>
      <w:r>
        <w:rPr>
          <w:rStyle w:val="Aucun"/>
          <w:rFonts w:ascii="Times Roman" w:hAnsi="Times Roman" w:hint="default"/>
          <w:shd w:val="clear" w:color="auto" w:fill="ffffff"/>
          <w:rtl w:val="0"/>
        </w:rPr>
        <w:t>ê</w:t>
      </w:r>
      <w:r>
        <w:rPr>
          <w:rStyle w:val="Aucun"/>
          <w:rFonts w:ascii="Times Roman" w:hAnsi="Times Roman"/>
          <w:shd w:val="clear" w:color="auto" w:fill="ffffff"/>
          <w:rtl w:val="0"/>
        </w:rPr>
        <w:t xml:space="preserve">te </w:t>
      </w:r>
      <w:r>
        <w:rPr>
          <w:rStyle w:val="Aucun"/>
          <w:rFonts w:ascii="Times Roman" w:hAnsi="Times Roman" w:hint="default"/>
          <w:shd w:val="clear" w:color="auto" w:fill="ffffff"/>
          <w:rtl w:val="0"/>
          <w:lang w:val="it-IT"/>
        </w:rPr>
        <w:t>»</w:t>
      </w:r>
      <w:r>
        <w:rPr>
          <w:rStyle w:val="Aucun"/>
          <w:rFonts w:ascii="Times Roman" w:hAnsi="Times Roman"/>
          <w:shd w:val="clear" w:color="auto" w:fill="ffffff"/>
          <w:rtl w:val="0"/>
          <w:lang w:val="fr-FR"/>
        </w:rPr>
        <w:t>. Encore une fois, cette justification n</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est pas 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cessaire, car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expression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 xml:space="preserve">bout du nez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l</w:t>
      </w:r>
      <w:r>
        <w:rPr>
          <w:rStyle w:val="Aucun"/>
          <w:rFonts w:ascii="Times Roman" w:hAnsi="Times Roman" w:hint="default"/>
          <w:shd w:val="clear" w:color="auto" w:fill="ffffff"/>
          <w:rtl w:val="1"/>
        </w:rPr>
        <w:t>’</w:t>
      </w:r>
      <w:r>
        <w:rPr>
          <w:rStyle w:val="Aucun"/>
          <w:rFonts w:ascii="Times Roman" w:hAnsi="Times Roman"/>
          <w:shd w:val="clear" w:color="auto" w:fill="ffffff"/>
          <w:rtl w:val="0"/>
        </w:rPr>
        <w:t>int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rieur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 xml:space="preserve">ne signifie pas que le cheval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la t</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te tourn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ou tordue vers l</w:t>
      </w:r>
      <w:r>
        <w:rPr>
          <w:rStyle w:val="Aucun"/>
          <w:rFonts w:ascii="Times Roman" w:hAnsi="Times Roman" w:hint="default"/>
          <w:shd w:val="clear" w:color="auto" w:fill="ffffff"/>
          <w:rtl w:val="1"/>
        </w:rPr>
        <w:t>’</w:t>
      </w:r>
      <w:r>
        <w:rPr>
          <w:rStyle w:val="Aucun"/>
          <w:rFonts w:ascii="Times Roman" w:hAnsi="Times Roman"/>
          <w:shd w:val="clear" w:color="auto" w:fill="ffffff"/>
          <w:rtl w:val="0"/>
        </w:rPr>
        <w:t>int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rieur, mais plut</w:t>
      </w:r>
      <w:r>
        <w:rPr>
          <w:rStyle w:val="Aucun"/>
          <w:rFonts w:ascii="Times Roman" w:hAnsi="Times Roman" w:hint="default"/>
          <w:shd w:val="clear" w:color="auto" w:fill="ffffff"/>
          <w:rtl w:val="0"/>
        </w:rPr>
        <w:t>ô</w:t>
      </w:r>
      <w:r>
        <w:rPr>
          <w:rStyle w:val="Aucun"/>
          <w:rFonts w:ascii="Times Roman" w:hAnsi="Times Roman"/>
          <w:shd w:val="clear" w:color="auto" w:fill="ffffff"/>
          <w:rtl w:val="0"/>
          <w:lang w:val="fr-FR"/>
        </w:rPr>
        <w:t>t que son encolure est incurv</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vers l</w:t>
      </w:r>
      <w:r>
        <w:rPr>
          <w:rStyle w:val="Aucun"/>
          <w:rFonts w:ascii="Times Roman" w:hAnsi="Times Roman" w:hint="default"/>
          <w:shd w:val="clear" w:color="auto" w:fill="ffffff"/>
          <w:rtl w:val="1"/>
        </w:rPr>
        <w:t>’</w:t>
      </w:r>
      <w:r>
        <w:rPr>
          <w:rStyle w:val="Aucun"/>
          <w:rFonts w:ascii="Times Roman" w:hAnsi="Times Roman"/>
          <w:shd w:val="clear" w:color="auto" w:fill="ffffff"/>
          <w:rtl w:val="0"/>
        </w:rPr>
        <w:t>int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rieur et que sa t</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te est 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g</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rement orient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vers l</w:t>
      </w:r>
      <w:r>
        <w:rPr>
          <w:rStyle w:val="Aucun"/>
          <w:rFonts w:ascii="Times Roman" w:hAnsi="Times Roman" w:hint="default"/>
          <w:shd w:val="clear" w:color="auto" w:fill="ffffff"/>
          <w:rtl w:val="1"/>
        </w:rPr>
        <w:t>’</w:t>
      </w:r>
      <w:r>
        <w:rPr>
          <w:rStyle w:val="Aucun"/>
          <w:rFonts w:ascii="Times Roman" w:hAnsi="Times Roman"/>
          <w:shd w:val="clear" w:color="auto" w:fill="ffffff"/>
          <w:rtl w:val="0"/>
        </w:rPr>
        <w:t>int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rieur. ChatGPT ajoute une nuance inexistante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la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ponse du cavalier, et insinue donc que 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ment de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en-US"/>
        </w:rPr>
        <w:t xml:space="preserve">ponse </w:t>
      </w:r>
      <w:r>
        <w:rPr>
          <w:rStyle w:val="Aucun"/>
          <w:rFonts w:ascii="Times Roman" w:hAnsi="Times Roman" w:hint="default"/>
          <w:shd w:val="clear" w:color="auto" w:fill="ffffff"/>
          <w:rtl w:val="0"/>
          <w:lang w:val="fr-FR"/>
        </w:rPr>
        <w:t xml:space="preserve">« </w:t>
      </w:r>
      <w:r>
        <w:rPr>
          <w:rStyle w:val="Aucun"/>
          <w:rFonts w:ascii="Times Roman" w:hAnsi="Times Roman"/>
          <w:shd w:val="clear" w:color="auto" w:fill="ffffff"/>
          <w:rtl w:val="0"/>
          <w:lang w:val="fr-FR"/>
        </w:rPr>
        <w:t xml:space="preserve">bout du nez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rPr>
        <w:t>l</w:t>
      </w:r>
      <w:r>
        <w:rPr>
          <w:rStyle w:val="Aucun"/>
          <w:rFonts w:ascii="Times Roman" w:hAnsi="Times Roman" w:hint="default"/>
          <w:shd w:val="clear" w:color="auto" w:fill="ffffff"/>
          <w:rtl w:val="1"/>
        </w:rPr>
        <w:t>’</w:t>
      </w:r>
      <w:r>
        <w:rPr>
          <w:rStyle w:val="Aucun"/>
          <w:rFonts w:ascii="Times Roman" w:hAnsi="Times Roman"/>
          <w:shd w:val="clear" w:color="auto" w:fill="ffffff"/>
          <w:rtl w:val="0"/>
        </w:rPr>
        <w:t>int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rieur </w:t>
      </w:r>
      <w:r>
        <w:rPr>
          <w:rStyle w:val="Aucun"/>
          <w:rFonts w:ascii="Times Roman" w:hAnsi="Times Roman" w:hint="default"/>
          <w:shd w:val="clear" w:color="auto" w:fill="ffffff"/>
          <w:rtl w:val="0"/>
          <w:lang w:val="it-IT"/>
        </w:rPr>
        <w:t xml:space="preserve">» </w:t>
      </w:r>
      <w:r>
        <w:rPr>
          <w:rStyle w:val="Aucun"/>
          <w:rFonts w:ascii="Times Roman" w:hAnsi="Times Roman"/>
          <w:shd w:val="clear" w:color="auto" w:fill="ffffff"/>
          <w:rtl w:val="0"/>
          <w:lang w:val="fr-FR"/>
        </w:rPr>
        <w:t>signifie que la t</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te du cheval est tourn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alors que ce n</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est pas le cas.</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Figure 7 : Capture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cran de ChatGPT corrigeant une question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en-US"/>
        </w:rPr>
        <w:t>examen th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orique du Galop 3.</w:t>
      </w:r>
    </w:p>
    <w:p>
      <w:pPr>
        <w:pStyle w:val="Par défaut"/>
        <w:spacing w:before="0" w:line="240" w:lineRule="auto"/>
      </w:pPr>
      <w:r>
        <w:rPr>
          <w:rStyle w:val="Aucun"/>
          <w:rFonts w:ascii="Times Roman" w:hAnsi="Times Roman"/>
          <w:shd w:val="clear" w:color="auto" w:fill="ffffff"/>
          <w:rtl w:val="0"/>
          <w:lang w:val="ru-RU"/>
        </w:rPr>
        <w:t>"</w:t>
      </w:r>
      <w:r>
        <w:rPr>
          <w:rStyle w:val="Aucun"/>
          <w:rFonts w:ascii="Arial Unicode MS" w:cs="Arial Unicode MS" w:hAnsi="Arial Unicode MS" w:eastAsia="Arial Unicode MS"/>
          <w:b w:val="0"/>
          <w:bCs w:val="0"/>
          <w:i w:val="0"/>
          <w:iCs w:val="0"/>
          <w:shd w:val="clear" w:color="auto" w:fill="ffffff"/>
        </w:rPr>
        <w:br w:type="page"/>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       Une autre de ces ressources num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riques s</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intitule DerivBase.RU, et elle a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rPr>
        <w:t>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velopp</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par Vodolazsky en 2020. DerivBase.RU est un lexique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rivationnel num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rique riche pour le russe. Il est compos</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de familles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rivationnelles,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savoirs des groupes de lex</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mes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riv</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s. Ce lexique num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rique russe a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rPr>
        <w:t>inspir</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par la version originale allemande DerivBase de Zeller et al (2013). DerivBase.RU (2020) se distingue par sa couverture exhaustive des sch</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pt-PT"/>
        </w:rPr>
        <w:t>mas de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rivation russes et par son corpus de mots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cents. La morphologie des mots russes est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tudi</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 depuis des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cennies, mais tr</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s peu d</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entre elle ont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tabli un regroupement en familles de mots, en dehors des diff</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pt-PT"/>
        </w:rPr>
        <w:t xml:space="preserve">rentes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ditions du dictionnaire de Tikhonov (1985, 2014) et Lopatin et Ulukhanov (2016).   </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cs="Times Roman" w:hAnsi="Times Roman" w:eastAsia="Times Roman"/>
          <w:shd w:val="clear" w:color="auto" w:fill="ffffff"/>
          <w:rtl w:val="0"/>
          <w:lang w:val="fr-FR"/>
        </w:rPr>
        <w:tab/>
        <w:t>DerivBase.Ru (2020) offre une vaste collection de lex</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mes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riv</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it-IT"/>
        </w:rPr>
        <w:t>s, class</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s en fonction de leurs racines et de leurs affixes. Par exemple, Volodazsky (2020) mentionne quelques exemples provenant de Shvedova (1980)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 xml:space="preserve">la page 3938 de </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en-US"/>
        </w:rPr>
        <w:t>Proceedings of the 12th Conference on Language Resources and Evaluation (LREC 2020)</w:t>
      </w:r>
      <w:r>
        <w:rPr>
          <w:rStyle w:val="Aucun"/>
          <w:rFonts w:ascii="Times Roman" w:hAnsi="Times Roman" w:hint="default"/>
          <w:shd w:val="clear" w:color="auto" w:fill="ffffff"/>
          <w:rtl w:val="0"/>
          <w:lang w:val="ru-RU"/>
        </w:rPr>
        <w:t> » </w:t>
      </w:r>
      <w:r>
        <w:rPr>
          <w:rStyle w:val="Aucun"/>
          <w:rFonts w:ascii="Times Roman" w:hAnsi="Times Roman"/>
          <w:shd w:val="clear" w:color="auto" w:fill="ffffff"/>
          <w:rtl w:val="0"/>
        </w:rPr>
        <w:t xml:space="preserve">: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hint="default"/>
          <w:shd w:val="clear" w:color="auto" w:fill="ffffff"/>
          <w:rtl w:val="0"/>
        </w:rPr>
        <w:t>« </w:t>
        <w:tab/>
        <w:t xml:space="preserve">– </w:t>
      </w:r>
      <w:r>
        <w:rPr>
          <w:rStyle w:val="Aucun"/>
          <w:rFonts w:ascii="Times Roman" w:hAnsi="Times Roman"/>
          <w:shd w:val="clear" w:color="auto" w:fill="ffffff"/>
          <w:rtl w:val="0"/>
          <w:lang w:val="en-US"/>
        </w:rPr>
        <w:t xml:space="preserve">ukho (an ear) </w:t>
      </w:r>
      <w:r>
        <w:rPr>
          <w:rStyle w:val="Aucun"/>
          <w:rFonts w:ascii="Arial Unicode MS" w:cs="Arial Unicode MS" w:hAnsi="Arial Unicode MS" w:eastAsia="Arial Unicode MS" w:hint="default"/>
          <w:b w:val="0"/>
          <w:bCs w:val="0"/>
          <w:i w:val="0"/>
          <w:iCs w:val="0"/>
          <w:shd w:val="clear" w:color="auto" w:fill="ffffff"/>
          <w:rtl w:val="0"/>
        </w:rPr>
        <w:t>→</w:t>
      </w:r>
      <w:r>
        <w:rPr>
          <w:rStyle w:val="Aucun"/>
          <w:rFonts w:ascii="Times Roman" w:hAnsi="Times Roman"/>
          <w:shd w:val="clear" w:color="auto" w:fill="ffffff"/>
          <w:rtl w:val="0"/>
        </w:rPr>
        <w:t xml:space="preserve"> </w:t>
      </w:r>
      <w:r>
        <w:rPr>
          <w:rStyle w:val="Aucun"/>
          <w:rFonts w:ascii="Times Roman" w:hAnsi="Times Roman"/>
          <w:shd w:val="clear" w:color="auto" w:fill="ffffff"/>
          <w:rtl w:val="0"/>
          <w:lang w:val="en-US"/>
        </w:rPr>
        <w:t>ushko (a small ear) (velar</w:t>
      </w:r>
      <w:r>
        <w:rPr>
          <w:rStyle w:val="Aucun"/>
          <w:rFonts w:ascii="Times Roman" w:hAnsi="Times Roman" w:hint="default"/>
          <w:shd w:val="clear" w:color="auto" w:fill="ffffff"/>
          <w:rtl w:val="0"/>
          <w:lang w:val="en-US"/>
        </w:rPr>
        <w:t xml:space="preserve">— </w:t>
      </w:r>
      <w:r>
        <w:rPr>
          <w:rStyle w:val="Aucun"/>
          <w:rFonts w:ascii="Times Roman" w:hAnsi="Times Roman"/>
          <w:shd w:val="clear" w:color="auto" w:fill="ffffff"/>
          <w:rtl w:val="0"/>
          <w:lang w:val="fr-FR"/>
        </w:rPr>
        <w:t xml:space="preserve">sibilant alternation), </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cs="Times Roman" w:hAnsi="Times Roman" w:eastAsia="Times Roman"/>
          <w:shd w:val="clear" w:color="auto" w:fill="ffffff"/>
          <w:rtl w:val="0"/>
        </w:rPr>
        <w:tab/>
        <w:t xml:space="preserve">– </w:t>
      </w:r>
      <w:r>
        <w:rPr>
          <w:rStyle w:val="Aucun"/>
          <w:rFonts w:ascii="Times Roman" w:hAnsi="Times Roman"/>
          <w:shd w:val="clear" w:color="auto" w:fill="ffffff"/>
          <w:rtl w:val="0"/>
          <w:lang w:val="pt-PT"/>
        </w:rPr>
        <w:t xml:space="preserve">kosmos (space) </w:t>
      </w:r>
      <w:r>
        <w:rPr>
          <w:rStyle w:val="Aucun"/>
          <w:rFonts w:ascii="Arial Unicode MS" w:cs="Arial Unicode MS" w:hAnsi="Arial Unicode MS" w:eastAsia="Arial Unicode MS" w:hint="default"/>
          <w:b w:val="0"/>
          <w:bCs w:val="0"/>
          <w:i w:val="0"/>
          <w:iCs w:val="0"/>
          <w:shd w:val="clear" w:color="auto" w:fill="ffffff"/>
          <w:rtl w:val="0"/>
        </w:rPr>
        <w:t>→</w:t>
      </w:r>
      <w:r>
        <w:rPr>
          <w:rStyle w:val="Aucun"/>
          <w:rFonts w:ascii="Times Roman" w:hAnsi="Times Roman"/>
          <w:shd w:val="clear" w:color="auto" w:fill="ffffff"/>
          <w:rtl w:val="0"/>
        </w:rPr>
        <w:t xml:space="preserve"> </w:t>
      </w:r>
      <w:r>
        <w:rPr>
          <w:rStyle w:val="Aucun"/>
          <w:rFonts w:ascii="Times Roman" w:hAnsi="Times Roman"/>
          <w:shd w:val="clear" w:color="auto" w:fill="ffffff"/>
          <w:rtl w:val="0"/>
          <w:lang w:val="en-US"/>
        </w:rPr>
        <w:t>kosmicheskiy (space, adj.) (stem deletion),</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cs="Times Roman" w:hAnsi="Times Roman" w:eastAsia="Times Roman"/>
          <w:shd w:val="clear" w:color="auto" w:fill="ffffff"/>
          <w:rtl w:val="0"/>
        </w:rPr>
        <w:tab/>
        <w:t xml:space="preserve">– </w:t>
      </w:r>
      <w:r>
        <w:rPr>
          <w:rStyle w:val="Aucun"/>
          <w:rFonts w:ascii="Times Roman" w:hAnsi="Times Roman"/>
          <w:shd w:val="clear" w:color="auto" w:fill="ffffff"/>
          <w:rtl w:val="0"/>
        </w:rPr>
        <w:t xml:space="preserve">drama (a drama) </w:t>
      </w:r>
      <w:r>
        <w:rPr>
          <w:rStyle w:val="Aucun"/>
          <w:rFonts w:ascii="Arial Unicode MS" w:cs="Arial Unicode MS" w:hAnsi="Arial Unicode MS" w:eastAsia="Arial Unicode MS" w:hint="default"/>
          <w:b w:val="0"/>
          <w:bCs w:val="0"/>
          <w:i w:val="0"/>
          <w:iCs w:val="0"/>
          <w:shd w:val="clear" w:color="auto" w:fill="ffffff"/>
          <w:rtl w:val="0"/>
        </w:rPr>
        <w:t>→</w:t>
      </w:r>
      <w:r>
        <w:rPr>
          <w:rStyle w:val="Aucun"/>
          <w:rFonts w:ascii="Times Roman" w:hAnsi="Times Roman"/>
          <w:shd w:val="clear" w:color="auto" w:fill="ffffff"/>
          <w:rtl w:val="0"/>
        </w:rPr>
        <w:t xml:space="preserve"> </w:t>
      </w:r>
      <w:r>
        <w:rPr>
          <w:rStyle w:val="Aucun"/>
          <w:rFonts w:ascii="Times Roman" w:hAnsi="Times Roman"/>
          <w:shd w:val="clear" w:color="auto" w:fill="ffffff"/>
          <w:rtl w:val="0"/>
          <w:lang w:val="it-IT"/>
        </w:rPr>
        <w:t xml:space="preserve">dramaticheskiy (dramatic) (stem epenthesis), </w:t>
        <w:tab/>
      </w:r>
      <w:r>
        <w:rPr>
          <w:rStyle w:val="Aucun"/>
          <w:rFonts w:ascii="Times Roman" w:hAnsi="Times Roman" w:hint="default"/>
          <w:shd w:val="clear" w:color="auto" w:fill="ffffff"/>
          <w:rtl w:val="0"/>
        </w:rPr>
        <w:t>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cs="Times Roman" w:hAnsi="Times Roman" w:eastAsia="Times Roman"/>
          <w:shd w:val="clear" w:color="auto" w:fill="ffffff"/>
          <w:rtl w:val="0"/>
          <w:lang w:val="fr-FR"/>
        </w:rPr>
        <w:tab/>
        <w:t>Dans cette extrait, Vodolazsky (2020) mentionne les proc</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s de formation des mots. Le nom </w:t>
      </w:r>
      <w:r>
        <w:rPr>
          <w:rStyle w:val="Aucun"/>
          <w:rFonts w:ascii="Times Roman" w:hAnsi="Times Roman" w:hint="default"/>
          <w:shd w:val="clear" w:color="auto" w:fill="ffffff"/>
          <w:rtl w:val="0"/>
          <w:lang w:val="ru-RU"/>
        </w:rPr>
        <w:t xml:space="preserve">« ухо » </w:t>
      </w:r>
      <w:r>
        <w:rPr>
          <w:rStyle w:val="Aucun"/>
          <w:rFonts w:ascii="Times Roman" w:hAnsi="Times Roman"/>
          <w:shd w:val="clear" w:color="auto" w:fill="ffffff"/>
          <w:rtl w:val="0"/>
        </w:rPr>
        <w:t>/oukho/ (</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une oreille</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 peut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river en nom </w:t>
      </w:r>
      <w:r>
        <w:rPr>
          <w:rStyle w:val="Aucun"/>
          <w:rFonts w:ascii="Times Roman" w:hAnsi="Times Roman" w:hint="default"/>
          <w:shd w:val="clear" w:color="auto" w:fill="ffffff"/>
          <w:rtl w:val="0"/>
          <w:lang w:val="ru-RU"/>
        </w:rPr>
        <w:t xml:space="preserve">« ушко » </w:t>
      </w:r>
      <w:r>
        <w:rPr>
          <w:rStyle w:val="Aucun"/>
          <w:rFonts w:ascii="Times Roman" w:hAnsi="Times Roman"/>
          <w:shd w:val="clear" w:color="auto" w:fill="ffffff"/>
          <w:rtl w:val="0"/>
          <w:lang w:val="de-DE"/>
        </w:rPr>
        <w:t>/ouchko/ (</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une petite oreille</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 par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alternance de la consonne v</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laire </w:t>
      </w:r>
      <w:r>
        <w:rPr>
          <w:rStyle w:val="Aucun"/>
          <w:rFonts w:ascii="Times Roman" w:hAnsi="Times Roman" w:hint="default"/>
          <w:shd w:val="clear" w:color="auto" w:fill="ffffff"/>
          <w:rtl w:val="0"/>
        </w:rPr>
        <w:t>« </w:t>
      </w:r>
      <w:r>
        <w:rPr>
          <w:rStyle w:val="Aucun"/>
          <w:rFonts w:ascii="Times Roman" w:hAnsi="Times Roman"/>
          <w:shd w:val="clear" w:color="auto" w:fill="ffffff"/>
          <w:rtl w:val="0"/>
        </w:rPr>
        <w:t>x</w:t>
      </w:r>
      <w:r>
        <w:rPr>
          <w:rStyle w:val="Aucun"/>
          <w:rFonts w:ascii="Times Roman" w:hAnsi="Times Roman" w:hint="default"/>
          <w:shd w:val="clear" w:color="auto" w:fill="ffffff"/>
          <w:rtl w:val="0"/>
          <w:lang w:val="it-IT"/>
        </w:rPr>
        <w:t xml:space="preserve"> » </w:t>
      </w:r>
      <w:r>
        <w:rPr>
          <w:rStyle w:val="Aucun"/>
          <w:rFonts w:ascii="Times Roman" w:hAnsi="Times Roman"/>
          <w:shd w:val="clear" w:color="auto" w:fill="ffffff"/>
          <w:rtl w:val="0"/>
          <w:lang w:val="pt-PT"/>
        </w:rPr>
        <w:t>[</w:t>
      </w:r>
      <w:r>
        <w:rPr>
          <w:rStyle w:val="Aucun"/>
          <w:rFonts w:ascii="Times Roman" w:hAnsi="Times Roman" w:hint="default"/>
          <w:shd w:val="clear" w:color="auto" w:fill="ffffff"/>
          <w:rtl w:val="0"/>
        </w:rPr>
        <w:t>х</w:t>
      </w:r>
      <w:r>
        <w:rPr>
          <w:rStyle w:val="Aucun"/>
          <w:rFonts w:ascii="Times Roman" w:hAnsi="Times Roman"/>
          <w:shd w:val="clear" w:color="auto" w:fill="ffffff"/>
          <w:rtl w:val="0"/>
          <w:lang w:val="fr-FR"/>
        </w:rPr>
        <w:t>] et la consonne post-alv</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olaire </w:t>
      </w:r>
      <w:r>
        <w:rPr>
          <w:rStyle w:val="Aucun"/>
          <w:rFonts w:ascii="Times Roman" w:hAnsi="Times Roman" w:hint="default"/>
          <w:shd w:val="clear" w:color="auto" w:fill="ffffff"/>
          <w:rtl w:val="0"/>
        </w:rPr>
        <w:t xml:space="preserve">« ш » </w:t>
      </w:r>
      <w:r>
        <w:rPr>
          <w:rStyle w:val="Aucun"/>
          <w:rFonts w:ascii="Times Roman" w:hAnsi="Times Roman"/>
          <w:shd w:val="clear" w:color="auto" w:fill="ffffff"/>
          <w:rtl w:val="0"/>
          <w:lang w:val="pt-PT"/>
        </w:rPr>
        <w:t>[</w:t>
      </w:r>
      <w:r>
        <w:rPr>
          <w:rStyle w:val="Aucun"/>
          <w:rFonts w:ascii="Arial Unicode MS" w:cs="Arial Unicode MS" w:hAnsi="Arial Unicode MS" w:eastAsia="Arial Unicode MS" w:hint="default"/>
          <w:b w:val="0"/>
          <w:bCs w:val="0"/>
          <w:i w:val="0"/>
          <w:iCs w:val="0"/>
          <w:shd w:val="clear" w:color="auto" w:fill="ffffff"/>
          <w:rtl w:val="0"/>
        </w:rPr>
        <w:t>ʃ</w:t>
      </w:r>
      <w:r>
        <w:rPr>
          <w:rStyle w:val="Aucun"/>
          <w:rFonts w:ascii="Times Roman" w:hAnsi="Times Roman"/>
          <w:shd w:val="clear" w:color="auto" w:fill="ffffff"/>
          <w:rtl w:val="0"/>
          <w:lang w:val="pt-PT"/>
        </w:rPr>
        <w:t xml:space="preserve">]. </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cs="Times Roman" w:hAnsi="Times Roman" w:eastAsia="Times Roman"/>
          <w:shd w:val="clear" w:color="auto" w:fill="ffffff"/>
          <w:rtl w:val="0"/>
          <w:lang w:val="fr-FR"/>
        </w:rPr>
        <w:tab/>
        <w:t xml:space="preserve">Le substantif </w:t>
      </w:r>
      <w:r>
        <w:rPr>
          <w:rStyle w:val="Aucun"/>
          <w:rFonts w:ascii="Times Roman" w:hAnsi="Times Roman" w:hint="default"/>
          <w:shd w:val="clear" w:color="auto" w:fill="ffffff"/>
          <w:rtl w:val="0"/>
          <w:lang w:val="ru-RU"/>
        </w:rPr>
        <w:t xml:space="preserve">« космос » </w:t>
      </w:r>
      <w:r>
        <w:rPr>
          <w:rStyle w:val="Aucun"/>
          <w:rFonts w:ascii="Times Roman" w:hAnsi="Times Roman"/>
          <w:shd w:val="clear" w:color="auto" w:fill="ffffff"/>
          <w:rtl w:val="0"/>
          <w:lang w:val="pt-PT"/>
        </w:rPr>
        <w:t>/kosmos/ (</w:t>
      </w:r>
      <w:r>
        <w:rPr>
          <w:rStyle w:val="Aucun"/>
          <w:rFonts w:ascii="Times Roman" w:hAnsi="Times Roman" w:hint="default"/>
          <w:shd w:val="clear" w:color="auto" w:fill="ffffff"/>
          <w:rtl w:val="0"/>
        </w:rPr>
        <w:t>« </w:t>
      </w:r>
      <w:r>
        <w:rPr>
          <w:rStyle w:val="Aucun"/>
          <w:rFonts w:ascii="Times Roman" w:hAnsi="Times Roman"/>
          <w:shd w:val="clear" w:color="auto" w:fill="ffffff"/>
          <w:rtl w:val="0"/>
        </w:rPr>
        <w:t>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espace</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 peut former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adjectif </w:t>
      </w:r>
      <w:r>
        <w:rPr>
          <w:rStyle w:val="Aucun"/>
          <w:rFonts w:ascii="Times Roman" w:hAnsi="Times Roman" w:hint="default"/>
          <w:shd w:val="clear" w:color="auto" w:fill="ffffff"/>
          <w:rtl w:val="0"/>
          <w:lang w:val="ru-RU"/>
        </w:rPr>
        <w:t xml:space="preserve">« космический » </w:t>
      </w:r>
      <w:r>
        <w:rPr>
          <w:rStyle w:val="Aucun"/>
          <w:rFonts w:ascii="Times Roman" w:hAnsi="Times Roman"/>
          <w:shd w:val="clear" w:color="auto" w:fill="ffffff"/>
          <w:rtl w:val="0"/>
        </w:rPr>
        <w:t>/kosmitcheskiy/ (</w:t>
      </w:r>
      <w:r>
        <w:rPr>
          <w:rStyle w:val="Aucun"/>
          <w:rFonts w:ascii="Times Roman" w:hAnsi="Times Roman" w:hint="default"/>
          <w:shd w:val="clear" w:color="auto" w:fill="ffffff"/>
          <w:rtl w:val="0"/>
        </w:rPr>
        <w:t>« </w:t>
      </w:r>
      <w:r>
        <w:rPr>
          <w:rStyle w:val="Aucun"/>
          <w:rFonts w:ascii="Times Roman" w:hAnsi="Times Roman"/>
          <w:shd w:val="clear" w:color="auto" w:fill="ffffff"/>
          <w:rtl w:val="0"/>
        </w:rPr>
        <w:t>spatial</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 xml:space="preserve">) par la suppression de </w:t>
      </w:r>
      <w:r>
        <w:rPr>
          <w:rStyle w:val="Aucun"/>
          <w:rFonts w:ascii="Times Roman" w:hAnsi="Times Roman" w:hint="default"/>
          <w:shd w:val="clear" w:color="auto" w:fill="ffffff"/>
          <w:rtl w:val="0"/>
        </w:rPr>
        <w:t>« </w:t>
      </w:r>
      <w:r>
        <w:rPr>
          <w:rStyle w:val="Aucun"/>
          <w:rFonts w:ascii="Times Roman" w:hAnsi="Times Roman"/>
          <w:shd w:val="clear" w:color="auto" w:fill="ffffff"/>
          <w:rtl w:val="0"/>
        </w:rPr>
        <w:t>-</w:t>
      </w:r>
      <w:r>
        <w:rPr>
          <w:rStyle w:val="Aucun"/>
          <w:rFonts w:ascii="Times Roman" w:hAnsi="Times Roman" w:hint="default"/>
          <w:shd w:val="clear" w:color="auto" w:fill="ffffff"/>
          <w:rtl w:val="0"/>
          <w:lang w:val="ru-RU"/>
        </w:rPr>
        <w:t xml:space="preserve">ос » </w:t>
      </w:r>
      <w:r>
        <w:rPr>
          <w:rStyle w:val="Aucun"/>
          <w:rFonts w:ascii="Times Roman" w:hAnsi="Times Roman"/>
          <w:shd w:val="clear" w:color="auto" w:fill="ffffff"/>
          <w:rtl w:val="0"/>
          <w:lang w:val="fr-FR"/>
        </w:rPr>
        <w:t>/-os/ et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ajout du suffixe </w:t>
      </w:r>
      <w:r>
        <w:rPr>
          <w:rStyle w:val="Aucun"/>
          <w:rFonts w:ascii="Times Roman" w:hAnsi="Times Roman" w:hint="default"/>
          <w:shd w:val="clear" w:color="auto" w:fill="ffffff"/>
          <w:rtl w:val="0"/>
        </w:rPr>
        <w:t>« </w:t>
      </w:r>
      <w:r>
        <w:rPr>
          <w:rStyle w:val="Aucun"/>
          <w:rFonts w:ascii="Times Roman" w:hAnsi="Times Roman"/>
          <w:shd w:val="clear" w:color="auto" w:fill="ffffff"/>
          <w:rtl w:val="0"/>
        </w:rPr>
        <w:t>-</w:t>
      </w:r>
      <w:r>
        <w:rPr>
          <w:rStyle w:val="Aucun"/>
          <w:rFonts w:ascii="Times Roman" w:hAnsi="Times Roman" w:hint="default"/>
          <w:shd w:val="clear" w:color="auto" w:fill="ffffff"/>
          <w:rtl w:val="0"/>
          <w:lang w:val="ru-RU"/>
        </w:rPr>
        <w:t xml:space="preserve">ический » </w:t>
      </w:r>
      <w:r>
        <w:rPr>
          <w:rStyle w:val="Aucun"/>
          <w:rFonts w:ascii="Times Roman" w:hAnsi="Times Roman"/>
          <w:shd w:val="clear" w:color="auto" w:fill="ffffff"/>
          <w:rtl w:val="0"/>
          <w:lang w:val="fr-FR"/>
        </w:rPr>
        <w:t>/-itcheskiy/ permettant de cr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er un adjectif.</w:t>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cs="Times Roman" w:hAnsi="Times Roman" w:eastAsia="Times Roman"/>
          <w:shd w:val="clear" w:color="auto" w:fill="ffffff"/>
        </w:rPr>
        <w:tab/>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rPr>
        <w:t xml:space="preserve">        Le substantif </w:t>
      </w:r>
      <w:r>
        <w:rPr>
          <w:rStyle w:val="Aucun"/>
          <w:rFonts w:ascii="Times Roman" w:hAnsi="Times Roman" w:hint="default"/>
          <w:shd w:val="clear" w:color="auto" w:fill="ffffff"/>
          <w:rtl w:val="0"/>
          <w:lang w:val="ru-RU"/>
        </w:rPr>
        <w:t xml:space="preserve">« драма » </w:t>
      </w:r>
      <w:r>
        <w:rPr>
          <w:rStyle w:val="Aucun"/>
          <w:rFonts w:ascii="Times Roman" w:hAnsi="Times Roman"/>
          <w:shd w:val="clear" w:color="auto" w:fill="ffffff"/>
          <w:rtl w:val="0"/>
        </w:rPr>
        <w:t>/drama/ (</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un drame</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 peut former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adjectif </w:t>
      </w:r>
      <w:r>
        <w:rPr>
          <w:rStyle w:val="Aucun"/>
          <w:rFonts w:ascii="Times Roman" w:hAnsi="Times Roman" w:hint="default"/>
          <w:shd w:val="clear" w:color="auto" w:fill="ffffff"/>
          <w:rtl w:val="0"/>
          <w:lang w:val="ru-RU"/>
        </w:rPr>
        <w:t xml:space="preserve">« драматический » </w:t>
      </w:r>
      <w:r>
        <w:rPr>
          <w:rStyle w:val="Aucun"/>
          <w:rFonts w:ascii="Times Roman" w:hAnsi="Times Roman"/>
          <w:shd w:val="clear" w:color="auto" w:fill="ffffff"/>
          <w:rtl w:val="0"/>
        </w:rPr>
        <w:t>/dramatitcheskiy/ (</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dramatique</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 par 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fr-FR"/>
        </w:rPr>
        <w:t xml:space="preserve">ajout du suffixe </w:t>
      </w:r>
      <w:r>
        <w:rPr>
          <w:rStyle w:val="Aucun"/>
          <w:rFonts w:ascii="Times Roman" w:hAnsi="Times Roman" w:hint="default"/>
          <w:shd w:val="clear" w:color="auto" w:fill="ffffff"/>
          <w:rtl w:val="0"/>
          <w:lang w:val="ru-RU"/>
        </w:rPr>
        <w:t xml:space="preserve">« тический » </w:t>
      </w:r>
      <w:r>
        <w:rPr>
          <w:rStyle w:val="Aucun"/>
          <w:rFonts w:ascii="Times Roman" w:hAnsi="Times Roman"/>
          <w:shd w:val="clear" w:color="auto" w:fill="ffffff"/>
          <w:rtl w:val="0"/>
          <w:lang w:val="fr-FR"/>
        </w:rPr>
        <w:t xml:space="preserve">/-titcheskiy/ directement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it-IT"/>
        </w:rPr>
        <w:t xml:space="preserve">la base </w:t>
      </w:r>
      <w:r>
        <w:rPr>
          <w:rStyle w:val="Aucun"/>
          <w:rFonts w:ascii="Times Roman" w:hAnsi="Times Roman" w:hint="default"/>
          <w:shd w:val="clear" w:color="auto" w:fill="ffffff"/>
          <w:rtl w:val="0"/>
          <w:lang w:val="ru-RU"/>
        </w:rPr>
        <w:t xml:space="preserve">« драма » </w:t>
      </w:r>
      <w:r>
        <w:rPr>
          <w:rStyle w:val="Aucun"/>
          <w:rFonts w:ascii="Times Roman" w:hAnsi="Times Roman"/>
          <w:shd w:val="clear" w:color="auto" w:fill="ffffff"/>
          <w:rtl w:val="0"/>
        </w:rPr>
        <w:t>/drama/.</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Bibliographie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rPr>
        <w:t xml:space="preserve">      Lopatin, V. V. et Ulukhanov, I. S., (2016), Slovar' slovoobrazovatel'nykh affiksov sovremnogo russkogo yazyka, Moscow, Publishing Center </w:t>
      </w:r>
      <w:r>
        <w:rPr>
          <w:rStyle w:val="Aucun"/>
          <w:rFonts w:ascii="Times Roman" w:hAnsi="Times Roman" w:hint="default"/>
          <w:shd w:val="clear" w:color="auto" w:fill="ffffff"/>
          <w:rtl w:val="1"/>
          <w:lang w:val="ar-SA" w:bidi="ar-SA"/>
        </w:rPr>
        <w:t>“</w:t>
      </w:r>
      <w:r>
        <w:rPr>
          <w:rStyle w:val="Aucun"/>
          <w:rFonts w:ascii="Times Roman" w:hAnsi="Times Roman"/>
          <w:shd w:val="clear" w:color="auto" w:fill="ffffff"/>
          <w:rtl w:val="0"/>
        </w:rPr>
        <w:t>Azbukovnik</w:t>
      </w:r>
      <w:r>
        <w:rPr>
          <w:rStyle w:val="Aucun"/>
          <w:rFonts w:ascii="Times Roman" w:hAnsi="Times Roman" w:hint="default"/>
          <w:shd w:val="clear" w:color="auto" w:fill="ffffff"/>
          <w:rtl w:val="0"/>
        </w:rPr>
        <w:t>ˮ</w:t>
      </w:r>
      <w:r>
        <w:rPr>
          <w:rStyle w:val="Aucun"/>
          <w:rFonts w:ascii="Times Roman" w:hAnsi="Times Roman"/>
          <w:shd w:val="clear" w:color="auto" w:fill="ffffff"/>
          <w:rtl w:val="0"/>
          <w:lang w:val="fr-FR"/>
        </w:rPr>
        <w:t xml:space="preserve">, 812 pages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de-DE"/>
        </w:rPr>
        <w:t xml:space="preserve">      Shvedova, N., (1980), Russkaja grammatika, Number t.1, In : Russkaja grammatika, Izd-vo </w:t>
        <w:tab/>
        <w:t>Nauka.</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rPr>
        <w:t xml:space="preserve">      Tikhonov, A., (1985), Slovoobrazovatel</w:t>
      </w:r>
      <w:r>
        <w:rPr>
          <w:rStyle w:val="Aucun"/>
          <w:rFonts w:ascii="Times Roman" w:hAnsi="Times Roman" w:hint="default"/>
          <w:shd w:val="clear" w:color="auto" w:fill="ffffff"/>
          <w:rtl w:val="1"/>
        </w:rPr>
        <w:t>’</w:t>
      </w:r>
      <w:r>
        <w:rPr>
          <w:rStyle w:val="Aucun"/>
          <w:rFonts w:ascii="Times Roman" w:hAnsi="Times Roman"/>
          <w:shd w:val="clear" w:color="auto" w:fill="ffffff"/>
          <w:rtl w:val="0"/>
        </w:rPr>
        <w:t xml:space="preserve">ny Slovar Russkogo Jazyka, Number t.1, In </w:t>
        <w:tab/>
        <w:t>Slovoobrazovatel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en-US"/>
        </w:rPr>
        <w:t xml:space="preserve">ny Slovar </w:t>
        <w:tab/>
        <w:t xml:space="preserve">Russkogo Jazyka, (Word-Formational Dictionary of </w:t>
        <w:tab/>
        <w:t xml:space="preserve">Russian Language), M.: Russkij Jazyk. </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rPr>
        <w:t xml:space="preserve">      Tikhonov, A., (2014), Novy Slovoobrazovatel</w:t>
      </w:r>
      <w:r>
        <w:rPr>
          <w:rStyle w:val="Aucun"/>
          <w:rFonts w:ascii="Times Roman" w:hAnsi="Times Roman" w:hint="default"/>
          <w:shd w:val="clear" w:color="auto" w:fill="ffffff"/>
          <w:rtl w:val="1"/>
        </w:rPr>
        <w:t>’</w:t>
      </w:r>
      <w:r>
        <w:rPr>
          <w:rStyle w:val="Aucun"/>
          <w:rFonts w:ascii="Times Roman" w:hAnsi="Times Roman"/>
          <w:shd w:val="clear" w:color="auto" w:fill="ffffff"/>
          <w:rtl w:val="0"/>
          <w:lang w:val="nl-NL"/>
        </w:rPr>
        <w:t xml:space="preserve">ny Slovar Russkogo Jazyka Dlya Vseh, Kto </w:t>
        <w:tab/>
        <w:t>Hochet Byt</w:t>
      </w:r>
      <w:r>
        <w:rPr>
          <w:rStyle w:val="Aucun"/>
          <w:rFonts w:ascii="Times Roman" w:hAnsi="Times Roman" w:hint="default"/>
          <w:shd w:val="clear" w:color="auto" w:fill="ffffff"/>
          <w:rtl w:val="1"/>
        </w:rPr>
        <w:t xml:space="preserve">’ </w:t>
      </w:r>
      <w:r>
        <w:rPr>
          <w:rStyle w:val="Aucun"/>
          <w:rFonts w:ascii="Times Roman" w:hAnsi="Times Roman"/>
          <w:shd w:val="clear" w:color="auto" w:fill="ffffff"/>
          <w:rtl w:val="0"/>
        </w:rPr>
        <w:t>Gramotnym, LitRes.</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de-DE"/>
        </w:rPr>
        <w:t xml:space="preserve">      Vodolazsky, D., (2020), DerivBase.Ru: a Derivational Morphology Resource for Russian, In</w:t>
      </w:r>
      <w:r>
        <w:rPr>
          <w:rStyle w:val="Aucun"/>
          <w:rFonts w:ascii="Times Roman" w:hAnsi="Times Roman" w:hint="default"/>
          <w:shd w:val="clear" w:color="auto" w:fill="ffffff"/>
          <w:rtl w:val="0"/>
        </w:rPr>
        <w:t> </w:t>
      </w:r>
      <w:r>
        <w:rPr>
          <w:rStyle w:val="Aucun"/>
          <w:rFonts w:ascii="Times Roman" w:hAnsi="Times Roman"/>
          <w:shd w:val="clear" w:color="auto" w:fill="ffffff"/>
          <w:rtl w:val="0"/>
          <w:lang w:val="fr-FR"/>
        </w:rPr>
        <w:t>:</w:t>
        <w:tab/>
        <w:t xml:space="preserve">Proceedings of the 12th Conference on Language Resources and Evaluation </w:t>
        <w:tab/>
        <w:t>(LREC 2020), Marseille, 11</w:t>
      </w:r>
      <w:r>
        <w:rPr>
          <w:rStyle w:val="Aucun"/>
          <w:rFonts w:ascii="Times Roman" w:hAnsi="Times Roman" w:hint="default"/>
          <w:shd w:val="clear" w:color="auto" w:fill="ffffff"/>
          <w:rtl w:val="0"/>
        </w:rPr>
        <w:t>–</w:t>
      </w:r>
      <w:r>
        <w:rPr>
          <w:rStyle w:val="Aucun"/>
          <w:rFonts w:ascii="Times Roman" w:hAnsi="Times Roman"/>
          <w:shd w:val="clear" w:color="auto" w:fill="ffffff"/>
          <w:rtl w:val="0"/>
        </w:rPr>
        <w:t>16 mai 2020,  pp. 3937</w:t>
      </w:r>
      <w:r>
        <w:rPr>
          <w:rStyle w:val="Aucun"/>
          <w:rFonts w:ascii="Times Roman" w:hAnsi="Times Roman" w:hint="default"/>
          <w:shd w:val="clear" w:color="auto" w:fill="ffffff"/>
          <w:rtl w:val="0"/>
        </w:rPr>
        <w:t>–</w:t>
      </w:r>
      <w:r>
        <w:rPr>
          <w:rStyle w:val="Aucun"/>
          <w:rFonts w:ascii="Times Roman" w:hAnsi="Times Roman"/>
          <w:shd w:val="clear" w:color="auto" w:fill="ffffff"/>
          <w:rtl w:val="0"/>
        </w:rPr>
        <w:t>3943.</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 xml:space="preserve">      Zeller, B., Snajder, J., et Pado, S., (2013), DErivBase: Inducing and evaluating a derivational </w:t>
        <w:tab/>
        <w:t xml:space="preserve">morphology resource for German, In : Proceedings of ACL 2013, Sofia, Bulgarie, </w:t>
        <w:tab/>
        <w:t>pages 1201</w:t>
      </w:r>
      <w:r>
        <w:rPr>
          <w:rStyle w:val="Aucun"/>
          <w:rFonts w:ascii="Times Roman" w:hAnsi="Times Roman" w:hint="default"/>
          <w:shd w:val="clear" w:color="auto" w:fill="ffffff"/>
          <w:rtl w:val="0"/>
        </w:rPr>
        <w:t>–</w:t>
      </w:r>
      <w:r>
        <w:rPr>
          <w:rStyle w:val="Aucun"/>
          <w:rFonts w:ascii="Times Roman" w:hAnsi="Times Roman"/>
          <w:shd w:val="clear" w:color="auto" w:fill="ffffff"/>
          <w:rtl w:val="0"/>
        </w:rPr>
        <w:t>1211.</w:t>
      </w:r>
      <w:r>
        <w:rPr>
          <w:rStyle w:val="Aucun"/>
          <w:rFonts w:ascii="Times Roman" w:hAnsi="Times Roman" w:hint="default"/>
          <w:shd w:val="clear" w:color="auto" w:fill="ffffff"/>
          <w:rtl w:val="0"/>
          <w:lang w:val="fr-FR"/>
        </w:rPr>
        <w:t> »</w:t>
      </w:r>
    </w:p>
    <w:p>
      <w:pPr>
        <w:pStyle w:val="Par défaut"/>
        <w:spacing w:before="0" w:line="240" w:lineRule="auto"/>
      </w:pPr>
      <w:r>
        <w:rPr>
          <w:rStyle w:val="Aucun"/>
          <w:rFonts w:ascii="Arial Unicode MS" w:cs="Arial Unicode MS" w:hAnsi="Arial Unicode MS" w:eastAsia="Arial Unicode MS"/>
          <w:b w:val="0"/>
          <w:bCs w:val="0"/>
          <w:i w:val="0"/>
          <w:iCs w:val="0"/>
          <w:shd w:val="clear" w:color="auto" w:fill="ffffff"/>
        </w:rPr>
        <w:br w:type="page"/>
      </w: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"Dans le domaine de l'automatisation, il est possible de tirer parti des syst</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mes existants pour annoter notre propre corpus. Deux syst</w:t>
      </w:r>
      <w:r>
        <w:rPr>
          <w:rStyle w:val="Aucun"/>
          <w:rFonts w:ascii="Times Roman" w:hAnsi="Times Roman" w:hint="default"/>
          <w:shd w:val="clear" w:color="auto" w:fill="ffffff"/>
          <w:rtl w:val="0"/>
          <w:lang w:val="it-IT"/>
        </w:rPr>
        <w:t>è</w:t>
      </w:r>
      <w:r>
        <w:rPr>
          <w:rStyle w:val="Aucun"/>
          <w:rFonts w:ascii="Times Roman" w:hAnsi="Times Roman"/>
          <w:shd w:val="clear" w:color="auto" w:fill="ffffff"/>
          <w:rtl w:val="0"/>
          <w:lang w:val="fr-FR"/>
        </w:rPr>
        <w:t>mes notables sont FrameNet,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velopp</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lang w:val="fr-FR"/>
        </w:rPr>
        <w:t>par Baker et al. (1998), et WordNet, con</w:t>
      </w:r>
      <w:r>
        <w:rPr>
          <w:rStyle w:val="Aucun"/>
          <w:rFonts w:ascii="Times Roman" w:hAnsi="Times Roman" w:hint="default"/>
          <w:shd w:val="clear" w:color="auto" w:fill="ffffff"/>
          <w:rtl w:val="0"/>
        </w:rPr>
        <w:t>ç</w:t>
      </w:r>
      <w:r>
        <w:rPr>
          <w:rStyle w:val="Aucun"/>
          <w:rFonts w:ascii="Times Roman" w:hAnsi="Times Roman"/>
          <w:shd w:val="clear" w:color="auto" w:fill="ffffff"/>
          <w:rtl w:val="0"/>
          <w:lang w:val="fr-FR"/>
        </w:rPr>
        <w:t>u par Miller (1995).</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FrameNet constitue une base de donn</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es lexicale permettant une annotation succincte de chaque mot, telle que sa cat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gorie grammaticale. Cette approche rend les mots plus ""lisibles"" pour les machines. FrameNet repose lui-m</w:t>
      </w:r>
      <w:r>
        <w:rPr>
          <w:rStyle w:val="Aucun"/>
          <w:rFonts w:ascii="Times Roman" w:hAnsi="Times Roman" w:hint="default"/>
          <w:shd w:val="clear" w:color="auto" w:fill="ffffff"/>
          <w:rtl w:val="0"/>
        </w:rPr>
        <w:t>ê</w:t>
      </w:r>
      <w:r>
        <w:rPr>
          <w:rStyle w:val="Aucun"/>
          <w:rFonts w:ascii="Times Roman" w:hAnsi="Times Roman"/>
          <w:shd w:val="clear" w:color="auto" w:fill="ffffff"/>
          <w:rtl w:val="0"/>
          <w:lang w:val="fr-FR"/>
        </w:rPr>
        <w:t>me sur des corpus de phrases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rPr>
        <w:t>j</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en-US"/>
        </w:rPr>
        <w:t>annot</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es, ce qui renforce sa fiabilit</w:t>
      </w:r>
      <w:r>
        <w:rPr>
          <w:rStyle w:val="Aucun"/>
          <w:rFonts w:ascii="Times Roman" w:hAnsi="Times Roman" w:hint="default"/>
          <w:shd w:val="clear" w:color="auto" w:fill="ffffff"/>
          <w:rtl w:val="0"/>
          <w:lang w:val="fr-FR"/>
        </w:rPr>
        <w:t xml:space="preserve">é </w:t>
      </w:r>
      <w:r>
        <w:rPr>
          <w:rStyle w:val="Aucun"/>
          <w:rFonts w:ascii="Times Roman" w:hAnsi="Times Roman"/>
          <w:shd w:val="clear" w:color="auto" w:fill="ffffff"/>
          <w:rtl w:val="0"/>
        </w:rPr>
        <w:t>et sa 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it-IT"/>
        </w:rPr>
        <w:t>cision.</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fr-FR"/>
        </w:rPr>
        <w:t xml:space="preserve">Quant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 xml:space="preserve">WordNet, il s'apparente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un dictionnaire offrant des annotations plus d</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taill</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es par rapport </w:t>
      </w:r>
      <w:r>
        <w:rPr>
          <w:rStyle w:val="Aucun"/>
          <w:rFonts w:ascii="Times Roman" w:hAnsi="Times Roman" w:hint="default"/>
          <w:shd w:val="clear" w:color="auto" w:fill="ffffff"/>
          <w:rtl w:val="0"/>
        </w:rPr>
        <w:t xml:space="preserve">à </w:t>
      </w:r>
      <w:r>
        <w:rPr>
          <w:rStyle w:val="Aucun"/>
          <w:rFonts w:ascii="Times Roman" w:hAnsi="Times Roman"/>
          <w:shd w:val="clear" w:color="auto" w:fill="ffffff"/>
          <w:rtl w:val="0"/>
          <w:lang w:val="fr-FR"/>
        </w:rPr>
        <w:t>FrameNet. Il fournit des informations approfondies sur chaque mot et ses synsets. Ainsi, WordNet 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pertorie pour un mot ses synonymes, ses antonymes, ses hyponymes, ses hypernymes, ses m</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 xml:space="preserve">monymes et ses holonymes, </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largissant ainsi la compr</w:t>
      </w:r>
      <w:r>
        <w:rPr>
          <w:rStyle w:val="Aucun"/>
          <w:rFonts w:ascii="Times Roman" w:hAnsi="Times Roman" w:hint="default"/>
          <w:shd w:val="clear" w:color="auto" w:fill="ffffff"/>
          <w:rtl w:val="0"/>
          <w:lang w:val="fr-FR"/>
        </w:rPr>
        <w:t>é</w:t>
      </w:r>
      <w:r>
        <w:rPr>
          <w:rStyle w:val="Aucun"/>
          <w:rFonts w:ascii="Times Roman" w:hAnsi="Times Roman"/>
          <w:shd w:val="clear" w:color="auto" w:fill="ffffff"/>
          <w:rtl w:val="0"/>
          <w:lang w:val="fr-FR"/>
        </w:rPr>
        <w:t>hension et la contextualisation des mots dans un langage naturel.</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rPr>
          <w:rStyle w:val="Aucun"/>
          <w:rFonts w:ascii="Times Roman" w:cs="Times Roman" w:hAnsi="Times Roman" w:eastAsia="Times Roman"/>
          <w:shd w:val="clear" w:color="auto" w:fill="ffffff"/>
        </w:rPr>
      </w:pPr>
      <w:r>
        <w:rPr>
          <w:rStyle w:val="Aucun"/>
          <w:rFonts w:ascii="Times Roman" w:hAnsi="Times Roman"/>
          <w:shd w:val="clear" w:color="auto" w:fill="ffffff"/>
          <w:rtl w:val="0"/>
          <w:lang w:val="da-DK"/>
        </w:rPr>
        <w:t xml:space="preserve">Miller G. A., </w:t>
      </w:r>
      <w:r>
        <w:rPr>
          <w:rStyle w:val="Aucun"/>
          <w:rFonts w:ascii="Times Roman" w:hAnsi="Times Roman" w:hint="default"/>
          <w:shd w:val="clear" w:color="auto" w:fill="ffffff"/>
          <w:rtl w:val="1"/>
          <w:lang w:val="ar-SA" w:bidi="ar-SA"/>
        </w:rPr>
        <w:t>“</w:t>
      </w:r>
      <w:r>
        <w:rPr>
          <w:rStyle w:val="Aucun"/>
          <w:rFonts w:ascii="Times Roman" w:hAnsi="Times Roman"/>
          <w:shd w:val="clear" w:color="auto" w:fill="ffffff"/>
          <w:rtl w:val="0"/>
          <w:lang w:val="en-US"/>
        </w:rPr>
        <w:t>WordNet: A Lexical Database for English,</w:t>
      </w:r>
      <w:r>
        <w:rPr>
          <w:rStyle w:val="Aucun"/>
          <w:rFonts w:ascii="Times Roman" w:hAnsi="Times Roman" w:hint="default"/>
          <w:shd w:val="clear" w:color="auto" w:fill="ffffff"/>
          <w:rtl w:val="0"/>
        </w:rPr>
        <w:t xml:space="preserve">” </w:t>
      </w:r>
      <w:r>
        <w:rPr>
          <w:rStyle w:val="Aucun"/>
          <w:rFonts w:ascii="Times Roman" w:hAnsi="Times Roman"/>
          <w:shd w:val="clear" w:color="auto" w:fill="ffffff"/>
          <w:rtl w:val="0"/>
          <w:lang w:val="en-US"/>
        </w:rPr>
        <w:t>Communications of the ACM, Vol. 38, No. 11, 1995, pp. 39-41. http://dx.doi.org/10.1145/219717.219748</w:t>
      </w:r>
    </w:p>
    <w:p>
      <w:pPr>
        <w:pStyle w:val="Par défaut"/>
        <w:spacing w:before="0" w:line="240" w:lineRule="auto"/>
        <w:rPr>
          <w:rStyle w:val="Aucun"/>
          <w:rFonts w:ascii="Times Roman" w:cs="Times Roman" w:hAnsi="Times Roman" w:eastAsia="Times Roman"/>
          <w:shd w:val="clear" w:color="auto" w:fill="ffffff"/>
        </w:rPr>
      </w:pPr>
    </w:p>
    <w:p>
      <w:pPr>
        <w:pStyle w:val="Par défaut"/>
        <w:spacing w:before="0" w:line="240" w:lineRule="auto"/>
      </w:pPr>
      <w:r>
        <w:rPr>
          <w:rStyle w:val="Aucun"/>
          <w:rFonts w:ascii="Times Roman" w:hAnsi="Times Roman"/>
          <w:shd w:val="clear" w:color="auto" w:fill="ffffff"/>
          <w:rtl w:val="0"/>
          <w:lang w:val="en-US"/>
        </w:rPr>
        <w:t>Collin F. Baker, Charles J. Fillmore, and John B. Lowe. ""The Berkeley FrameNet Project"", In 36th Annual Meeting of the Association for Computational Linguistics and 17th International Conference on Computational Linguistics, Volume 1, 1998, pages 86</w:t>
      </w:r>
      <w:r>
        <w:rPr>
          <w:rStyle w:val="Aucun"/>
          <w:rFonts w:ascii="Times Roman" w:hAnsi="Times Roman" w:hint="default"/>
          <w:shd w:val="clear" w:color="auto" w:fill="ffffff"/>
          <w:rtl w:val="0"/>
        </w:rPr>
        <w:t>–</w:t>
      </w:r>
      <w:r>
        <w:rPr>
          <w:rStyle w:val="Aucun"/>
          <w:rFonts w:ascii="Times Roman" w:hAnsi="Times Roman"/>
          <w:shd w:val="clear" w:color="auto" w:fill="ffffff"/>
          <w:rtl w:val="0"/>
          <w:lang w:val="en-US"/>
        </w:rPr>
        <w:t>90, Montreal, Quebec, Canada. Association for Computational Linguistics."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Tiret"/>
  </w:abstractNum>
  <w:abstractNum w:abstractNumId="1">
    <w:multiLevelType w:val="hybridMultilevel"/>
    <w:styleLink w:val="Tiret"/>
    <w:lvl w:ilvl="0">
      <w:start w:val="1"/>
      <w:numFmt w:val="bullet"/>
      <w:suff w:val="tab"/>
      <w:lvlText w:val="-"/>
      <w:lvlJc w:val="left"/>
      <w:pPr>
        <w:ind w:left="26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re A">
    <w:name w:val="Titre A"/>
    <w:next w:val="Titre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Aucun">
    <w:name w:val="Aucun"/>
    <w:rPr>
      <w:lang w:val="fr-FR"/>
    </w:rPr>
  </w:style>
  <w:style w:type="paragraph" w:styleId="Sous-titre A">
    <w:name w:val="Sous-titre A"/>
    <w:next w:val="Sous-titre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Tiret">
    <w:name w:val="Tir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