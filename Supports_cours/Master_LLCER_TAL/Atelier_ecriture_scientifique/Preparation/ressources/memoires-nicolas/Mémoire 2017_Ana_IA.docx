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6AD" w:rsidRPr="00B633DA" w:rsidRDefault="005B7B17" w:rsidP="005B7B17">
      <w:pPr>
        <w:jc w:val="center"/>
        <w:rPr>
          <w:rFonts w:ascii="Linux Libertine" w:hAnsi="Linux Libertine" w:cs="Linux Libertine"/>
        </w:rPr>
      </w:pPr>
      <w:r w:rsidRPr="00B633DA">
        <w:rPr>
          <w:rFonts w:ascii="Linux Libertine" w:hAnsi="Linux Libertine" w:cs="Linux Libertine"/>
        </w:rPr>
        <w:t>Université de Franche-Comté</w:t>
      </w:r>
    </w:p>
    <w:p w:rsidR="005023AF" w:rsidRPr="00B633DA" w:rsidRDefault="00082848" w:rsidP="005B7B17">
      <w:pPr>
        <w:jc w:val="center"/>
        <w:rPr>
          <w:rFonts w:ascii="Linux Libertine" w:hAnsi="Linux Libertine" w:cs="Linux Libertine"/>
          <w:b/>
          <w:sz w:val="32"/>
        </w:rPr>
      </w:pPr>
      <w:r w:rsidRPr="00B633DA">
        <w:rPr>
          <w:rFonts w:ascii="Linux Libertine" w:hAnsi="Linux Libertine" w:cs="Linux Libertine"/>
          <w:b/>
          <w:sz w:val="32"/>
        </w:rPr>
        <w:t>Modélisation de questions pour un système QR dans le domaine de la santé.</w:t>
      </w:r>
    </w:p>
    <w:p w:rsidR="005B7B17" w:rsidRPr="00B633DA" w:rsidRDefault="005B7B17" w:rsidP="005B7B17">
      <w:pPr>
        <w:jc w:val="center"/>
        <w:rPr>
          <w:rFonts w:ascii="Linux Libertine" w:hAnsi="Linux Libertine" w:cs="Linux Libertine"/>
        </w:rPr>
      </w:pPr>
      <w:r w:rsidRPr="00B633DA">
        <w:rPr>
          <w:rFonts w:ascii="Linux Libertine" w:hAnsi="Linux Libertine" w:cs="Linux Libertine"/>
        </w:rPr>
        <w:t>Par Ana Calatayud</w:t>
      </w:r>
    </w:p>
    <w:p w:rsidR="005B7B17" w:rsidRPr="00B633DA" w:rsidRDefault="005B7B17" w:rsidP="005B7B17">
      <w:pPr>
        <w:jc w:val="center"/>
        <w:rPr>
          <w:rFonts w:ascii="Linux Libertine" w:hAnsi="Linux Libertine" w:cs="Linux Libertine"/>
        </w:rPr>
      </w:pPr>
    </w:p>
    <w:p w:rsidR="00F07B4F" w:rsidRPr="00B633DA" w:rsidRDefault="00821FE9" w:rsidP="005B7B17">
      <w:pPr>
        <w:jc w:val="center"/>
        <w:rPr>
          <w:rFonts w:ascii="Linux Libertine" w:hAnsi="Linux Libertine" w:cs="Linux Libertine"/>
        </w:rPr>
      </w:pPr>
      <w:r w:rsidRPr="00B633DA">
        <w:rPr>
          <w:rFonts w:ascii="Linux Libertine" w:hAnsi="Linux Libertine" w:cs="Linux Libertine"/>
        </w:rPr>
        <w:t xml:space="preserve">Master Langues, Littératures et Civilisations Etrangères </w:t>
      </w:r>
      <w:r w:rsidR="00F07B4F" w:rsidRPr="00B633DA">
        <w:rPr>
          <w:rFonts w:ascii="Linux Libertine" w:hAnsi="Linux Libertine" w:cs="Linux Libertine"/>
        </w:rPr>
        <w:t>et Régionales (LLCER)</w:t>
      </w:r>
    </w:p>
    <w:p w:rsidR="005B7B17" w:rsidRPr="00B633DA" w:rsidRDefault="00821FE9" w:rsidP="005B7B17">
      <w:pPr>
        <w:jc w:val="center"/>
        <w:rPr>
          <w:rFonts w:ascii="Linux Libertine" w:hAnsi="Linux Libertine" w:cs="Linux Libertine"/>
        </w:rPr>
      </w:pPr>
      <w:r w:rsidRPr="00B633DA">
        <w:rPr>
          <w:rFonts w:ascii="Linux Libertine" w:hAnsi="Linux Libertine" w:cs="Linux Libertine"/>
        </w:rPr>
        <w:t>Parcours Traitement Automatique des Langues (TAL)</w:t>
      </w:r>
    </w:p>
    <w:p w:rsidR="005023AF" w:rsidRPr="00B633DA" w:rsidDel="00BB36CF" w:rsidRDefault="005023AF" w:rsidP="005B7B17">
      <w:pPr>
        <w:jc w:val="center"/>
        <w:rPr>
          <w:del w:id="0" w:author="Iana Atanassova" w:date="2018-05-21T14:58:00Z"/>
          <w:rFonts w:ascii="Linux Libertine" w:hAnsi="Linux Libertine" w:cs="Linux Libertine"/>
        </w:rPr>
      </w:pPr>
      <w:del w:id="1" w:author="Iana Atanassova" w:date="2018-05-21T14:58:00Z">
        <w:r w:rsidRPr="00B633DA" w:rsidDel="00BB36CF">
          <w:rPr>
            <w:rFonts w:ascii="Linux Libertine" w:hAnsi="Linux Libertine" w:cs="Linux Libertine"/>
          </w:rPr>
          <w:delText>Faculté des Sciences du Langage, de l’Homme et de la Société</w:delText>
        </w:r>
      </w:del>
    </w:p>
    <w:p w:rsidR="007D6C6E" w:rsidRPr="00B633DA" w:rsidRDefault="007D6C6E" w:rsidP="005B7B17">
      <w:pPr>
        <w:jc w:val="center"/>
        <w:rPr>
          <w:rFonts w:ascii="Linux Libertine" w:hAnsi="Linux Libertine" w:cs="Linux Libertine"/>
        </w:rPr>
      </w:pPr>
    </w:p>
    <w:p w:rsidR="00821FE9" w:rsidRPr="00B633DA" w:rsidRDefault="00686516" w:rsidP="005B7B17">
      <w:pPr>
        <w:jc w:val="center"/>
        <w:rPr>
          <w:rFonts w:ascii="Linux Libertine" w:hAnsi="Linux Libertine" w:cs="Linux Libertine"/>
        </w:rPr>
      </w:pPr>
      <w:r w:rsidRPr="00B633DA">
        <w:rPr>
          <w:rFonts w:ascii="Linux Libertine" w:hAnsi="Linux Libertine" w:cs="Linux Libertine"/>
        </w:rPr>
        <w:t xml:space="preserve">Directrice de mémoire : </w:t>
      </w:r>
      <w:r w:rsidR="00821FE9" w:rsidRPr="00B633DA">
        <w:rPr>
          <w:rFonts w:ascii="Linux Libertine" w:hAnsi="Linux Libertine" w:cs="Linux Libertine"/>
        </w:rPr>
        <w:t>Dr</w:t>
      </w:r>
      <w:r w:rsidRPr="00B633DA">
        <w:rPr>
          <w:rFonts w:ascii="Linux Libertine" w:hAnsi="Linux Libertine" w:cs="Linux Libertine"/>
        </w:rPr>
        <w:t>.</w:t>
      </w:r>
      <w:r w:rsidR="00821FE9" w:rsidRPr="00B633DA">
        <w:rPr>
          <w:rFonts w:ascii="Linux Libertine" w:hAnsi="Linux Libertine" w:cs="Linux Libertine"/>
        </w:rPr>
        <w:t xml:space="preserve"> Iana Atanassova</w:t>
      </w:r>
    </w:p>
    <w:p w:rsidR="005B7B17" w:rsidRPr="00B633DA" w:rsidRDefault="005B7B17" w:rsidP="005B7B17">
      <w:pPr>
        <w:jc w:val="center"/>
        <w:rPr>
          <w:rFonts w:ascii="Linux Libertine" w:hAnsi="Linux Libertine" w:cs="Linux Libertine"/>
        </w:rPr>
      </w:pPr>
    </w:p>
    <w:p w:rsidR="005B7B17" w:rsidRPr="00B633DA" w:rsidRDefault="005B7B17" w:rsidP="005B7B17">
      <w:pPr>
        <w:jc w:val="center"/>
        <w:rPr>
          <w:rFonts w:ascii="Linux Libertine" w:hAnsi="Linux Libertine" w:cs="Linux Libertine"/>
        </w:rPr>
      </w:pPr>
    </w:p>
    <w:p w:rsidR="005023AF" w:rsidRPr="00B633DA" w:rsidRDefault="005023AF" w:rsidP="005023AF">
      <w:pPr>
        <w:jc w:val="center"/>
        <w:rPr>
          <w:rFonts w:ascii="Linux Libertine" w:hAnsi="Linux Libertine" w:cs="Linux Libertine"/>
        </w:rPr>
      </w:pPr>
      <w:r w:rsidRPr="00B633DA">
        <w:rPr>
          <w:rFonts w:ascii="Linux Libertine" w:hAnsi="Linux Libertine" w:cs="Linux Libertine"/>
        </w:rPr>
        <w:t>Mémoire présenté à la Faculté des Sciences du Langage, de l’Homme et de la Société</w:t>
      </w:r>
    </w:p>
    <w:p w:rsidR="00082848" w:rsidRPr="00B633DA" w:rsidRDefault="00082848" w:rsidP="005023AF">
      <w:pPr>
        <w:jc w:val="center"/>
        <w:rPr>
          <w:rFonts w:ascii="Linux Libertine" w:hAnsi="Linux Libertine" w:cs="Linux Libertine"/>
        </w:rPr>
      </w:pPr>
      <w:r w:rsidRPr="00B633DA">
        <w:rPr>
          <w:rFonts w:ascii="Linux Libertine" w:hAnsi="Linux Libertine" w:cs="Linux Libertine"/>
        </w:rPr>
        <w:t>25 mai 2018</w:t>
      </w:r>
    </w:p>
    <w:p w:rsidR="005023AF" w:rsidRPr="00B633DA" w:rsidRDefault="005023AF" w:rsidP="005B7B17">
      <w:pPr>
        <w:jc w:val="center"/>
        <w:rPr>
          <w:rFonts w:ascii="Linux Libertine" w:hAnsi="Linux Libertine" w:cs="Linux Libertine"/>
        </w:rPr>
      </w:pPr>
    </w:p>
    <w:p w:rsidR="005023AF" w:rsidRPr="00B633DA" w:rsidRDefault="005023AF" w:rsidP="005B7B17">
      <w:pPr>
        <w:jc w:val="center"/>
        <w:rPr>
          <w:rFonts w:ascii="Linux Libertine" w:hAnsi="Linux Libertine" w:cs="Linux Libertine"/>
        </w:rPr>
      </w:pPr>
    </w:p>
    <w:p w:rsidR="006C734C" w:rsidRPr="00B633DA" w:rsidRDefault="006C734C" w:rsidP="005B7B17">
      <w:pPr>
        <w:jc w:val="center"/>
        <w:rPr>
          <w:rFonts w:ascii="Linux Libertine" w:hAnsi="Linux Libertine" w:cs="Linux Libertine"/>
        </w:rPr>
      </w:pPr>
    </w:p>
    <w:p w:rsidR="006C734C" w:rsidRPr="00B633DA" w:rsidRDefault="006C734C" w:rsidP="005B7B17">
      <w:pPr>
        <w:jc w:val="center"/>
        <w:rPr>
          <w:rFonts w:ascii="Linux Libertine" w:hAnsi="Linux Libertine" w:cs="Linux Libertine"/>
        </w:rPr>
      </w:pPr>
    </w:p>
    <w:p w:rsidR="006C734C" w:rsidRPr="00B633DA" w:rsidRDefault="00082848" w:rsidP="005B7B17">
      <w:pPr>
        <w:jc w:val="center"/>
        <w:rPr>
          <w:rFonts w:ascii="Linux Libertine" w:hAnsi="Linux Libertine" w:cs="Linux Libertine"/>
        </w:rPr>
      </w:pPr>
      <w:r w:rsidRPr="00B633DA">
        <w:rPr>
          <w:rFonts w:ascii="Linux Libertine" w:hAnsi="Linux Libertine" w:cs="Linux Libertine"/>
          <w:noProof/>
          <w:lang w:val="en-US"/>
        </w:rPr>
        <w:drawing>
          <wp:anchor distT="0" distB="0" distL="114300" distR="114300" simplePos="0" relativeHeight="251659264" behindDoc="0" locked="0" layoutInCell="1" allowOverlap="1">
            <wp:simplePos x="0" y="0"/>
            <wp:positionH relativeFrom="rightMargin">
              <wp:align>left</wp:align>
            </wp:positionH>
            <wp:positionV relativeFrom="bottomMargin">
              <wp:align>top</wp:align>
            </wp:positionV>
            <wp:extent cx="504825" cy="533400"/>
            <wp:effectExtent l="0" t="0" r="9525" b="0"/>
            <wp:wrapNone/>
            <wp:docPr id="3" name="Image 3" descr="Résultat de recherche d'images pour &quot;logo centre tesnièr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ésultat de recherche d'images pour &quot;logo centre tesnière&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825" cy="533400"/>
                    </a:xfrm>
                    <a:prstGeom prst="rect">
                      <a:avLst/>
                    </a:prstGeom>
                    <a:noFill/>
                    <a:ln>
                      <a:noFill/>
                    </a:ln>
                  </pic:spPr>
                </pic:pic>
              </a:graphicData>
            </a:graphic>
          </wp:anchor>
        </w:drawing>
      </w:r>
      <w:commentRangeStart w:id="2"/>
      <w:r w:rsidRPr="00B633DA">
        <w:rPr>
          <w:rFonts w:ascii="Linux Libertine" w:hAnsi="Linux Libertine" w:cs="Linux Libertine"/>
          <w:noProof/>
          <w:lang w:val="en-US"/>
        </w:rPr>
        <w:drawing>
          <wp:anchor distT="0" distB="0" distL="114300" distR="114300" simplePos="0" relativeHeight="251658240" behindDoc="0" locked="0" layoutInCell="1" allowOverlap="1" wp14:anchorId="2F1AF5B3" wp14:editId="385099F0">
            <wp:simplePos x="0" y="0"/>
            <wp:positionH relativeFrom="margin">
              <wp:posOffset>-561975</wp:posOffset>
            </wp:positionH>
            <wp:positionV relativeFrom="bottomMargin">
              <wp:align>top</wp:align>
            </wp:positionV>
            <wp:extent cx="890270" cy="473075"/>
            <wp:effectExtent l="0" t="0" r="5080" b="3175"/>
            <wp:wrapNone/>
            <wp:docPr id="1" name="Image 1" descr="Résultat de recherche d'images pour &quot;logo université de franche comté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logo université de franche comté png&quot;"/>
                    <pic:cNvPicPr>
                      <a:picLocks noChangeAspect="1" noChangeArrowheads="1"/>
                    </pic:cNvPicPr>
                  </pic:nvPicPr>
                  <pic:blipFill rotWithShape="1">
                    <a:blip r:embed="rId10">
                      <a:extLst>
                        <a:ext uri="{28A0092B-C50C-407E-A947-70E740481C1C}">
                          <a14:useLocalDpi xmlns:a14="http://schemas.microsoft.com/office/drawing/2010/main" val="0"/>
                        </a:ext>
                      </a:extLst>
                    </a:blip>
                    <a:srcRect t="31529"/>
                    <a:stretch/>
                  </pic:blipFill>
                  <pic:spPr bwMode="auto">
                    <a:xfrm>
                      <a:off x="0" y="0"/>
                      <a:ext cx="890270" cy="473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commentRangeEnd w:id="2"/>
      <w:r w:rsidR="00BB36CF">
        <w:rPr>
          <w:rStyle w:val="CommentReference"/>
        </w:rPr>
        <w:commentReference w:id="2"/>
      </w:r>
    </w:p>
    <w:p w:rsidR="009258DE" w:rsidRPr="00B633DA" w:rsidRDefault="00686516" w:rsidP="009258DE">
      <w:pPr>
        <w:rPr>
          <w:rFonts w:ascii="Linux Libertine" w:hAnsi="Linux Libertine" w:cs="Linux Libertine"/>
          <w:sz w:val="44"/>
        </w:rPr>
      </w:pPr>
      <w:r w:rsidRPr="00B633DA">
        <w:rPr>
          <w:rFonts w:ascii="Linux Libertine" w:hAnsi="Linux Libertine" w:cs="Linux Libertine"/>
          <w:sz w:val="44"/>
        </w:rPr>
        <w:lastRenderedPageBreak/>
        <w:t>Remerciements</w:t>
      </w:r>
    </w:p>
    <w:p w:rsidR="003B7980" w:rsidRPr="00B633DA" w:rsidRDefault="003B7980" w:rsidP="00BD30F6">
      <w:pPr>
        <w:spacing w:after="0"/>
        <w:rPr>
          <w:rFonts w:ascii="Linux Libertine" w:hAnsi="Linux Libertine" w:cs="Linux Libertine"/>
          <w:b/>
        </w:rPr>
      </w:pPr>
      <w:r w:rsidRPr="00B633DA">
        <w:rPr>
          <w:rFonts w:ascii="Linux Libertine" w:hAnsi="Linux Libertine" w:cs="Linux Libertine"/>
          <w:b/>
        </w:rPr>
        <w:t>A mes professeur</w:t>
      </w:r>
      <w:r w:rsidR="00112F25" w:rsidRPr="00B633DA">
        <w:rPr>
          <w:rFonts w:ascii="Linux Libertine" w:hAnsi="Linux Libertine" w:cs="Linux Libertine"/>
          <w:b/>
        </w:rPr>
        <w:t>e</w:t>
      </w:r>
      <w:r w:rsidRPr="00B633DA">
        <w:rPr>
          <w:rFonts w:ascii="Linux Libertine" w:hAnsi="Linux Libertine" w:cs="Linux Libertine"/>
          <w:b/>
        </w:rPr>
        <w:t>s, Iana et Izabell</w:t>
      </w:r>
      <w:r w:rsidR="00112F25" w:rsidRPr="00B633DA">
        <w:rPr>
          <w:rFonts w:ascii="Linux Libertine" w:hAnsi="Linux Libertine" w:cs="Linux Libertine"/>
          <w:b/>
        </w:rPr>
        <w:t>a</w:t>
      </w:r>
    </w:p>
    <w:p w:rsidR="00112F25" w:rsidRPr="00B633DA" w:rsidRDefault="003B7980" w:rsidP="00112F25">
      <w:pPr>
        <w:spacing w:after="240"/>
        <w:rPr>
          <w:rFonts w:ascii="Linux Libertine" w:hAnsi="Linux Libertine" w:cs="Linux Libertine"/>
        </w:rPr>
      </w:pPr>
      <w:r w:rsidRPr="00B633DA">
        <w:rPr>
          <w:rFonts w:ascii="Linux Libertine" w:hAnsi="Linux Libertine" w:cs="Linux Libertine"/>
        </w:rPr>
        <w:t>Merci à Izabella Thomas et à Iana Atanassova pour leur enseignement.</w:t>
      </w:r>
      <w:r w:rsidR="00112F25" w:rsidRPr="00B633DA">
        <w:rPr>
          <w:rFonts w:ascii="Linux Libertine" w:hAnsi="Linux Libertine" w:cs="Linux Libertine"/>
        </w:rPr>
        <w:t xml:space="preserve"> Un merci tout particulier au </w:t>
      </w:r>
      <w:r w:rsidR="00BA2D4E" w:rsidRPr="00B633DA">
        <w:rPr>
          <w:rFonts w:ascii="Linux Libertine" w:hAnsi="Linux Libertine" w:cs="Linux Libertine"/>
        </w:rPr>
        <w:t>D</w:t>
      </w:r>
      <w:r w:rsidR="00112F25" w:rsidRPr="00B633DA">
        <w:rPr>
          <w:rFonts w:ascii="Linux Libertine" w:hAnsi="Linux Libertine" w:cs="Linux Libertine"/>
        </w:rPr>
        <w:t>r. Atanassova d’avoir accept</w:t>
      </w:r>
      <w:r w:rsidR="00BA2D4E" w:rsidRPr="00B633DA">
        <w:rPr>
          <w:rFonts w:ascii="Linux Libertine" w:hAnsi="Linux Libertine" w:cs="Linux Libertine"/>
        </w:rPr>
        <w:t>é</w:t>
      </w:r>
      <w:r w:rsidR="00112F25" w:rsidRPr="00B633DA">
        <w:rPr>
          <w:rFonts w:ascii="Linux Libertine" w:hAnsi="Linux Libertine" w:cs="Linux Libertine"/>
        </w:rPr>
        <w:t xml:space="preserve"> de diriger ce mémoire et de m’avoir guidé, conseillé et encouragé.</w:t>
      </w:r>
    </w:p>
    <w:p w:rsidR="003B7980" w:rsidRPr="00B633DA" w:rsidRDefault="003B7980" w:rsidP="00BD30F6">
      <w:pPr>
        <w:spacing w:after="0"/>
        <w:rPr>
          <w:rFonts w:ascii="Linux Libertine" w:hAnsi="Linux Libertine" w:cs="Linux Libertine"/>
          <w:b/>
        </w:rPr>
      </w:pPr>
      <w:r w:rsidRPr="00B633DA">
        <w:rPr>
          <w:rFonts w:ascii="Linux Libertine" w:hAnsi="Linux Libertine" w:cs="Linux Libertine"/>
          <w:b/>
        </w:rPr>
        <w:t>A mes parents, Christophe et Carole</w:t>
      </w:r>
    </w:p>
    <w:p w:rsidR="00112F25" w:rsidRPr="00B633DA" w:rsidRDefault="003B7980" w:rsidP="00112F25">
      <w:pPr>
        <w:spacing w:after="240"/>
        <w:rPr>
          <w:rFonts w:ascii="Linux Libertine" w:hAnsi="Linux Libertine" w:cs="Linux Libertine"/>
        </w:rPr>
      </w:pPr>
      <w:r w:rsidRPr="00B633DA">
        <w:rPr>
          <w:rFonts w:ascii="Linux Libertine" w:hAnsi="Linux Libertine" w:cs="Linux Libertine"/>
        </w:rPr>
        <w:t>Même profanes, vous vous êtes intéressés et vous m’avez toujours encouragé.</w:t>
      </w:r>
      <w:r w:rsidR="00112F25" w:rsidRPr="00B633DA">
        <w:rPr>
          <w:rFonts w:ascii="Linux Libertine" w:hAnsi="Linux Libertine" w:cs="Linux Libertine"/>
        </w:rPr>
        <w:t xml:space="preserve"> Votre soutien a été un moteur dans la réalisation de ce mémoire et j’espère vous rendre fiers. Sachez que ma gratitude et mon amour sont inconditionnels. </w:t>
      </w:r>
    </w:p>
    <w:p w:rsidR="003B7980" w:rsidRPr="00B633DA" w:rsidRDefault="003B7980" w:rsidP="00BD30F6">
      <w:pPr>
        <w:spacing w:after="0"/>
        <w:rPr>
          <w:rFonts w:ascii="Linux Libertine" w:hAnsi="Linux Libertine" w:cs="Linux Libertine"/>
          <w:b/>
        </w:rPr>
      </w:pPr>
      <w:r w:rsidRPr="00B633DA">
        <w:rPr>
          <w:rFonts w:ascii="Linux Libertine" w:hAnsi="Linux Libertine" w:cs="Linux Libertine"/>
          <w:b/>
        </w:rPr>
        <w:t>A ma sœur, Aude</w:t>
      </w:r>
    </w:p>
    <w:p w:rsidR="003B7980" w:rsidRPr="00B633DA" w:rsidRDefault="00112F25" w:rsidP="00112F25">
      <w:pPr>
        <w:spacing w:after="240"/>
        <w:rPr>
          <w:rFonts w:ascii="Linux Libertine" w:hAnsi="Linux Libertine" w:cs="Linux Libertine"/>
        </w:rPr>
      </w:pPr>
      <w:r w:rsidRPr="00B633DA">
        <w:rPr>
          <w:rFonts w:ascii="Linux Libertine" w:hAnsi="Linux Libertine" w:cs="Linux Libertine"/>
        </w:rPr>
        <w:t>Tu as toujours été présente, tu m’as toujours soutenu et encouragé</w:t>
      </w:r>
      <w:r w:rsidR="00506536" w:rsidRPr="00B633DA">
        <w:rPr>
          <w:rFonts w:ascii="Linux Libertine" w:hAnsi="Linux Libertine" w:cs="Linux Libertine"/>
        </w:rPr>
        <w:t xml:space="preserve">. Sache que quand ton tour viendra ça sera réciproque. Merci à toi d’être une sœur géniale. </w:t>
      </w:r>
    </w:p>
    <w:p w:rsidR="003B7980" w:rsidRPr="00B633DA" w:rsidRDefault="003B7980" w:rsidP="00BD30F6">
      <w:pPr>
        <w:spacing w:after="0"/>
        <w:rPr>
          <w:rFonts w:ascii="Linux Libertine" w:hAnsi="Linux Libertine" w:cs="Linux Libertine"/>
          <w:b/>
        </w:rPr>
      </w:pPr>
      <w:r w:rsidRPr="00B633DA">
        <w:rPr>
          <w:rFonts w:ascii="Linux Libertine" w:hAnsi="Linux Libertine" w:cs="Linux Libertine"/>
          <w:b/>
        </w:rPr>
        <w:t>A toi Léo</w:t>
      </w:r>
    </w:p>
    <w:p w:rsidR="00112F25" w:rsidRPr="00B633DA" w:rsidRDefault="00112F25" w:rsidP="00112F25">
      <w:pPr>
        <w:spacing w:after="240"/>
        <w:rPr>
          <w:rFonts w:ascii="Linux Libertine" w:hAnsi="Linux Libertine" w:cs="Linux Libertine"/>
        </w:rPr>
      </w:pPr>
      <w:r w:rsidRPr="00B633DA">
        <w:rPr>
          <w:rFonts w:ascii="Linux Libertine" w:hAnsi="Linux Libertine" w:cs="Linux Libertine"/>
        </w:rPr>
        <w:t>Merci de m’avoir rassuré dans les moments de doute, de m’avoir poussé vers le haut quand j’avais envie de baisser les bras, de t’être intéressé bien que ça ne soit pas ton domaine, merci pour tout.</w:t>
      </w:r>
    </w:p>
    <w:p w:rsidR="00112F25" w:rsidRPr="00B633DA" w:rsidRDefault="003B7980" w:rsidP="00BD30F6">
      <w:pPr>
        <w:spacing w:after="0"/>
        <w:rPr>
          <w:rFonts w:ascii="Linux Libertine" w:hAnsi="Linux Libertine" w:cs="Linux Libertine"/>
          <w:b/>
        </w:rPr>
      </w:pPr>
      <w:r w:rsidRPr="00B633DA">
        <w:rPr>
          <w:rFonts w:ascii="Linux Libertine" w:hAnsi="Linux Libertine" w:cs="Linux Libertine"/>
          <w:b/>
        </w:rPr>
        <w:t xml:space="preserve">A </w:t>
      </w:r>
      <w:r w:rsidR="00112F25" w:rsidRPr="00B633DA">
        <w:rPr>
          <w:rFonts w:ascii="Linux Libertine" w:hAnsi="Linux Libertine" w:cs="Linux Libertine"/>
          <w:b/>
        </w:rPr>
        <w:t xml:space="preserve">mes camarades, </w:t>
      </w:r>
      <w:r w:rsidRPr="00B633DA">
        <w:rPr>
          <w:rFonts w:ascii="Linux Libertine" w:hAnsi="Linux Libertine" w:cs="Linux Libertine"/>
          <w:b/>
        </w:rPr>
        <w:t>Yağmur, Elodie et Salah</w:t>
      </w:r>
    </w:p>
    <w:p w:rsidR="00112F25" w:rsidRPr="00B633DA" w:rsidRDefault="00112F25" w:rsidP="00112F25">
      <w:pPr>
        <w:spacing w:after="240"/>
        <w:rPr>
          <w:rFonts w:ascii="Linux Libertine" w:hAnsi="Linux Libertine" w:cs="Linux Libertine"/>
        </w:rPr>
      </w:pPr>
      <w:r w:rsidRPr="00B633DA">
        <w:rPr>
          <w:rFonts w:ascii="Linux Libertine" w:hAnsi="Linux Libertine" w:cs="Linux Libertine"/>
        </w:rPr>
        <w:t>Bien plus que des camarades de classe vous êtes devenus des amis. Merci à vous d’avoir été là, merci de m’avoir soutenu</w:t>
      </w:r>
      <w:r w:rsidR="00BA2D4E" w:rsidRPr="00B633DA">
        <w:rPr>
          <w:rFonts w:ascii="Linux Libertine" w:hAnsi="Linux Libertine" w:cs="Linux Libertine"/>
        </w:rPr>
        <w:t>. Ce mémoire, je le dédis à la promotion soudée que nous sommes.</w:t>
      </w:r>
    </w:p>
    <w:p w:rsidR="00112F25" w:rsidRPr="00B633DA" w:rsidRDefault="00112F25" w:rsidP="00BD30F6">
      <w:pPr>
        <w:spacing w:after="0"/>
        <w:rPr>
          <w:rFonts w:ascii="Linux Libertine" w:hAnsi="Linux Libertine" w:cs="Linux Libertine"/>
          <w:b/>
        </w:rPr>
      </w:pPr>
      <w:r w:rsidRPr="00B633DA">
        <w:rPr>
          <w:rFonts w:ascii="Linux Libertine" w:hAnsi="Linux Libertine" w:cs="Linux Libertine"/>
          <w:b/>
        </w:rPr>
        <w:t>A Nathan</w:t>
      </w:r>
    </w:p>
    <w:p w:rsidR="00506536" w:rsidRPr="00B633DA" w:rsidRDefault="00506536" w:rsidP="00BD30F6">
      <w:pPr>
        <w:spacing w:after="0"/>
        <w:rPr>
          <w:rFonts w:ascii="Linux Libertine" w:hAnsi="Linux Libertine" w:cs="Linux Libertine"/>
        </w:rPr>
      </w:pPr>
      <w:r w:rsidRPr="00B633DA">
        <w:rPr>
          <w:rFonts w:ascii="Linux Libertine" w:hAnsi="Linux Libertine" w:cs="Linux Libertine"/>
        </w:rPr>
        <w:t>Merci de m’avoir poussé dans cette voie, de m’avoir conseillé et de m’avoir aidé.</w:t>
      </w:r>
    </w:p>
    <w:p w:rsidR="009258DE" w:rsidRPr="00B633DA" w:rsidRDefault="009258DE" w:rsidP="00BD30F6">
      <w:pPr>
        <w:spacing w:after="0"/>
        <w:rPr>
          <w:rFonts w:ascii="Linux Libertine" w:hAnsi="Linux Libertine" w:cs="Linux Libertine"/>
        </w:rPr>
      </w:pPr>
      <w:r w:rsidRPr="00B633DA">
        <w:rPr>
          <w:rFonts w:ascii="Linux Libertine" w:hAnsi="Linux Libertine" w:cs="Linux Libertine"/>
        </w:rPr>
        <w:lastRenderedPageBreak/>
        <w:br w:type="page"/>
      </w:r>
    </w:p>
    <w:sdt>
      <w:sdtPr>
        <w:rPr>
          <w:rFonts w:ascii="Linux Libertine" w:eastAsiaTheme="minorHAnsi" w:hAnsi="Linux Libertine" w:cs="Linux Libertine"/>
          <w:color w:val="auto"/>
          <w:sz w:val="24"/>
          <w:szCs w:val="22"/>
          <w:lang w:eastAsia="en-US"/>
        </w:rPr>
        <w:id w:val="-306475618"/>
        <w:docPartObj>
          <w:docPartGallery w:val="Table of Contents"/>
          <w:docPartUnique/>
        </w:docPartObj>
      </w:sdtPr>
      <w:sdtEndPr>
        <w:rPr>
          <w:b/>
          <w:bCs/>
        </w:rPr>
      </w:sdtEndPr>
      <w:sdtContent>
        <w:p w:rsidR="006F50DA" w:rsidRPr="00B633DA" w:rsidRDefault="006F50DA" w:rsidP="006F50DA">
          <w:pPr>
            <w:pStyle w:val="TOCHeading"/>
            <w:spacing w:after="240"/>
            <w:rPr>
              <w:rFonts w:ascii="Linux Libertine" w:hAnsi="Linux Libertine" w:cs="Linux Libertine"/>
              <w:color w:val="auto"/>
              <w:sz w:val="40"/>
            </w:rPr>
          </w:pPr>
          <w:r w:rsidRPr="00B633DA">
            <w:rPr>
              <w:rFonts w:ascii="Linux Libertine" w:hAnsi="Linux Libertine" w:cs="Linux Libertine"/>
              <w:color w:val="auto"/>
              <w:sz w:val="40"/>
            </w:rPr>
            <w:t>Table des matières</w:t>
          </w:r>
        </w:p>
        <w:p w:rsidR="00B633DA" w:rsidRDefault="00B633DA">
          <w:pPr>
            <w:pStyle w:val="TOC1"/>
            <w:tabs>
              <w:tab w:val="left" w:pos="480"/>
              <w:tab w:val="right" w:leader="dot" w:pos="9062"/>
            </w:tabs>
            <w:rPr>
              <w:rFonts w:eastAsiaTheme="minorEastAsia" w:cstheme="minorBidi"/>
              <w:b w:val="0"/>
              <w:bCs w:val="0"/>
              <w:caps w:val="0"/>
              <w:noProof/>
              <w:sz w:val="22"/>
              <w:szCs w:val="22"/>
              <w:lang w:eastAsia="fr-FR"/>
            </w:rPr>
          </w:pPr>
          <w:r w:rsidRPr="00B633DA">
            <w:rPr>
              <w:rFonts w:ascii="Linux Libertine" w:hAnsi="Linux Libertine" w:cs="Linux Libertine"/>
              <w:b w:val="0"/>
              <w:bCs w:val="0"/>
              <w:caps w:val="0"/>
            </w:rPr>
            <w:fldChar w:fldCharType="begin"/>
          </w:r>
          <w:r w:rsidRPr="00B633DA">
            <w:rPr>
              <w:rFonts w:ascii="Linux Libertine" w:hAnsi="Linux Libertine" w:cs="Linux Libertine"/>
              <w:b w:val="0"/>
              <w:bCs w:val="0"/>
              <w:caps w:val="0"/>
            </w:rPr>
            <w:instrText xml:space="preserve"> TOC \o "1-4" \h \z \u </w:instrText>
          </w:r>
          <w:r w:rsidRPr="00B633DA">
            <w:rPr>
              <w:rFonts w:ascii="Linux Libertine" w:hAnsi="Linux Libertine" w:cs="Linux Libertine"/>
              <w:b w:val="0"/>
              <w:bCs w:val="0"/>
              <w:caps w:val="0"/>
            </w:rPr>
            <w:fldChar w:fldCharType="separate"/>
          </w:r>
          <w:hyperlink w:anchor="_Toc514355990" w:history="1">
            <w:r w:rsidRPr="00BC3B0A">
              <w:rPr>
                <w:rStyle w:val="Hyperlink"/>
                <w:rFonts w:ascii="Linux Libertine" w:hAnsi="Linux Libertine" w:cs="Linux Libertine"/>
                <w:noProof/>
              </w:rPr>
              <w:t>I.</w:t>
            </w:r>
            <w:r>
              <w:rPr>
                <w:rFonts w:eastAsiaTheme="minorEastAsia" w:cstheme="minorBidi"/>
                <w:b w:val="0"/>
                <w:bCs w:val="0"/>
                <w:caps w:val="0"/>
                <w:noProof/>
                <w:sz w:val="22"/>
                <w:szCs w:val="22"/>
                <w:lang w:eastAsia="fr-FR"/>
              </w:rPr>
              <w:tab/>
            </w:r>
            <w:r w:rsidRPr="00BC3B0A">
              <w:rPr>
                <w:rStyle w:val="Hyperlink"/>
                <w:rFonts w:ascii="Linux Libertine" w:hAnsi="Linux Libertine" w:cs="Linux Libertine"/>
                <w:noProof/>
              </w:rPr>
              <w:t>Introduction</w:t>
            </w:r>
            <w:r>
              <w:rPr>
                <w:noProof/>
                <w:webHidden/>
              </w:rPr>
              <w:tab/>
            </w:r>
            <w:r>
              <w:rPr>
                <w:noProof/>
                <w:webHidden/>
              </w:rPr>
              <w:fldChar w:fldCharType="begin"/>
            </w:r>
            <w:r>
              <w:rPr>
                <w:noProof/>
                <w:webHidden/>
              </w:rPr>
              <w:instrText xml:space="preserve"> PAGEREF _Toc514355990 \h </w:instrText>
            </w:r>
            <w:r>
              <w:rPr>
                <w:noProof/>
                <w:webHidden/>
              </w:rPr>
            </w:r>
            <w:r>
              <w:rPr>
                <w:noProof/>
                <w:webHidden/>
              </w:rPr>
              <w:fldChar w:fldCharType="separate"/>
            </w:r>
            <w:r>
              <w:rPr>
                <w:noProof/>
                <w:webHidden/>
              </w:rPr>
              <w:t>4</w:t>
            </w:r>
            <w:r>
              <w:rPr>
                <w:noProof/>
                <w:webHidden/>
              </w:rPr>
              <w:fldChar w:fldCharType="end"/>
            </w:r>
          </w:hyperlink>
        </w:p>
        <w:p w:rsidR="00B633DA" w:rsidRDefault="00BB36CF">
          <w:pPr>
            <w:pStyle w:val="TOC2"/>
            <w:tabs>
              <w:tab w:val="left" w:pos="720"/>
              <w:tab w:val="right" w:leader="dot" w:pos="9062"/>
            </w:tabs>
            <w:rPr>
              <w:rFonts w:eastAsiaTheme="minorEastAsia" w:cstheme="minorBidi"/>
              <w:smallCaps w:val="0"/>
              <w:noProof/>
              <w:sz w:val="22"/>
              <w:szCs w:val="22"/>
              <w:lang w:eastAsia="fr-FR"/>
            </w:rPr>
          </w:pPr>
          <w:hyperlink w:anchor="_Toc514355991" w:history="1">
            <w:r w:rsidR="00B633DA" w:rsidRPr="00BC3B0A">
              <w:rPr>
                <w:rStyle w:val="Hyperlink"/>
                <w:rFonts w:ascii="Linux Libertine" w:hAnsi="Linux Libertine" w:cs="Linux Libertine"/>
                <w:noProof/>
                <w:lang w:eastAsia="fr-FR"/>
              </w:rPr>
              <w:t>1.</w:t>
            </w:r>
            <w:r w:rsidR="00B633DA">
              <w:rPr>
                <w:rFonts w:eastAsiaTheme="minorEastAsia" w:cstheme="minorBidi"/>
                <w:smallCaps w:val="0"/>
                <w:noProof/>
                <w:sz w:val="22"/>
                <w:szCs w:val="22"/>
                <w:lang w:eastAsia="fr-FR"/>
              </w:rPr>
              <w:tab/>
            </w:r>
            <w:r w:rsidR="00B633DA" w:rsidRPr="00BC3B0A">
              <w:rPr>
                <w:rStyle w:val="Hyperlink"/>
                <w:rFonts w:ascii="Linux Libertine" w:hAnsi="Linux Libertine" w:cs="Linux Libertine"/>
                <w:noProof/>
                <w:lang w:eastAsia="fr-FR"/>
              </w:rPr>
              <w:t>Les systèmes question-réponse</w:t>
            </w:r>
            <w:r w:rsidR="00B633DA">
              <w:rPr>
                <w:noProof/>
                <w:webHidden/>
              </w:rPr>
              <w:tab/>
            </w:r>
            <w:r w:rsidR="00B633DA">
              <w:rPr>
                <w:noProof/>
                <w:webHidden/>
              </w:rPr>
              <w:fldChar w:fldCharType="begin"/>
            </w:r>
            <w:r w:rsidR="00B633DA">
              <w:rPr>
                <w:noProof/>
                <w:webHidden/>
              </w:rPr>
              <w:instrText xml:space="preserve"> PAGEREF _Toc514355991 \h </w:instrText>
            </w:r>
            <w:r w:rsidR="00B633DA">
              <w:rPr>
                <w:noProof/>
                <w:webHidden/>
              </w:rPr>
            </w:r>
            <w:r w:rsidR="00B633DA">
              <w:rPr>
                <w:noProof/>
                <w:webHidden/>
              </w:rPr>
              <w:fldChar w:fldCharType="separate"/>
            </w:r>
            <w:r w:rsidR="00B633DA">
              <w:rPr>
                <w:noProof/>
                <w:webHidden/>
              </w:rPr>
              <w:t>4</w:t>
            </w:r>
            <w:r w:rsidR="00B633DA">
              <w:rPr>
                <w:noProof/>
                <w:webHidden/>
              </w:rPr>
              <w:fldChar w:fldCharType="end"/>
            </w:r>
          </w:hyperlink>
        </w:p>
        <w:p w:rsidR="00B633DA" w:rsidRDefault="00BB36CF">
          <w:pPr>
            <w:pStyle w:val="TOC2"/>
            <w:tabs>
              <w:tab w:val="left" w:pos="720"/>
              <w:tab w:val="right" w:leader="dot" w:pos="9062"/>
            </w:tabs>
            <w:rPr>
              <w:rFonts w:eastAsiaTheme="minorEastAsia" w:cstheme="minorBidi"/>
              <w:smallCaps w:val="0"/>
              <w:noProof/>
              <w:sz w:val="22"/>
              <w:szCs w:val="22"/>
              <w:lang w:eastAsia="fr-FR"/>
            </w:rPr>
          </w:pPr>
          <w:hyperlink w:anchor="_Toc514355992" w:history="1">
            <w:r w:rsidR="00B633DA" w:rsidRPr="00BC3B0A">
              <w:rPr>
                <w:rStyle w:val="Hyperlink"/>
                <w:rFonts w:ascii="Linux Libertine" w:hAnsi="Linux Libertine" w:cs="Linux Libertine"/>
                <w:noProof/>
                <w:lang w:eastAsia="fr-FR"/>
              </w:rPr>
              <w:t>2.</w:t>
            </w:r>
            <w:r w:rsidR="00B633DA">
              <w:rPr>
                <w:rFonts w:eastAsiaTheme="minorEastAsia" w:cstheme="minorBidi"/>
                <w:smallCaps w:val="0"/>
                <w:noProof/>
                <w:sz w:val="22"/>
                <w:szCs w:val="22"/>
                <w:lang w:eastAsia="fr-FR"/>
              </w:rPr>
              <w:tab/>
            </w:r>
            <w:r w:rsidR="00B633DA" w:rsidRPr="00BC3B0A">
              <w:rPr>
                <w:rStyle w:val="Hyperlink"/>
                <w:rFonts w:ascii="Linux Libertine" w:hAnsi="Linux Libertine" w:cs="Linux Libertine"/>
                <w:noProof/>
                <w:lang w:eastAsia="fr-FR"/>
              </w:rPr>
              <w:t>Problématique et objectifs.</w:t>
            </w:r>
            <w:r w:rsidR="00B633DA">
              <w:rPr>
                <w:noProof/>
                <w:webHidden/>
              </w:rPr>
              <w:tab/>
            </w:r>
            <w:r w:rsidR="00B633DA">
              <w:rPr>
                <w:noProof/>
                <w:webHidden/>
              </w:rPr>
              <w:fldChar w:fldCharType="begin"/>
            </w:r>
            <w:r w:rsidR="00B633DA">
              <w:rPr>
                <w:noProof/>
                <w:webHidden/>
              </w:rPr>
              <w:instrText xml:space="preserve"> PAGEREF _Toc514355992 \h </w:instrText>
            </w:r>
            <w:r w:rsidR="00B633DA">
              <w:rPr>
                <w:noProof/>
                <w:webHidden/>
              </w:rPr>
            </w:r>
            <w:r w:rsidR="00B633DA">
              <w:rPr>
                <w:noProof/>
                <w:webHidden/>
              </w:rPr>
              <w:fldChar w:fldCharType="separate"/>
            </w:r>
            <w:r w:rsidR="00B633DA">
              <w:rPr>
                <w:noProof/>
                <w:webHidden/>
              </w:rPr>
              <w:t>6</w:t>
            </w:r>
            <w:r w:rsidR="00B633DA">
              <w:rPr>
                <w:noProof/>
                <w:webHidden/>
              </w:rPr>
              <w:fldChar w:fldCharType="end"/>
            </w:r>
          </w:hyperlink>
        </w:p>
        <w:p w:rsidR="00B633DA" w:rsidRDefault="00BB36CF">
          <w:pPr>
            <w:pStyle w:val="TOC2"/>
            <w:tabs>
              <w:tab w:val="left" w:pos="720"/>
              <w:tab w:val="right" w:leader="dot" w:pos="9062"/>
            </w:tabs>
            <w:rPr>
              <w:rFonts w:eastAsiaTheme="minorEastAsia" w:cstheme="minorBidi"/>
              <w:smallCaps w:val="0"/>
              <w:noProof/>
              <w:sz w:val="22"/>
              <w:szCs w:val="22"/>
              <w:lang w:eastAsia="fr-FR"/>
            </w:rPr>
          </w:pPr>
          <w:hyperlink w:anchor="_Toc514355993" w:history="1">
            <w:r w:rsidR="00B633DA" w:rsidRPr="00BC3B0A">
              <w:rPr>
                <w:rStyle w:val="Hyperlink"/>
                <w:rFonts w:ascii="Linux Libertine" w:hAnsi="Linux Libertine" w:cs="Linux Libertine"/>
                <w:noProof/>
                <w:lang w:eastAsia="fr-FR"/>
              </w:rPr>
              <w:t>3.</w:t>
            </w:r>
            <w:r w:rsidR="00B633DA">
              <w:rPr>
                <w:rFonts w:eastAsiaTheme="minorEastAsia" w:cstheme="minorBidi"/>
                <w:smallCaps w:val="0"/>
                <w:noProof/>
                <w:sz w:val="22"/>
                <w:szCs w:val="22"/>
                <w:lang w:eastAsia="fr-FR"/>
              </w:rPr>
              <w:tab/>
            </w:r>
            <w:r w:rsidR="00B633DA" w:rsidRPr="00BC3B0A">
              <w:rPr>
                <w:rStyle w:val="Hyperlink"/>
                <w:rFonts w:ascii="Linux Libertine" w:hAnsi="Linux Libertine" w:cs="Linux Libertine"/>
                <w:noProof/>
                <w:lang w:eastAsia="fr-FR"/>
              </w:rPr>
              <w:t>Etat de l’art : SQR dans le domaine de la santé.</w:t>
            </w:r>
            <w:r w:rsidR="00B633DA">
              <w:rPr>
                <w:noProof/>
                <w:webHidden/>
              </w:rPr>
              <w:tab/>
            </w:r>
            <w:r w:rsidR="00B633DA">
              <w:rPr>
                <w:noProof/>
                <w:webHidden/>
              </w:rPr>
              <w:fldChar w:fldCharType="begin"/>
            </w:r>
            <w:r w:rsidR="00B633DA">
              <w:rPr>
                <w:noProof/>
                <w:webHidden/>
              </w:rPr>
              <w:instrText xml:space="preserve"> PAGEREF _Toc514355993 \h </w:instrText>
            </w:r>
            <w:r w:rsidR="00B633DA">
              <w:rPr>
                <w:noProof/>
                <w:webHidden/>
              </w:rPr>
            </w:r>
            <w:r w:rsidR="00B633DA">
              <w:rPr>
                <w:noProof/>
                <w:webHidden/>
              </w:rPr>
              <w:fldChar w:fldCharType="separate"/>
            </w:r>
            <w:r w:rsidR="00B633DA">
              <w:rPr>
                <w:noProof/>
                <w:webHidden/>
              </w:rPr>
              <w:t>6</w:t>
            </w:r>
            <w:r w:rsidR="00B633DA">
              <w:rPr>
                <w:noProof/>
                <w:webHidden/>
              </w:rPr>
              <w:fldChar w:fldCharType="end"/>
            </w:r>
          </w:hyperlink>
        </w:p>
        <w:p w:rsidR="00B633DA" w:rsidRDefault="00BB36CF">
          <w:pPr>
            <w:pStyle w:val="TOC2"/>
            <w:tabs>
              <w:tab w:val="left" w:pos="720"/>
              <w:tab w:val="right" w:leader="dot" w:pos="9062"/>
            </w:tabs>
            <w:rPr>
              <w:rFonts w:eastAsiaTheme="minorEastAsia" w:cstheme="minorBidi"/>
              <w:smallCaps w:val="0"/>
              <w:noProof/>
              <w:sz w:val="22"/>
              <w:szCs w:val="22"/>
              <w:lang w:eastAsia="fr-FR"/>
            </w:rPr>
          </w:pPr>
          <w:hyperlink w:anchor="_Toc514355994" w:history="1">
            <w:r w:rsidR="00B633DA" w:rsidRPr="00BC3B0A">
              <w:rPr>
                <w:rStyle w:val="Hyperlink"/>
                <w:rFonts w:ascii="Linux Libertine" w:hAnsi="Linux Libertine" w:cs="Linux Libertine"/>
                <w:noProof/>
                <w:lang w:eastAsia="fr-FR"/>
              </w:rPr>
              <w:t>4.</w:t>
            </w:r>
            <w:r w:rsidR="00B633DA">
              <w:rPr>
                <w:rFonts w:eastAsiaTheme="minorEastAsia" w:cstheme="minorBidi"/>
                <w:smallCaps w:val="0"/>
                <w:noProof/>
                <w:sz w:val="22"/>
                <w:szCs w:val="22"/>
                <w:lang w:eastAsia="fr-FR"/>
              </w:rPr>
              <w:tab/>
            </w:r>
            <w:r w:rsidR="00B633DA" w:rsidRPr="00BC3B0A">
              <w:rPr>
                <w:rStyle w:val="Hyperlink"/>
                <w:rFonts w:ascii="Linux Libertine" w:hAnsi="Linux Libertine" w:cs="Linux Libertine"/>
                <w:noProof/>
                <w:lang w:eastAsia="fr-FR"/>
              </w:rPr>
              <w:t>Concepts clés du sujet</w:t>
            </w:r>
            <w:r w:rsidR="00B633DA">
              <w:rPr>
                <w:noProof/>
                <w:webHidden/>
              </w:rPr>
              <w:tab/>
            </w:r>
            <w:r w:rsidR="00B633DA">
              <w:rPr>
                <w:noProof/>
                <w:webHidden/>
              </w:rPr>
              <w:fldChar w:fldCharType="begin"/>
            </w:r>
            <w:r w:rsidR="00B633DA">
              <w:rPr>
                <w:noProof/>
                <w:webHidden/>
              </w:rPr>
              <w:instrText xml:space="preserve"> PAGEREF _Toc514355994 \h </w:instrText>
            </w:r>
            <w:r w:rsidR="00B633DA">
              <w:rPr>
                <w:noProof/>
                <w:webHidden/>
              </w:rPr>
            </w:r>
            <w:r w:rsidR="00B633DA">
              <w:rPr>
                <w:noProof/>
                <w:webHidden/>
              </w:rPr>
              <w:fldChar w:fldCharType="separate"/>
            </w:r>
            <w:r w:rsidR="00B633DA">
              <w:rPr>
                <w:noProof/>
                <w:webHidden/>
              </w:rPr>
              <w:t>9</w:t>
            </w:r>
            <w:r w:rsidR="00B633DA">
              <w:rPr>
                <w:noProof/>
                <w:webHidden/>
              </w:rPr>
              <w:fldChar w:fldCharType="end"/>
            </w:r>
          </w:hyperlink>
        </w:p>
        <w:p w:rsidR="00B633DA" w:rsidRDefault="00BB36CF">
          <w:pPr>
            <w:pStyle w:val="TOC1"/>
            <w:tabs>
              <w:tab w:val="left" w:pos="480"/>
              <w:tab w:val="right" w:leader="dot" w:pos="9062"/>
            </w:tabs>
            <w:rPr>
              <w:rFonts w:eastAsiaTheme="minorEastAsia" w:cstheme="minorBidi"/>
              <w:b w:val="0"/>
              <w:bCs w:val="0"/>
              <w:caps w:val="0"/>
              <w:noProof/>
              <w:sz w:val="22"/>
              <w:szCs w:val="22"/>
              <w:lang w:eastAsia="fr-FR"/>
            </w:rPr>
          </w:pPr>
          <w:hyperlink w:anchor="_Toc514355995" w:history="1">
            <w:r w:rsidR="00B633DA" w:rsidRPr="00BC3B0A">
              <w:rPr>
                <w:rStyle w:val="Hyperlink"/>
                <w:rFonts w:ascii="Linux Libertine" w:hAnsi="Linux Libertine" w:cs="Linux Libertine"/>
                <w:noProof/>
              </w:rPr>
              <w:t>II.</w:t>
            </w:r>
            <w:r w:rsidR="00B633DA">
              <w:rPr>
                <w:rFonts w:eastAsiaTheme="minorEastAsia" w:cstheme="minorBidi"/>
                <w:b w:val="0"/>
                <w:bCs w:val="0"/>
                <w:caps w:val="0"/>
                <w:noProof/>
                <w:sz w:val="22"/>
                <w:szCs w:val="22"/>
                <w:lang w:eastAsia="fr-FR"/>
              </w:rPr>
              <w:tab/>
            </w:r>
            <w:r w:rsidR="00B633DA" w:rsidRPr="00BC3B0A">
              <w:rPr>
                <w:rStyle w:val="Hyperlink"/>
                <w:rFonts w:ascii="Linux Libertine" w:hAnsi="Linux Libertine" w:cs="Linux Libertine"/>
                <w:noProof/>
              </w:rPr>
              <w:t>Méthodologie pour la modélisation des questions pour un système QR</w:t>
            </w:r>
            <w:r w:rsidR="00B633DA">
              <w:rPr>
                <w:noProof/>
                <w:webHidden/>
              </w:rPr>
              <w:tab/>
            </w:r>
            <w:r w:rsidR="00B633DA">
              <w:rPr>
                <w:noProof/>
                <w:webHidden/>
              </w:rPr>
              <w:fldChar w:fldCharType="begin"/>
            </w:r>
            <w:r w:rsidR="00B633DA">
              <w:rPr>
                <w:noProof/>
                <w:webHidden/>
              </w:rPr>
              <w:instrText xml:space="preserve"> PAGEREF _Toc514355995 \h </w:instrText>
            </w:r>
            <w:r w:rsidR="00B633DA">
              <w:rPr>
                <w:noProof/>
                <w:webHidden/>
              </w:rPr>
            </w:r>
            <w:r w:rsidR="00B633DA">
              <w:rPr>
                <w:noProof/>
                <w:webHidden/>
              </w:rPr>
              <w:fldChar w:fldCharType="separate"/>
            </w:r>
            <w:r w:rsidR="00B633DA">
              <w:rPr>
                <w:noProof/>
                <w:webHidden/>
              </w:rPr>
              <w:t>11</w:t>
            </w:r>
            <w:r w:rsidR="00B633DA">
              <w:rPr>
                <w:noProof/>
                <w:webHidden/>
              </w:rPr>
              <w:fldChar w:fldCharType="end"/>
            </w:r>
          </w:hyperlink>
        </w:p>
        <w:p w:rsidR="00B633DA" w:rsidRDefault="00BB36CF">
          <w:pPr>
            <w:pStyle w:val="TOC2"/>
            <w:tabs>
              <w:tab w:val="left" w:pos="720"/>
              <w:tab w:val="right" w:leader="dot" w:pos="9062"/>
            </w:tabs>
            <w:rPr>
              <w:rFonts w:eastAsiaTheme="minorEastAsia" w:cstheme="minorBidi"/>
              <w:smallCaps w:val="0"/>
              <w:noProof/>
              <w:sz w:val="22"/>
              <w:szCs w:val="22"/>
              <w:lang w:eastAsia="fr-FR"/>
            </w:rPr>
          </w:pPr>
          <w:hyperlink w:anchor="_Toc514355996" w:history="1">
            <w:r w:rsidR="00B633DA" w:rsidRPr="00BC3B0A">
              <w:rPr>
                <w:rStyle w:val="Hyperlink"/>
                <w:rFonts w:ascii="Linux Libertine" w:hAnsi="Linux Libertine" w:cs="Linux Libertine"/>
                <w:noProof/>
                <w:lang w:eastAsia="fr-FR"/>
              </w:rPr>
              <w:t>5.</w:t>
            </w:r>
            <w:r w:rsidR="00B633DA">
              <w:rPr>
                <w:rFonts w:eastAsiaTheme="minorEastAsia" w:cstheme="minorBidi"/>
                <w:smallCaps w:val="0"/>
                <w:noProof/>
                <w:sz w:val="22"/>
                <w:szCs w:val="22"/>
                <w:lang w:eastAsia="fr-FR"/>
              </w:rPr>
              <w:tab/>
            </w:r>
            <w:r w:rsidR="00B633DA" w:rsidRPr="00BC3B0A">
              <w:rPr>
                <w:rStyle w:val="Hyperlink"/>
                <w:rFonts w:ascii="Linux Libertine" w:hAnsi="Linux Libertine" w:cs="Linux Libertine"/>
                <w:noProof/>
                <w:lang w:eastAsia="fr-FR"/>
              </w:rPr>
              <w:t>Hypothèses de recherche</w:t>
            </w:r>
            <w:r w:rsidR="00B633DA">
              <w:rPr>
                <w:noProof/>
                <w:webHidden/>
              </w:rPr>
              <w:tab/>
            </w:r>
            <w:r w:rsidR="00B633DA">
              <w:rPr>
                <w:noProof/>
                <w:webHidden/>
              </w:rPr>
              <w:fldChar w:fldCharType="begin"/>
            </w:r>
            <w:r w:rsidR="00B633DA">
              <w:rPr>
                <w:noProof/>
                <w:webHidden/>
              </w:rPr>
              <w:instrText xml:space="preserve"> PAGEREF _Toc514355996 \h </w:instrText>
            </w:r>
            <w:r w:rsidR="00B633DA">
              <w:rPr>
                <w:noProof/>
                <w:webHidden/>
              </w:rPr>
            </w:r>
            <w:r w:rsidR="00B633DA">
              <w:rPr>
                <w:noProof/>
                <w:webHidden/>
              </w:rPr>
              <w:fldChar w:fldCharType="separate"/>
            </w:r>
            <w:r w:rsidR="00B633DA">
              <w:rPr>
                <w:noProof/>
                <w:webHidden/>
              </w:rPr>
              <w:t>11</w:t>
            </w:r>
            <w:r w:rsidR="00B633DA">
              <w:rPr>
                <w:noProof/>
                <w:webHidden/>
              </w:rPr>
              <w:fldChar w:fldCharType="end"/>
            </w:r>
          </w:hyperlink>
        </w:p>
        <w:p w:rsidR="00B633DA" w:rsidRDefault="00BB36CF">
          <w:pPr>
            <w:pStyle w:val="TOC2"/>
            <w:tabs>
              <w:tab w:val="left" w:pos="720"/>
              <w:tab w:val="right" w:leader="dot" w:pos="9062"/>
            </w:tabs>
            <w:rPr>
              <w:rFonts w:eastAsiaTheme="minorEastAsia" w:cstheme="minorBidi"/>
              <w:smallCaps w:val="0"/>
              <w:noProof/>
              <w:sz w:val="22"/>
              <w:szCs w:val="22"/>
              <w:lang w:eastAsia="fr-FR"/>
            </w:rPr>
          </w:pPr>
          <w:hyperlink w:anchor="_Toc514355997" w:history="1">
            <w:r w:rsidR="00B633DA" w:rsidRPr="00BC3B0A">
              <w:rPr>
                <w:rStyle w:val="Hyperlink"/>
                <w:rFonts w:ascii="Linux Libertine" w:hAnsi="Linux Libertine" w:cs="Linux Libertine"/>
                <w:noProof/>
              </w:rPr>
              <w:t>6.</w:t>
            </w:r>
            <w:r w:rsidR="00B633DA">
              <w:rPr>
                <w:rFonts w:eastAsiaTheme="minorEastAsia" w:cstheme="minorBidi"/>
                <w:smallCaps w:val="0"/>
                <w:noProof/>
                <w:sz w:val="22"/>
                <w:szCs w:val="22"/>
                <w:lang w:eastAsia="fr-FR"/>
              </w:rPr>
              <w:tab/>
            </w:r>
            <w:r w:rsidR="00B633DA" w:rsidRPr="00BC3B0A">
              <w:rPr>
                <w:rStyle w:val="Hyperlink"/>
                <w:rFonts w:ascii="Linux Libertine" w:hAnsi="Linux Libertine" w:cs="Linux Libertine"/>
                <w:noProof/>
              </w:rPr>
              <w:t>Domaine</w:t>
            </w:r>
            <w:r w:rsidR="00B633DA">
              <w:rPr>
                <w:noProof/>
                <w:webHidden/>
              </w:rPr>
              <w:tab/>
            </w:r>
            <w:r w:rsidR="00B633DA">
              <w:rPr>
                <w:noProof/>
                <w:webHidden/>
              </w:rPr>
              <w:fldChar w:fldCharType="begin"/>
            </w:r>
            <w:r w:rsidR="00B633DA">
              <w:rPr>
                <w:noProof/>
                <w:webHidden/>
              </w:rPr>
              <w:instrText xml:space="preserve"> PAGEREF _Toc514355997 \h </w:instrText>
            </w:r>
            <w:r w:rsidR="00B633DA">
              <w:rPr>
                <w:noProof/>
                <w:webHidden/>
              </w:rPr>
            </w:r>
            <w:r w:rsidR="00B633DA">
              <w:rPr>
                <w:noProof/>
                <w:webHidden/>
              </w:rPr>
              <w:fldChar w:fldCharType="separate"/>
            </w:r>
            <w:r w:rsidR="00B633DA">
              <w:rPr>
                <w:noProof/>
                <w:webHidden/>
              </w:rPr>
              <w:t>13</w:t>
            </w:r>
            <w:r w:rsidR="00B633DA">
              <w:rPr>
                <w:noProof/>
                <w:webHidden/>
              </w:rPr>
              <w:fldChar w:fldCharType="end"/>
            </w:r>
          </w:hyperlink>
        </w:p>
        <w:p w:rsidR="00B633DA" w:rsidRDefault="00BB36CF">
          <w:pPr>
            <w:pStyle w:val="TOC2"/>
            <w:tabs>
              <w:tab w:val="left" w:pos="720"/>
              <w:tab w:val="right" w:leader="dot" w:pos="9062"/>
            </w:tabs>
            <w:rPr>
              <w:rFonts w:eastAsiaTheme="minorEastAsia" w:cstheme="minorBidi"/>
              <w:smallCaps w:val="0"/>
              <w:noProof/>
              <w:sz w:val="22"/>
              <w:szCs w:val="22"/>
              <w:lang w:eastAsia="fr-FR"/>
            </w:rPr>
          </w:pPr>
          <w:hyperlink w:anchor="_Toc514355998" w:history="1">
            <w:r w:rsidR="00B633DA" w:rsidRPr="00BC3B0A">
              <w:rPr>
                <w:rStyle w:val="Hyperlink"/>
                <w:rFonts w:ascii="Linux Libertine" w:hAnsi="Linux Libertine" w:cs="Linux Libertine"/>
                <w:noProof/>
              </w:rPr>
              <w:t>7.</w:t>
            </w:r>
            <w:r w:rsidR="00B633DA">
              <w:rPr>
                <w:rFonts w:eastAsiaTheme="minorEastAsia" w:cstheme="minorBidi"/>
                <w:smallCaps w:val="0"/>
                <w:noProof/>
                <w:sz w:val="22"/>
                <w:szCs w:val="22"/>
                <w:lang w:eastAsia="fr-FR"/>
              </w:rPr>
              <w:tab/>
            </w:r>
            <w:r w:rsidR="00B633DA" w:rsidRPr="00BC3B0A">
              <w:rPr>
                <w:rStyle w:val="Hyperlink"/>
                <w:rFonts w:ascii="Linux Libertine" w:hAnsi="Linux Libertine" w:cs="Linux Libertine"/>
                <w:noProof/>
              </w:rPr>
              <w:t>Ressources</w:t>
            </w:r>
            <w:r w:rsidR="00B633DA">
              <w:rPr>
                <w:noProof/>
                <w:webHidden/>
              </w:rPr>
              <w:tab/>
            </w:r>
            <w:r w:rsidR="00B633DA">
              <w:rPr>
                <w:noProof/>
                <w:webHidden/>
              </w:rPr>
              <w:fldChar w:fldCharType="begin"/>
            </w:r>
            <w:r w:rsidR="00B633DA">
              <w:rPr>
                <w:noProof/>
                <w:webHidden/>
              </w:rPr>
              <w:instrText xml:space="preserve"> PAGEREF _Toc514355998 \h </w:instrText>
            </w:r>
            <w:r w:rsidR="00B633DA">
              <w:rPr>
                <w:noProof/>
                <w:webHidden/>
              </w:rPr>
            </w:r>
            <w:r w:rsidR="00B633DA">
              <w:rPr>
                <w:noProof/>
                <w:webHidden/>
              </w:rPr>
              <w:fldChar w:fldCharType="separate"/>
            </w:r>
            <w:r w:rsidR="00B633DA">
              <w:rPr>
                <w:noProof/>
                <w:webHidden/>
              </w:rPr>
              <w:t>14</w:t>
            </w:r>
            <w:r w:rsidR="00B633DA">
              <w:rPr>
                <w:noProof/>
                <w:webHidden/>
              </w:rPr>
              <w:fldChar w:fldCharType="end"/>
            </w:r>
          </w:hyperlink>
        </w:p>
        <w:p w:rsidR="00B633DA" w:rsidRDefault="00BB36CF">
          <w:pPr>
            <w:pStyle w:val="TOC4"/>
            <w:tabs>
              <w:tab w:val="left" w:pos="1200"/>
              <w:tab w:val="right" w:leader="dot" w:pos="9062"/>
            </w:tabs>
            <w:rPr>
              <w:rFonts w:eastAsiaTheme="minorEastAsia" w:cstheme="minorBidi"/>
              <w:noProof/>
              <w:sz w:val="22"/>
              <w:szCs w:val="22"/>
              <w:lang w:eastAsia="fr-FR"/>
            </w:rPr>
          </w:pPr>
          <w:hyperlink w:anchor="_Toc514355999" w:history="1">
            <w:r w:rsidR="00B633DA" w:rsidRPr="00BC3B0A">
              <w:rPr>
                <w:rStyle w:val="Hyperlink"/>
                <w:noProof/>
              </w:rPr>
              <w:t>1)</w:t>
            </w:r>
            <w:r w:rsidR="00B633DA">
              <w:rPr>
                <w:rFonts w:eastAsiaTheme="minorEastAsia" w:cstheme="minorBidi"/>
                <w:noProof/>
                <w:sz w:val="22"/>
                <w:szCs w:val="22"/>
                <w:lang w:eastAsia="fr-FR"/>
              </w:rPr>
              <w:tab/>
            </w:r>
            <w:r w:rsidR="00B633DA" w:rsidRPr="00BC3B0A">
              <w:rPr>
                <w:rStyle w:val="Hyperlink"/>
                <w:noProof/>
              </w:rPr>
              <w:t>Corpus de questions</w:t>
            </w:r>
            <w:r w:rsidR="00B633DA">
              <w:rPr>
                <w:noProof/>
                <w:webHidden/>
              </w:rPr>
              <w:tab/>
            </w:r>
            <w:r w:rsidR="00B633DA">
              <w:rPr>
                <w:noProof/>
                <w:webHidden/>
              </w:rPr>
              <w:fldChar w:fldCharType="begin"/>
            </w:r>
            <w:r w:rsidR="00B633DA">
              <w:rPr>
                <w:noProof/>
                <w:webHidden/>
              </w:rPr>
              <w:instrText xml:space="preserve"> PAGEREF _Toc514355999 \h </w:instrText>
            </w:r>
            <w:r w:rsidR="00B633DA">
              <w:rPr>
                <w:noProof/>
                <w:webHidden/>
              </w:rPr>
            </w:r>
            <w:r w:rsidR="00B633DA">
              <w:rPr>
                <w:noProof/>
                <w:webHidden/>
              </w:rPr>
              <w:fldChar w:fldCharType="separate"/>
            </w:r>
            <w:r w:rsidR="00B633DA">
              <w:rPr>
                <w:noProof/>
                <w:webHidden/>
              </w:rPr>
              <w:t>14</w:t>
            </w:r>
            <w:r w:rsidR="00B633DA">
              <w:rPr>
                <w:noProof/>
                <w:webHidden/>
              </w:rPr>
              <w:fldChar w:fldCharType="end"/>
            </w:r>
          </w:hyperlink>
        </w:p>
        <w:p w:rsidR="00B633DA" w:rsidRDefault="00BB36CF">
          <w:pPr>
            <w:pStyle w:val="TOC4"/>
            <w:tabs>
              <w:tab w:val="left" w:pos="1200"/>
              <w:tab w:val="right" w:leader="dot" w:pos="9062"/>
            </w:tabs>
            <w:rPr>
              <w:rFonts w:eastAsiaTheme="minorEastAsia" w:cstheme="minorBidi"/>
              <w:noProof/>
              <w:sz w:val="22"/>
              <w:szCs w:val="22"/>
              <w:lang w:eastAsia="fr-FR"/>
            </w:rPr>
          </w:pPr>
          <w:hyperlink w:anchor="_Toc514356000" w:history="1">
            <w:r w:rsidR="00B633DA" w:rsidRPr="00BC3B0A">
              <w:rPr>
                <w:rStyle w:val="Hyperlink"/>
                <w:noProof/>
              </w:rPr>
              <w:t>2)</w:t>
            </w:r>
            <w:r w:rsidR="00B633DA">
              <w:rPr>
                <w:rFonts w:eastAsiaTheme="minorEastAsia" w:cstheme="minorBidi"/>
                <w:noProof/>
                <w:sz w:val="22"/>
                <w:szCs w:val="22"/>
                <w:lang w:eastAsia="fr-FR"/>
              </w:rPr>
              <w:tab/>
            </w:r>
            <w:r w:rsidR="00B633DA" w:rsidRPr="00BC3B0A">
              <w:rPr>
                <w:rStyle w:val="Hyperlink"/>
                <w:noProof/>
              </w:rPr>
              <w:t>Corpus de réponse</w:t>
            </w:r>
            <w:r w:rsidR="00B633DA">
              <w:rPr>
                <w:noProof/>
                <w:webHidden/>
              </w:rPr>
              <w:tab/>
            </w:r>
            <w:r w:rsidR="00B633DA">
              <w:rPr>
                <w:noProof/>
                <w:webHidden/>
              </w:rPr>
              <w:fldChar w:fldCharType="begin"/>
            </w:r>
            <w:r w:rsidR="00B633DA">
              <w:rPr>
                <w:noProof/>
                <w:webHidden/>
              </w:rPr>
              <w:instrText xml:space="preserve"> PAGEREF _Toc514356000 \h </w:instrText>
            </w:r>
            <w:r w:rsidR="00B633DA">
              <w:rPr>
                <w:noProof/>
                <w:webHidden/>
              </w:rPr>
            </w:r>
            <w:r w:rsidR="00B633DA">
              <w:rPr>
                <w:noProof/>
                <w:webHidden/>
              </w:rPr>
              <w:fldChar w:fldCharType="separate"/>
            </w:r>
            <w:r w:rsidR="00B633DA">
              <w:rPr>
                <w:noProof/>
                <w:webHidden/>
              </w:rPr>
              <w:t>15</w:t>
            </w:r>
            <w:r w:rsidR="00B633DA">
              <w:rPr>
                <w:noProof/>
                <w:webHidden/>
              </w:rPr>
              <w:fldChar w:fldCharType="end"/>
            </w:r>
          </w:hyperlink>
        </w:p>
        <w:p w:rsidR="00B633DA" w:rsidRDefault="00BB36CF">
          <w:pPr>
            <w:pStyle w:val="TOC2"/>
            <w:tabs>
              <w:tab w:val="left" w:pos="720"/>
              <w:tab w:val="right" w:leader="dot" w:pos="9062"/>
            </w:tabs>
            <w:rPr>
              <w:rFonts w:eastAsiaTheme="minorEastAsia" w:cstheme="minorBidi"/>
              <w:smallCaps w:val="0"/>
              <w:noProof/>
              <w:sz w:val="22"/>
              <w:szCs w:val="22"/>
              <w:lang w:eastAsia="fr-FR"/>
            </w:rPr>
          </w:pPr>
          <w:hyperlink w:anchor="_Toc514356001" w:history="1">
            <w:r w:rsidR="00B633DA" w:rsidRPr="00BC3B0A">
              <w:rPr>
                <w:rStyle w:val="Hyperlink"/>
                <w:rFonts w:ascii="Linux Libertine" w:hAnsi="Linux Libertine" w:cs="Linux Libertine"/>
                <w:noProof/>
              </w:rPr>
              <w:t>8.</w:t>
            </w:r>
            <w:r w:rsidR="00B633DA">
              <w:rPr>
                <w:rFonts w:eastAsiaTheme="minorEastAsia" w:cstheme="minorBidi"/>
                <w:smallCaps w:val="0"/>
                <w:noProof/>
                <w:sz w:val="22"/>
                <w:szCs w:val="22"/>
                <w:lang w:eastAsia="fr-FR"/>
              </w:rPr>
              <w:tab/>
            </w:r>
            <w:r w:rsidR="00B633DA" w:rsidRPr="00BC3B0A">
              <w:rPr>
                <w:rStyle w:val="Hyperlink"/>
                <w:rFonts w:ascii="Linux Libertine" w:hAnsi="Linux Libertine" w:cs="Linux Libertine"/>
                <w:noProof/>
              </w:rPr>
              <w:t>Types de questions</w:t>
            </w:r>
            <w:r w:rsidR="00B633DA">
              <w:rPr>
                <w:noProof/>
                <w:webHidden/>
              </w:rPr>
              <w:tab/>
            </w:r>
            <w:r w:rsidR="00B633DA">
              <w:rPr>
                <w:noProof/>
                <w:webHidden/>
              </w:rPr>
              <w:fldChar w:fldCharType="begin"/>
            </w:r>
            <w:r w:rsidR="00B633DA">
              <w:rPr>
                <w:noProof/>
                <w:webHidden/>
              </w:rPr>
              <w:instrText xml:space="preserve"> PAGEREF _Toc514356001 \h </w:instrText>
            </w:r>
            <w:r w:rsidR="00B633DA">
              <w:rPr>
                <w:noProof/>
                <w:webHidden/>
              </w:rPr>
            </w:r>
            <w:r w:rsidR="00B633DA">
              <w:rPr>
                <w:noProof/>
                <w:webHidden/>
              </w:rPr>
              <w:fldChar w:fldCharType="separate"/>
            </w:r>
            <w:r w:rsidR="00B633DA">
              <w:rPr>
                <w:noProof/>
                <w:webHidden/>
              </w:rPr>
              <w:t>15</w:t>
            </w:r>
            <w:r w:rsidR="00B633DA">
              <w:rPr>
                <w:noProof/>
                <w:webHidden/>
              </w:rPr>
              <w:fldChar w:fldCharType="end"/>
            </w:r>
          </w:hyperlink>
        </w:p>
        <w:p w:rsidR="00B633DA" w:rsidRDefault="00BB36CF">
          <w:pPr>
            <w:pStyle w:val="TOC4"/>
            <w:tabs>
              <w:tab w:val="left" w:pos="1200"/>
              <w:tab w:val="right" w:leader="dot" w:pos="9062"/>
            </w:tabs>
            <w:rPr>
              <w:rFonts w:eastAsiaTheme="minorEastAsia" w:cstheme="minorBidi"/>
              <w:noProof/>
              <w:sz w:val="22"/>
              <w:szCs w:val="22"/>
              <w:lang w:eastAsia="fr-FR"/>
            </w:rPr>
          </w:pPr>
          <w:hyperlink w:anchor="_Toc514356002" w:history="1">
            <w:r w:rsidR="00B633DA" w:rsidRPr="00BC3B0A">
              <w:rPr>
                <w:rStyle w:val="Hyperlink"/>
                <w:noProof/>
              </w:rPr>
              <w:t>1)</w:t>
            </w:r>
            <w:r w:rsidR="00B633DA">
              <w:rPr>
                <w:rFonts w:eastAsiaTheme="minorEastAsia" w:cstheme="minorBidi"/>
                <w:noProof/>
                <w:sz w:val="22"/>
                <w:szCs w:val="22"/>
                <w:lang w:eastAsia="fr-FR"/>
              </w:rPr>
              <w:tab/>
            </w:r>
            <w:r w:rsidR="00B633DA" w:rsidRPr="00BC3B0A">
              <w:rPr>
                <w:rStyle w:val="Hyperlink"/>
                <w:noProof/>
              </w:rPr>
              <w:t>Les questions fermées.</w:t>
            </w:r>
            <w:r w:rsidR="00B633DA">
              <w:rPr>
                <w:noProof/>
                <w:webHidden/>
              </w:rPr>
              <w:tab/>
            </w:r>
            <w:r w:rsidR="00B633DA">
              <w:rPr>
                <w:noProof/>
                <w:webHidden/>
              </w:rPr>
              <w:fldChar w:fldCharType="begin"/>
            </w:r>
            <w:r w:rsidR="00B633DA">
              <w:rPr>
                <w:noProof/>
                <w:webHidden/>
              </w:rPr>
              <w:instrText xml:space="preserve"> PAGEREF _Toc514356002 \h </w:instrText>
            </w:r>
            <w:r w:rsidR="00B633DA">
              <w:rPr>
                <w:noProof/>
                <w:webHidden/>
              </w:rPr>
            </w:r>
            <w:r w:rsidR="00B633DA">
              <w:rPr>
                <w:noProof/>
                <w:webHidden/>
              </w:rPr>
              <w:fldChar w:fldCharType="separate"/>
            </w:r>
            <w:r w:rsidR="00B633DA">
              <w:rPr>
                <w:noProof/>
                <w:webHidden/>
              </w:rPr>
              <w:t>15</w:t>
            </w:r>
            <w:r w:rsidR="00B633DA">
              <w:rPr>
                <w:noProof/>
                <w:webHidden/>
              </w:rPr>
              <w:fldChar w:fldCharType="end"/>
            </w:r>
          </w:hyperlink>
        </w:p>
        <w:p w:rsidR="00B633DA" w:rsidRDefault="00BB36CF">
          <w:pPr>
            <w:pStyle w:val="TOC4"/>
            <w:tabs>
              <w:tab w:val="left" w:pos="1200"/>
              <w:tab w:val="right" w:leader="dot" w:pos="9062"/>
            </w:tabs>
            <w:rPr>
              <w:rFonts w:eastAsiaTheme="minorEastAsia" w:cstheme="minorBidi"/>
              <w:noProof/>
              <w:sz w:val="22"/>
              <w:szCs w:val="22"/>
              <w:lang w:eastAsia="fr-FR"/>
            </w:rPr>
          </w:pPr>
          <w:hyperlink w:anchor="_Toc514356003" w:history="1">
            <w:r w:rsidR="00B633DA" w:rsidRPr="00BC3B0A">
              <w:rPr>
                <w:rStyle w:val="Hyperlink"/>
                <w:noProof/>
              </w:rPr>
              <w:t>2)</w:t>
            </w:r>
            <w:r w:rsidR="00B633DA">
              <w:rPr>
                <w:rFonts w:eastAsiaTheme="minorEastAsia" w:cstheme="minorBidi"/>
                <w:noProof/>
                <w:sz w:val="22"/>
                <w:szCs w:val="22"/>
                <w:lang w:eastAsia="fr-FR"/>
              </w:rPr>
              <w:tab/>
            </w:r>
            <w:r w:rsidR="00B633DA" w:rsidRPr="00BC3B0A">
              <w:rPr>
                <w:rStyle w:val="Hyperlink"/>
                <w:noProof/>
              </w:rPr>
              <w:t>Les questions ouvertes</w:t>
            </w:r>
            <w:r w:rsidR="00B633DA">
              <w:rPr>
                <w:noProof/>
                <w:webHidden/>
              </w:rPr>
              <w:tab/>
            </w:r>
            <w:r w:rsidR="00B633DA">
              <w:rPr>
                <w:noProof/>
                <w:webHidden/>
              </w:rPr>
              <w:fldChar w:fldCharType="begin"/>
            </w:r>
            <w:r w:rsidR="00B633DA">
              <w:rPr>
                <w:noProof/>
                <w:webHidden/>
              </w:rPr>
              <w:instrText xml:space="preserve"> PAGEREF _Toc514356003 \h </w:instrText>
            </w:r>
            <w:r w:rsidR="00B633DA">
              <w:rPr>
                <w:noProof/>
                <w:webHidden/>
              </w:rPr>
            </w:r>
            <w:r w:rsidR="00B633DA">
              <w:rPr>
                <w:noProof/>
                <w:webHidden/>
              </w:rPr>
              <w:fldChar w:fldCharType="separate"/>
            </w:r>
            <w:r w:rsidR="00B633DA">
              <w:rPr>
                <w:noProof/>
                <w:webHidden/>
              </w:rPr>
              <w:t>17</w:t>
            </w:r>
            <w:r w:rsidR="00B633DA">
              <w:rPr>
                <w:noProof/>
                <w:webHidden/>
              </w:rPr>
              <w:fldChar w:fldCharType="end"/>
            </w:r>
          </w:hyperlink>
        </w:p>
        <w:p w:rsidR="00B633DA" w:rsidRDefault="00BB36CF">
          <w:pPr>
            <w:pStyle w:val="TOC2"/>
            <w:tabs>
              <w:tab w:val="left" w:pos="720"/>
              <w:tab w:val="right" w:leader="dot" w:pos="9062"/>
            </w:tabs>
            <w:rPr>
              <w:rFonts w:eastAsiaTheme="minorEastAsia" w:cstheme="minorBidi"/>
              <w:smallCaps w:val="0"/>
              <w:noProof/>
              <w:sz w:val="22"/>
              <w:szCs w:val="22"/>
              <w:lang w:eastAsia="fr-FR"/>
            </w:rPr>
          </w:pPr>
          <w:hyperlink w:anchor="_Toc514356004" w:history="1">
            <w:r w:rsidR="00B633DA" w:rsidRPr="00BC3B0A">
              <w:rPr>
                <w:rStyle w:val="Hyperlink"/>
                <w:rFonts w:ascii="Linux Libertine" w:hAnsi="Linux Libertine" w:cs="Linux Libertine"/>
                <w:noProof/>
              </w:rPr>
              <w:t>9.</w:t>
            </w:r>
            <w:r w:rsidR="00B633DA">
              <w:rPr>
                <w:rFonts w:eastAsiaTheme="minorEastAsia" w:cstheme="minorBidi"/>
                <w:smallCaps w:val="0"/>
                <w:noProof/>
                <w:sz w:val="22"/>
                <w:szCs w:val="22"/>
                <w:lang w:eastAsia="fr-FR"/>
              </w:rPr>
              <w:tab/>
            </w:r>
            <w:r w:rsidR="00B633DA" w:rsidRPr="00BC3B0A">
              <w:rPr>
                <w:rStyle w:val="Hyperlink"/>
                <w:rFonts w:ascii="Linux Libertine" w:hAnsi="Linux Libertine" w:cs="Linux Libertine"/>
                <w:noProof/>
              </w:rPr>
              <w:t>Première modélisation</w:t>
            </w:r>
            <w:r w:rsidR="00B633DA">
              <w:rPr>
                <w:noProof/>
                <w:webHidden/>
              </w:rPr>
              <w:tab/>
            </w:r>
            <w:r w:rsidR="00B633DA">
              <w:rPr>
                <w:noProof/>
                <w:webHidden/>
              </w:rPr>
              <w:fldChar w:fldCharType="begin"/>
            </w:r>
            <w:r w:rsidR="00B633DA">
              <w:rPr>
                <w:noProof/>
                <w:webHidden/>
              </w:rPr>
              <w:instrText xml:space="preserve"> PAGEREF _Toc514356004 \h </w:instrText>
            </w:r>
            <w:r w:rsidR="00B633DA">
              <w:rPr>
                <w:noProof/>
                <w:webHidden/>
              </w:rPr>
            </w:r>
            <w:r w:rsidR="00B633DA">
              <w:rPr>
                <w:noProof/>
                <w:webHidden/>
              </w:rPr>
              <w:fldChar w:fldCharType="separate"/>
            </w:r>
            <w:r w:rsidR="00B633DA">
              <w:rPr>
                <w:noProof/>
                <w:webHidden/>
              </w:rPr>
              <w:t>17</w:t>
            </w:r>
            <w:r w:rsidR="00B633DA">
              <w:rPr>
                <w:noProof/>
                <w:webHidden/>
              </w:rPr>
              <w:fldChar w:fldCharType="end"/>
            </w:r>
          </w:hyperlink>
        </w:p>
        <w:p w:rsidR="00B633DA" w:rsidRDefault="00BB36CF">
          <w:pPr>
            <w:pStyle w:val="TOC4"/>
            <w:tabs>
              <w:tab w:val="left" w:pos="1200"/>
              <w:tab w:val="right" w:leader="dot" w:pos="9062"/>
            </w:tabs>
            <w:rPr>
              <w:rFonts w:eastAsiaTheme="minorEastAsia" w:cstheme="minorBidi"/>
              <w:noProof/>
              <w:sz w:val="22"/>
              <w:szCs w:val="22"/>
              <w:lang w:eastAsia="fr-FR"/>
            </w:rPr>
          </w:pPr>
          <w:hyperlink w:anchor="_Toc514356005" w:history="1">
            <w:r w:rsidR="00B633DA" w:rsidRPr="00BC3B0A">
              <w:rPr>
                <w:rStyle w:val="Hyperlink"/>
                <w:noProof/>
              </w:rPr>
              <w:t>1)</w:t>
            </w:r>
            <w:r w:rsidR="00B633DA">
              <w:rPr>
                <w:rFonts w:eastAsiaTheme="minorEastAsia" w:cstheme="minorBidi"/>
                <w:noProof/>
                <w:sz w:val="22"/>
                <w:szCs w:val="22"/>
                <w:lang w:eastAsia="fr-FR"/>
              </w:rPr>
              <w:tab/>
            </w:r>
            <w:r w:rsidR="00B633DA" w:rsidRPr="00BC3B0A">
              <w:rPr>
                <w:rStyle w:val="Hyperlink"/>
                <w:noProof/>
              </w:rPr>
              <w:t>Présentation de NLTK, Stanford CoreNLP et TreeTagger</w:t>
            </w:r>
            <w:r w:rsidR="00B633DA">
              <w:rPr>
                <w:noProof/>
                <w:webHidden/>
              </w:rPr>
              <w:tab/>
            </w:r>
            <w:r w:rsidR="00B633DA">
              <w:rPr>
                <w:noProof/>
                <w:webHidden/>
              </w:rPr>
              <w:fldChar w:fldCharType="begin"/>
            </w:r>
            <w:r w:rsidR="00B633DA">
              <w:rPr>
                <w:noProof/>
                <w:webHidden/>
              </w:rPr>
              <w:instrText xml:space="preserve"> PAGEREF _Toc514356005 \h </w:instrText>
            </w:r>
            <w:r w:rsidR="00B633DA">
              <w:rPr>
                <w:noProof/>
                <w:webHidden/>
              </w:rPr>
            </w:r>
            <w:r w:rsidR="00B633DA">
              <w:rPr>
                <w:noProof/>
                <w:webHidden/>
              </w:rPr>
              <w:fldChar w:fldCharType="separate"/>
            </w:r>
            <w:r w:rsidR="00B633DA">
              <w:rPr>
                <w:noProof/>
                <w:webHidden/>
              </w:rPr>
              <w:t>18</w:t>
            </w:r>
            <w:r w:rsidR="00B633DA">
              <w:rPr>
                <w:noProof/>
                <w:webHidden/>
              </w:rPr>
              <w:fldChar w:fldCharType="end"/>
            </w:r>
          </w:hyperlink>
        </w:p>
        <w:p w:rsidR="00B633DA" w:rsidRDefault="00BB36CF">
          <w:pPr>
            <w:pStyle w:val="TOC4"/>
            <w:tabs>
              <w:tab w:val="left" w:pos="1200"/>
              <w:tab w:val="right" w:leader="dot" w:pos="9062"/>
            </w:tabs>
            <w:rPr>
              <w:rFonts w:eastAsiaTheme="minorEastAsia" w:cstheme="minorBidi"/>
              <w:noProof/>
              <w:sz w:val="22"/>
              <w:szCs w:val="22"/>
              <w:lang w:eastAsia="fr-FR"/>
            </w:rPr>
          </w:pPr>
          <w:hyperlink w:anchor="_Toc514356006" w:history="1">
            <w:r w:rsidR="00B633DA" w:rsidRPr="00BC3B0A">
              <w:rPr>
                <w:rStyle w:val="Hyperlink"/>
                <w:noProof/>
              </w:rPr>
              <w:t>2)</w:t>
            </w:r>
            <w:r w:rsidR="00B633DA">
              <w:rPr>
                <w:rFonts w:eastAsiaTheme="minorEastAsia" w:cstheme="minorBidi"/>
                <w:noProof/>
                <w:sz w:val="22"/>
                <w:szCs w:val="22"/>
                <w:lang w:eastAsia="fr-FR"/>
              </w:rPr>
              <w:tab/>
            </w:r>
            <w:r w:rsidR="00B633DA" w:rsidRPr="00BC3B0A">
              <w:rPr>
                <w:rStyle w:val="Hyperlink"/>
                <w:noProof/>
              </w:rPr>
              <w:t>Segmentation.</w:t>
            </w:r>
            <w:r w:rsidR="00B633DA">
              <w:rPr>
                <w:noProof/>
                <w:webHidden/>
              </w:rPr>
              <w:tab/>
            </w:r>
            <w:r w:rsidR="00B633DA">
              <w:rPr>
                <w:noProof/>
                <w:webHidden/>
              </w:rPr>
              <w:fldChar w:fldCharType="begin"/>
            </w:r>
            <w:r w:rsidR="00B633DA">
              <w:rPr>
                <w:noProof/>
                <w:webHidden/>
              </w:rPr>
              <w:instrText xml:space="preserve"> PAGEREF _Toc514356006 \h </w:instrText>
            </w:r>
            <w:r w:rsidR="00B633DA">
              <w:rPr>
                <w:noProof/>
                <w:webHidden/>
              </w:rPr>
            </w:r>
            <w:r w:rsidR="00B633DA">
              <w:rPr>
                <w:noProof/>
                <w:webHidden/>
              </w:rPr>
              <w:fldChar w:fldCharType="separate"/>
            </w:r>
            <w:r w:rsidR="00B633DA">
              <w:rPr>
                <w:noProof/>
                <w:webHidden/>
              </w:rPr>
              <w:t>18</w:t>
            </w:r>
            <w:r w:rsidR="00B633DA">
              <w:rPr>
                <w:noProof/>
                <w:webHidden/>
              </w:rPr>
              <w:fldChar w:fldCharType="end"/>
            </w:r>
          </w:hyperlink>
        </w:p>
        <w:p w:rsidR="00B633DA" w:rsidRDefault="00BB36CF">
          <w:pPr>
            <w:pStyle w:val="TOC4"/>
            <w:tabs>
              <w:tab w:val="left" w:pos="1200"/>
              <w:tab w:val="right" w:leader="dot" w:pos="9062"/>
            </w:tabs>
            <w:rPr>
              <w:rFonts w:eastAsiaTheme="minorEastAsia" w:cstheme="minorBidi"/>
              <w:noProof/>
              <w:sz w:val="22"/>
              <w:szCs w:val="22"/>
              <w:lang w:eastAsia="fr-FR"/>
            </w:rPr>
          </w:pPr>
          <w:hyperlink w:anchor="_Toc514356007" w:history="1">
            <w:r w:rsidR="00B633DA" w:rsidRPr="00BC3B0A">
              <w:rPr>
                <w:rStyle w:val="Hyperlink"/>
                <w:rFonts w:cs="Linux Libertine"/>
                <w:noProof/>
              </w:rPr>
              <w:t>3)</w:t>
            </w:r>
            <w:r w:rsidR="00B633DA">
              <w:rPr>
                <w:rFonts w:eastAsiaTheme="minorEastAsia" w:cstheme="minorBidi"/>
                <w:noProof/>
                <w:sz w:val="22"/>
                <w:szCs w:val="22"/>
                <w:lang w:eastAsia="fr-FR"/>
              </w:rPr>
              <w:tab/>
            </w:r>
            <w:r w:rsidR="00B633DA" w:rsidRPr="00BC3B0A">
              <w:rPr>
                <w:rStyle w:val="Hyperlink"/>
                <w:noProof/>
              </w:rPr>
              <w:t>Lemmatisation</w:t>
            </w:r>
            <w:r w:rsidR="00B633DA" w:rsidRPr="00BC3B0A">
              <w:rPr>
                <w:rStyle w:val="Hyperlink"/>
                <w:rFonts w:cs="Linux Libertine"/>
                <w:noProof/>
              </w:rPr>
              <w:t>.</w:t>
            </w:r>
            <w:r w:rsidR="00B633DA">
              <w:rPr>
                <w:noProof/>
                <w:webHidden/>
              </w:rPr>
              <w:tab/>
            </w:r>
            <w:r w:rsidR="00B633DA">
              <w:rPr>
                <w:noProof/>
                <w:webHidden/>
              </w:rPr>
              <w:fldChar w:fldCharType="begin"/>
            </w:r>
            <w:r w:rsidR="00B633DA">
              <w:rPr>
                <w:noProof/>
                <w:webHidden/>
              </w:rPr>
              <w:instrText xml:space="preserve"> PAGEREF _Toc514356007 \h </w:instrText>
            </w:r>
            <w:r w:rsidR="00B633DA">
              <w:rPr>
                <w:noProof/>
                <w:webHidden/>
              </w:rPr>
            </w:r>
            <w:r w:rsidR="00B633DA">
              <w:rPr>
                <w:noProof/>
                <w:webHidden/>
              </w:rPr>
              <w:fldChar w:fldCharType="separate"/>
            </w:r>
            <w:r w:rsidR="00B633DA">
              <w:rPr>
                <w:noProof/>
                <w:webHidden/>
              </w:rPr>
              <w:t>19</w:t>
            </w:r>
            <w:r w:rsidR="00B633DA">
              <w:rPr>
                <w:noProof/>
                <w:webHidden/>
              </w:rPr>
              <w:fldChar w:fldCharType="end"/>
            </w:r>
          </w:hyperlink>
        </w:p>
        <w:p w:rsidR="00B633DA" w:rsidRDefault="00BB36CF">
          <w:pPr>
            <w:pStyle w:val="TOC4"/>
            <w:tabs>
              <w:tab w:val="left" w:pos="1200"/>
              <w:tab w:val="right" w:leader="dot" w:pos="9062"/>
            </w:tabs>
            <w:rPr>
              <w:rFonts w:eastAsiaTheme="minorEastAsia" w:cstheme="minorBidi"/>
              <w:noProof/>
              <w:sz w:val="22"/>
              <w:szCs w:val="22"/>
              <w:lang w:eastAsia="fr-FR"/>
            </w:rPr>
          </w:pPr>
          <w:hyperlink w:anchor="_Toc514356008" w:history="1">
            <w:r w:rsidR="00B633DA" w:rsidRPr="00BC3B0A">
              <w:rPr>
                <w:rStyle w:val="Hyperlink"/>
                <w:rFonts w:cs="Linux Libertine"/>
                <w:noProof/>
              </w:rPr>
              <w:t>4)</w:t>
            </w:r>
            <w:r w:rsidR="00B633DA">
              <w:rPr>
                <w:rFonts w:eastAsiaTheme="minorEastAsia" w:cstheme="minorBidi"/>
                <w:noProof/>
                <w:sz w:val="22"/>
                <w:szCs w:val="22"/>
                <w:lang w:eastAsia="fr-FR"/>
              </w:rPr>
              <w:tab/>
            </w:r>
            <w:r w:rsidR="00B633DA" w:rsidRPr="00BC3B0A">
              <w:rPr>
                <w:rStyle w:val="Hyperlink"/>
                <w:rFonts w:cs="Linux Libertine"/>
                <w:noProof/>
              </w:rPr>
              <w:t>Analyse des questions</w:t>
            </w:r>
            <w:r w:rsidR="00B633DA">
              <w:rPr>
                <w:noProof/>
                <w:webHidden/>
              </w:rPr>
              <w:tab/>
            </w:r>
            <w:r w:rsidR="00B633DA">
              <w:rPr>
                <w:noProof/>
                <w:webHidden/>
              </w:rPr>
              <w:fldChar w:fldCharType="begin"/>
            </w:r>
            <w:r w:rsidR="00B633DA">
              <w:rPr>
                <w:noProof/>
                <w:webHidden/>
              </w:rPr>
              <w:instrText xml:space="preserve"> PAGEREF _Toc514356008 \h </w:instrText>
            </w:r>
            <w:r w:rsidR="00B633DA">
              <w:rPr>
                <w:noProof/>
                <w:webHidden/>
              </w:rPr>
            </w:r>
            <w:r w:rsidR="00B633DA">
              <w:rPr>
                <w:noProof/>
                <w:webHidden/>
              </w:rPr>
              <w:fldChar w:fldCharType="separate"/>
            </w:r>
            <w:r w:rsidR="00B633DA">
              <w:rPr>
                <w:noProof/>
                <w:webHidden/>
              </w:rPr>
              <w:t>22</w:t>
            </w:r>
            <w:r w:rsidR="00B633DA">
              <w:rPr>
                <w:noProof/>
                <w:webHidden/>
              </w:rPr>
              <w:fldChar w:fldCharType="end"/>
            </w:r>
          </w:hyperlink>
        </w:p>
        <w:p w:rsidR="00B633DA" w:rsidRDefault="00BB36CF">
          <w:pPr>
            <w:pStyle w:val="TOC1"/>
            <w:tabs>
              <w:tab w:val="left" w:pos="720"/>
              <w:tab w:val="right" w:leader="dot" w:pos="9062"/>
            </w:tabs>
            <w:rPr>
              <w:rFonts w:eastAsiaTheme="minorEastAsia" w:cstheme="minorBidi"/>
              <w:b w:val="0"/>
              <w:bCs w:val="0"/>
              <w:caps w:val="0"/>
              <w:noProof/>
              <w:sz w:val="22"/>
              <w:szCs w:val="22"/>
              <w:lang w:eastAsia="fr-FR"/>
            </w:rPr>
          </w:pPr>
          <w:hyperlink w:anchor="_Toc514356009" w:history="1">
            <w:r w:rsidR="00B633DA" w:rsidRPr="00BC3B0A">
              <w:rPr>
                <w:rStyle w:val="Hyperlink"/>
                <w:rFonts w:ascii="Linux Libertine" w:hAnsi="Linux Libertine" w:cs="Linux Libertine"/>
                <w:noProof/>
              </w:rPr>
              <w:t>III.</w:t>
            </w:r>
            <w:r w:rsidR="00B633DA">
              <w:rPr>
                <w:rFonts w:eastAsiaTheme="minorEastAsia" w:cstheme="minorBidi"/>
                <w:b w:val="0"/>
                <w:bCs w:val="0"/>
                <w:caps w:val="0"/>
                <w:noProof/>
                <w:sz w:val="22"/>
                <w:szCs w:val="22"/>
                <w:lang w:eastAsia="fr-FR"/>
              </w:rPr>
              <w:tab/>
            </w:r>
            <w:r w:rsidR="00B633DA" w:rsidRPr="00BC3B0A">
              <w:rPr>
                <w:rStyle w:val="Hyperlink"/>
                <w:rFonts w:ascii="Linux Libertine" w:hAnsi="Linux Libertine" w:cs="Linux Libertine"/>
                <w:noProof/>
              </w:rPr>
              <w:t>Annexes et bibliographie</w:t>
            </w:r>
            <w:r w:rsidR="00B633DA">
              <w:rPr>
                <w:noProof/>
                <w:webHidden/>
              </w:rPr>
              <w:tab/>
            </w:r>
            <w:r w:rsidR="00B633DA">
              <w:rPr>
                <w:noProof/>
                <w:webHidden/>
              </w:rPr>
              <w:fldChar w:fldCharType="begin"/>
            </w:r>
            <w:r w:rsidR="00B633DA">
              <w:rPr>
                <w:noProof/>
                <w:webHidden/>
              </w:rPr>
              <w:instrText xml:space="preserve"> PAGEREF _Toc514356009 \h </w:instrText>
            </w:r>
            <w:r w:rsidR="00B633DA">
              <w:rPr>
                <w:noProof/>
                <w:webHidden/>
              </w:rPr>
            </w:r>
            <w:r w:rsidR="00B633DA">
              <w:rPr>
                <w:noProof/>
                <w:webHidden/>
              </w:rPr>
              <w:fldChar w:fldCharType="separate"/>
            </w:r>
            <w:r w:rsidR="00B633DA">
              <w:rPr>
                <w:noProof/>
                <w:webHidden/>
              </w:rPr>
              <w:t>24</w:t>
            </w:r>
            <w:r w:rsidR="00B633DA">
              <w:rPr>
                <w:noProof/>
                <w:webHidden/>
              </w:rPr>
              <w:fldChar w:fldCharType="end"/>
            </w:r>
          </w:hyperlink>
        </w:p>
        <w:p w:rsidR="006F50DA" w:rsidRPr="00B633DA" w:rsidRDefault="00B633DA">
          <w:pPr>
            <w:rPr>
              <w:rFonts w:ascii="Linux Libertine" w:hAnsi="Linux Libertine" w:cs="Linux Libertine"/>
            </w:rPr>
          </w:pPr>
          <w:r w:rsidRPr="00B633DA">
            <w:rPr>
              <w:rFonts w:ascii="Linux Libertine" w:hAnsi="Linux Libertine" w:cs="Linux Libertine"/>
              <w:b/>
              <w:bCs/>
              <w:caps/>
              <w:sz w:val="20"/>
              <w:szCs w:val="20"/>
            </w:rPr>
            <w:fldChar w:fldCharType="end"/>
          </w:r>
        </w:p>
      </w:sdtContent>
    </w:sdt>
    <w:p w:rsidR="00BF20EA" w:rsidRPr="00B633DA" w:rsidRDefault="00BF20EA">
      <w:pPr>
        <w:spacing w:line="259" w:lineRule="auto"/>
        <w:jc w:val="left"/>
        <w:rPr>
          <w:rFonts w:ascii="Linux Libertine" w:eastAsiaTheme="majorEastAsia" w:hAnsi="Linux Libertine" w:cs="Linux Libertine"/>
          <w:color w:val="C00000"/>
          <w:sz w:val="26"/>
          <w:szCs w:val="26"/>
          <w:lang w:eastAsia="fr-FR"/>
        </w:rPr>
      </w:pPr>
      <w:r w:rsidRPr="00B633DA">
        <w:rPr>
          <w:rFonts w:ascii="Linux Libertine" w:hAnsi="Linux Libertine" w:cs="Linux Libertine"/>
          <w:lang w:eastAsia="fr-FR"/>
        </w:rPr>
        <w:br w:type="page"/>
      </w:r>
    </w:p>
    <w:p w:rsidR="00BF20EA" w:rsidRPr="00B633DA" w:rsidRDefault="00A71CF5" w:rsidP="00A71CF5">
      <w:pPr>
        <w:pStyle w:val="Heading1"/>
        <w:rPr>
          <w:rFonts w:ascii="Linux Libertine" w:hAnsi="Linux Libertine" w:cs="Linux Libertine"/>
        </w:rPr>
      </w:pPr>
      <w:bookmarkStart w:id="3" w:name="_Toc514355990"/>
      <w:r w:rsidRPr="00B633DA">
        <w:rPr>
          <w:rFonts w:ascii="Linux Libertine" w:hAnsi="Linux Libertine" w:cs="Linux Libertine"/>
        </w:rPr>
        <w:t>Introduction</w:t>
      </w:r>
      <w:bookmarkEnd w:id="3"/>
    </w:p>
    <w:p w:rsidR="00DC7BBF" w:rsidRPr="00B633DA" w:rsidRDefault="00A71CF5" w:rsidP="00A71CF5">
      <w:pPr>
        <w:pStyle w:val="Heading2"/>
        <w:rPr>
          <w:rFonts w:ascii="Linux Libertine" w:hAnsi="Linux Libertine" w:cs="Linux Libertine"/>
          <w:lang w:eastAsia="fr-FR"/>
        </w:rPr>
      </w:pPr>
      <w:bookmarkStart w:id="4" w:name="_Toc514355991"/>
      <w:r w:rsidRPr="00B633DA">
        <w:rPr>
          <w:rFonts w:ascii="Linux Libertine" w:hAnsi="Linux Libertine" w:cs="Linux Libertine"/>
          <w:lang w:eastAsia="fr-FR"/>
        </w:rPr>
        <w:t>Les systèmes question-réponse</w:t>
      </w:r>
      <w:bookmarkEnd w:id="4"/>
    </w:p>
    <w:p w:rsidR="00082848" w:rsidRPr="00B633DA" w:rsidRDefault="00883F47" w:rsidP="00883F47">
      <w:pPr>
        <w:ind w:left="142" w:firstLine="360"/>
        <w:rPr>
          <w:rFonts w:ascii="Linux Libertine" w:hAnsi="Linux Libertine" w:cs="Linux Libertine"/>
          <w:lang w:eastAsia="fr-FR"/>
        </w:rPr>
      </w:pPr>
      <w:r w:rsidRPr="00B633DA">
        <w:rPr>
          <w:rFonts w:ascii="Linux Libertine" w:hAnsi="Linux Libertine" w:cs="Linux Libertine"/>
          <w:lang w:eastAsia="fr-FR"/>
        </w:rPr>
        <w:t xml:space="preserve">De nos jours, l’accès à l’information est rendu aisé grâce à internet. On peut cependant aussi l’envisager comme un ‘cadeau empoisonné’ dans la mesure où la quantité de données qui y transitent est titanesque. Les moteurs de recherche tels que Google ou Yahoo ne facilitent pas la tâche </w:t>
      </w:r>
      <w:r w:rsidR="00C406B7" w:rsidRPr="00B633DA">
        <w:rPr>
          <w:rFonts w:ascii="Linux Libertine" w:hAnsi="Linux Libertine" w:cs="Linux Libertine"/>
          <w:lang w:eastAsia="fr-FR"/>
        </w:rPr>
        <w:t xml:space="preserve">puisqu’une simple requête engendre des milliers de résultats. L’utilisateur </w:t>
      </w:r>
      <w:r w:rsidR="00A71CF5" w:rsidRPr="00B633DA">
        <w:rPr>
          <w:rFonts w:ascii="Linux Libertine" w:hAnsi="Linux Libertine" w:cs="Linux Libertine"/>
          <w:lang w:eastAsia="fr-FR"/>
        </w:rPr>
        <w:t>doit</w:t>
      </w:r>
      <w:r w:rsidR="00C406B7" w:rsidRPr="00B633DA">
        <w:rPr>
          <w:rFonts w:ascii="Linux Libertine" w:hAnsi="Linux Libertine" w:cs="Linux Libertine"/>
          <w:lang w:eastAsia="fr-FR"/>
        </w:rPr>
        <w:t xml:space="preserve"> alors perdre un temps considérable à chercher la réponse à sa requête dans cet amas de données hétérogènes. C’est dans ce contexte que s’inscrivent les systèmes de question réponse (</w:t>
      </w:r>
      <w:r w:rsidR="003103A3" w:rsidRPr="00B633DA">
        <w:rPr>
          <w:rFonts w:ascii="Linux Libertine" w:hAnsi="Linux Libertine" w:cs="Linux Libertine"/>
          <w:lang w:eastAsia="fr-FR"/>
        </w:rPr>
        <w:t>S</w:t>
      </w:r>
      <w:r w:rsidR="00C406B7" w:rsidRPr="00B633DA">
        <w:rPr>
          <w:rFonts w:ascii="Linux Libertine" w:hAnsi="Linux Libertine" w:cs="Linux Libertine"/>
          <w:lang w:eastAsia="fr-FR"/>
        </w:rPr>
        <w:t xml:space="preserve">QR). </w:t>
      </w:r>
      <w:r w:rsidR="005D29CC" w:rsidRPr="00B633DA">
        <w:rPr>
          <w:rFonts w:ascii="Linux Libertine" w:hAnsi="Linux Libertine" w:cs="Linux Libertine"/>
          <w:lang w:eastAsia="fr-FR"/>
        </w:rPr>
        <w:t>Un système question réponse permet à un utilisateur de formuler une requête en langue naturelle. Cette requête est ensuite analysée, puis des réponses potentielles sont recherchées dans un corpus composé en général de données et de support</w:t>
      </w:r>
      <w:r w:rsidR="00A71CF5" w:rsidRPr="00B633DA">
        <w:rPr>
          <w:rFonts w:ascii="Linux Libertine" w:hAnsi="Linux Libertine" w:cs="Linux Libertine"/>
          <w:lang w:eastAsia="fr-FR"/>
        </w:rPr>
        <w:t>s</w:t>
      </w:r>
      <w:r w:rsidR="005D29CC" w:rsidRPr="00B633DA">
        <w:rPr>
          <w:rFonts w:ascii="Linux Libertine" w:hAnsi="Linux Libertine" w:cs="Linux Libertine"/>
          <w:lang w:eastAsia="fr-FR"/>
        </w:rPr>
        <w:t xml:space="preserve"> hétérogènes. La réponse la plus pertinente est ensuite extraire puis retournée à l’utilisateur</w:t>
      </w:r>
      <w:r w:rsidR="00A71CF5" w:rsidRPr="00B633DA">
        <w:rPr>
          <w:rFonts w:ascii="Linux Libertine" w:hAnsi="Linux Libertine" w:cs="Linux Libertine"/>
          <w:lang w:eastAsia="fr-FR"/>
        </w:rPr>
        <w:t>, le plus souvent sous forme de phrase formulée en langue naturelle.</w:t>
      </w:r>
      <w:r w:rsidR="005D29CC" w:rsidRPr="00B633DA">
        <w:rPr>
          <w:rFonts w:ascii="Linux Libertine" w:hAnsi="Linux Libertine" w:cs="Linux Libertine"/>
          <w:lang w:eastAsia="fr-FR"/>
        </w:rPr>
        <w:t xml:space="preserve"> </w:t>
      </w:r>
    </w:p>
    <w:p w:rsidR="00082848" w:rsidRPr="00B633DA" w:rsidRDefault="00CD2B1F" w:rsidP="00082848">
      <w:pPr>
        <w:ind w:left="142"/>
        <w:rPr>
          <w:rFonts w:ascii="Linux Libertine" w:hAnsi="Linux Libertine" w:cs="Linux Libertine"/>
          <w:lang w:eastAsia="fr-FR"/>
        </w:rPr>
      </w:pPr>
      <w:r w:rsidRPr="00B633DA">
        <w:rPr>
          <w:rFonts w:ascii="Linux Libertine" w:hAnsi="Linux Libertine" w:cs="Linux Libertine"/>
          <w:noProof/>
          <w:lang w:val="en-US"/>
        </w:rPr>
        <mc:AlternateContent>
          <mc:Choice Requires="wps">
            <w:drawing>
              <wp:anchor distT="0" distB="0" distL="114300" distR="114300" simplePos="0" relativeHeight="251669504" behindDoc="0" locked="0" layoutInCell="1" allowOverlap="1" wp14:anchorId="42D2F951" wp14:editId="32B3659A">
                <wp:simplePos x="0" y="0"/>
                <wp:positionH relativeFrom="margin">
                  <wp:posOffset>2268220</wp:posOffset>
                </wp:positionH>
                <wp:positionV relativeFrom="paragraph">
                  <wp:posOffset>292946</wp:posOffset>
                </wp:positionV>
                <wp:extent cx="762000" cy="578428"/>
                <wp:effectExtent l="0" t="0" r="19050" b="12700"/>
                <wp:wrapNone/>
                <wp:docPr id="13" name="Organigramme : Multidocument 13"/>
                <wp:cNvGraphicFramePr/>
                <a:graphic xmlns:a="http://schemas.openxmlformats.org/drawingml/2006/main">
                  <a:graphicData uri="http://schemas.microsoft.com/office/word/2010/wordprocessingShape">
                    <wps:wsp>
                      <wps:cNvSpPr/>
                      <wps:spPr>
                        <a:xfrm>
                          <a:off x="0" y="0"/>
                          <a:ext cx="762000" cy="578428"/>
                        </a:xfrm>
                        <a:prstGeom prst="flowChartMultidocument">
                          <a:avLst/>
                        </a:prstGeom>
                      </wps:spPr>
                      <wps:style>
                        <a:lnRef idx="2">
                          <a:schemeClr val="dk1"/>
                        </a:lnRef>
                        <a:fillRef idx="1">
                          <a:schemeClr val="lt1"/>
                        </a:fillRef>
                        <a:effectRef idx="0">
                          <a:schemeClr val="dk1"/>
                        </a:effectRef>
                        <a:fontRef idx="minor">
                          <a:schemeClr val="dk1"/>
                        </a:fontRef>
                      </wps:style>
                      <wps:txbx>
                        <w:txbxContent>
                          <w:p w:rsidR="00D96E51" w:rsidRDefault="00D96E51" w:rsidP="00F32FEA">
                            <w:pPr>
                              <w:jc w:val="center"/>
                            </w:pPr>
                            <w:r>
                              <w:t>Corpus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Organigramme : Multidocument 13" o:spid="_x0000_s1026" type="#_x0000_t115" style="position:absolute;left:0;text-align:left;margin-left:178.6pt;margin-top:23.05pt;width:60pt;height:45.5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" fillcolor="white [3201]" strokecolor="black [3200]" strokeweight="1pt">
                <v:textbox>
                  <w:txbxContent>
                    <w:p w:rsidR="00B9332B" w:rsidRDefault="00B9332B" w:rsidP="00F32FEA">
                      <w:pPr>
                        <w:jc w:val="center"/>
                      </w:pPr>
                      <w:r>
                        <w:t>Corpus</w:t>
                      </w:r>
                    </w:p>
                  </w:txbxContent>
                </v:textbox>
                <w10:wrap anchorx="margin"/>
              </v:shape>
            </w:pict>
          </mc:Fallback>
        </mc:AlternateContent>
      </w:r>
      <w:r w:rsidRPr="00B633DA">
        <w:rPr>
          <w:rFonts w:ascii="Linux Libertine" w:hAnsi="Linux Libertine" w:cs="Linux Libertine"/>
          <w:noProof/>
          <w:lang w:val="en-US"/>
        </w:rPr>
        <mc:AlternateContent>
          <mc:Choice Requires="wps">
            <w:drawing>
              <wp:anchor distT="0" distB="0" distL="114300" distR="114300" simplePos="0" relativeHeight="251713536" behindDoc="0" locked="0" layoutInCell="1" allowOverlap="1" wp14:anchorId="274DA23C" wp14:editId="685590BE">
                <wp:simplePos x="0" y="0"/>
                <wp:positionH relativeFrom="column">
                  <wp:posOffset>809625</wp:posOffset>
                </wp:positionH>
                <wp:positionV relativeFrom="paragraph">
                  <wp:posOffset>273262</wp:posOffset>
                </wp:positionV>
                <wp:extent cx="1106170" cy="546100"/>
                <wp:effectExtent l="0" t="0" r="17780" b="25400"/>
                <wp:wrapNone/>
                <wp:docPr id="15" name="Rectangle : coins arrondis 15"/>
                <wp:cNvGraphicFramePr/>
                <a:graphic xmlns:a="http://schemas.openxmlformats.org/drawingml/2006/main">
                  <a:graphicData uri="http://schemas.microsoft.com/office/word/2010/wordprocessingShape">
                    <wps:wsp>
                      <wps:cNvSpPr/>
                      <wps:spPr>
                        <a:xfrm>
                          <a:off x="0" y="0"/>
                          <a:ext cx="1106170" cy="546100"/>
                        </a:xfrm>
                        <a:prstGeom prst="roundRect">
                          <a:avLst/>
                        </a:prstGeom>
                      </wps:spPr>
                      <wps:style>
                        <a:lnRef idx="2">
                          <a:schemeClr val="dk1"/>
                        </a:lnRef>
                        <a:fillRef idx="1">
                          <a:schemeClr val="lt1"/>
                        </a:fillRef>
                        <a:effectRef idx="0">
                          <a:schemeClr val="dk1"/>
                        </a:effectRef>
                        <a:fontRef idx="minor">
                          <a:schemeClr val="dk1"/>
                        </a:fontRef>
                      </wps:style>
                      <wps:txbx>
                        <w:txbxContent>
                          <w:p w:rsidR="00D96E51" w:rsidRDefault="00D96E51" w:rsidP="001C7F78">
                            <w:pPr>
                              <w:spacing w:after="0" w:line="240" w:lineRule="auto"/>
                              <w:jc w:val="center"/>
                            </w:pPr>
                            <w:r>
                              <w:t>Construction de requêtes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598D6DA" id="Rectangle : coins arrondis 15" o:spid="_x0000_s1027" style="position:absolute;left:0;text-align:left;margin-left:63.75pt;margin-top:21.5pt;width:87.1pt;height:4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" fillcolor="white [3201]" strokecolor="black [3200]" strokeweight="1pt">
                <v:stroke joinstyle="miter"/>
                <v:textbox>
                  <w:txbxContent>
                    <w:p w:rsidR="00B9332B" w:rsidRDefault="00B9332B" w:rsidP="001C7F78">
                      <w:pPr>
                        <w:spacing w:after="0" w:line="240" w:lineRule="auto"/>
                        <w:jc w:val="center"/>
                      </w:pPr>
                      <w:r>
                        <w:t>Construction de requêtes</w:t>
                      </w:r>
                    </w:p>
                  </w:txbxContent>
                </v:textbox>
              </v:roundrect>
            </w:pict>
          </mc:Fallback>
        </mc:AlternateContent>
      </w:r>
    </w:p>
    <w:p w:rsidR="00082848" w:rsidRPr="00B633DA" w:rsidRDefault="00CD2B1F" w:rsidP="00082848">
      <w:pPr>
        <w:ind w:left="142"/>
        <w:rPr>
          <w:rFonts w:ascii="Linux Libertine" w:hAnsi="Linux Libertine" w:cs="Linux Libertine"/>
          <w:lang w:eastAsia="fr-FR"/>
        </w:rPr>
      </w:pPr>
      <w:r w:rsidRPr="00B633DA">
        <w:rPr>
          <w:rFonts w:ascii="Linux Libertine" w:hAnsi="Linux Libertine" w:cs="Linux Libertine"/>
          <w:noProof/>
          <w:lang w:val="en-US"/>
        </w:rPr>
        <mc:AlternateContent>
          <mc:Choice Requires="wps">
            <w:drawing>
              <wp:anchor distT="0" distB="0" distL="114300" distR="114300" simplePos="0" relativeHeight="251681792" behindDoc="0" locked="0" layoutInCell="1" allowOverlap="1" wp14:anchorId="359EA4A9" wp14:editId="221FC6DB">
                <wp:simplePos x="0" y="0"/>
                <wp:positionH relativeFrom="margin">
                  <wp:posOffset>2599963</wp:posOffset>
                </wp:positionH>
                <wp:positionV relativeFrom="paragraph">
                  <wp:posOffset>389164</wp:posOffset>
                </wp:positionV>
                <wp:extent cx="827314" cy="208552"/>
                <wp:effectExtent l="0" t="0" r="68580" b="77470"/>
                <wp:wrapNone/>
                <wp:docPr id="23" name="Connecteur droit avec flèche 23"/>
                <wp:cNvGraphicFramePr/>
                <a:graphic xmlns:a="http://schemas.openxmlformats.org/drawingml/2006/main">
                  <a:graphicData uri="http://schemas.microsoft.com/office/word/2010/wordprocessingShape">
                    <wps:wsp>
                      <wps:cNvCnPr/>
                      <wps:spPr>
                        <a:xfrm>
                          <a:off x="0" y="0"/>
                          <a:ext cx="827314" cy="208552"/>
                        </a:xfrm>
                        <a:prstGeom prst="straightConnector1">
                          <a:avLst/>
                        </a:prstGeom>
                        <a:ln>
                          <a:prstDash val="sysDot"/>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590408B" id="_x0000_t32" coordsize="21600,21600" o:spt="32" o:oned="t" path="m,l21600,21600e" filled="f">
                <v:path arrowok="t" fillok="f" o:connecttype="none"/>
                <o:lock v:ext="edit" shapetype="t"/>
              </v:shapetype>
              <v:shape id="Connecteur droit avec flèche 23" o:spid="_x0000_s1026" type="#_x0000_t32" style="position:absolute;margin-left:204.7pt;margin-top:30.65pt;width:65.15pt;height:16.4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" strokecolor="black [3200]" strokeweight=".5pt">
                <v:stroke dashstyle="1 1" endarrow="block" joinstyle="miter"/>
                <w10:wrap anchorx="margin"/>
              </v:shape>
            </w:pict>
          </mc:Fallback>
        </mc:AlternateContent>
      </w:r>
      <w:r w:rsidRPr="00B633DA">
        <w:rPr>
          <w:rFonts w:ascii="Linux Libertine" w:hAnsi="Linux Libertine" w:cs="Linux Libertine"/>
          <w:noProof/>
          <w:lang w:val="en-US"/>
        </w:rPr>
        <mc:AlternateContent>
          <mc:Choice Requires="wps">
            <w:drawing>
              <wp:anchor distT="0" distB="0" distL="114300" distR="114300" simplePos="0" relativeHeight="251739136" behindDoc="0" locked="0" layoutInCell="1" allowOverlap="1" wp14:anchorId="381C82C5" wp14:editId="38D196C9">
                <wp:simplePos x="0" y="0"/>
                <wp:positionH relativeFrom="column">
                  <wp:posOffset>2594519</wp:posOffset>
                </wp:positionH>
                <wp:positionV relativeFrom="paragraph">
                  <wp:posOffset>383721</wp:posOffset>
                </wp:positionV>
                <wp:extent cx="3629" cy="297543"/>
                <wp:effectExtent l="76200" t="38100" r="73025" b="26670"/>
                <wp:wrapNone/>
                <wp:docPr id="39" name="Connecteur droit avec flèche 39"/>
                <wp:cNvGraphicFramePr/>
                <a:graphic xmlns:a="http://schemas.openxmlformats.org/drawingml/2006/main">
                  <a:graphicData uri="http://schemas.microsoft.com/office/word/2010/wordprocessingShape">
                    <wps:wsp>
                      <wps:cNvCnPr/>
                      <wps:spPr>
                        <a:xfrm flipH="1" flipV="1">
                          <a:off x="0" y="0"/>
                          <a:ext cx="3629" cy="297543"/>
                        </a:xfrm>
                        <a:prstGeom prst="straightConnector1">
                          <a:avLst/>
                        </a:prstGeom>
                        <a:ln>
                          <a:prstDash val="sysDot"/>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7C753EC" id="Connecteur droit avec flèche 39" o:spid="_x0000_s1026" type="#_x0000_t32" style="position:absolute;margin-left:204.3pt;margin-top:30.2pt;width:.3pt;height:23.45pt;flip:x 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" strokecolor="black [3200]" strokeweight=".5pt">
                <v:stroke dashstyle="1 1" endarrow="block" joinstyle="miter"/>
              </v:shape>
            </w:pict>
          </mc:Fallback>
        </mc:AlternateContent>
      </w:r>
      <w:r w:rsidRPr="00B633DA">
        <w:rPr>
          <w:rFonts w:ascii="Linux Libertine" w:hAnsi="Linux Libertine" w:cs="Linux Libertine"/>
          <w:noProof/>
          <w:lang w:val="en-US"/>
        </w:rPr>
        <mc:AlternateContent>
          <mc:Choice Requires="wps">
            <w:drawing>
              <wp:anchor distT="0" distB="0" distL="114300" distR="114300" simplePos="0" relativeHeight="251738112" behindDoc="0" locked="0" layoutInCell="1" allowOverlap="1" wp14:anchorId="5B9260FA" wp14:editId="199F4D5C">
                <wp:simplePos x="0" y="0"/>
                <wp:positionH relativeFrom="column">
                  <wp:posOffset>1915432</wp:posOffset>
                </wp:positionH>
                <wp:positionV relativeFrom="paragraph">
                  <wp:posOffset>89807</wp:posOffset>
                </wp:positionV>
                <wp:extent cx="352516" cy="0"/>
                <wp:effectExtent l="0" t="76200" r="9525" b="95250"/>
                <wp:wrapNone/>
                <wp:docPr id="37" name="Connecteur droit avec flèche 37"/>
                <wp:cNvGraphicFramePr/>
                <a:graphic xmlns:a="http://schemas.openxmlformats.org/drawingml/2006/main">
                  <a:graphicData uri="http://schemas.microsoft.com/office/word/2010/wordprocessingShape">
                    <wps:wsp>
                      <wps:cNvCnPr/>
                      <wps:spPr>
                        <a:xfrm>
                          <a:off x="0" y="0"/>
                          <a:ext cx="35251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25488A" id="Connecteur droit avec flèche 37" o:spid="_x0000_s1026" type="#_x0000_t32" style="position:absolute;margin-left:150.8pt;margin-top:7.05pt;width:27.75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" strokecolor="black [3200]" strokeweight=".5pt">
                <v:stroke endarrow="block" joinstyle="miter"/>
              </v:shape>
            </w:pict>
          </mc:Fallback>
        </mc:AlternateContent>
      </w:r>
      <w:r w:rsidRPr="00B633DA">
        <w:rPr>
          <w:rFonts w:ascii="Linux Libertine" w:hAnsi="Linux Libertine" w:cs="Linux Libertine"/>
          <w:noProof/>
          <w:lang w:val="en-US"/>
        </w:rPr>
        <mc:AlternateContent>
          <mc:Choice Requires="wps">
            <w:drawing>
              <wp:anchor distT="0" distB="0" distL="114300" distR="114300" simplePos="0" relativeHeight="251715584" behindDoc="0" locked="0" layoutInCell="1" allowOverlap="1" wp14:anchorId="0F67838A" wp14:editId="112DF2B1">
                <wp:simplePos x="0" y="0"/>
                <wp:positionH relativeFrom="column">
                  <wp:posOffset>1380490</wp:posOffset>
                </wp:positionH>
                <wp:positionV relativeFrom="paragraph">
                  <wp:posOffset>367242</wp:posOffset>
                </wp:positionV>
                <wp:extent cx="0" cy="292100"/>
                <wp:effectExtent l="76200" t="38100" r="57150" b="12700"/>
                <wp:wrapNone/>
                <wp:docPr id="32" name="Connecteur droit avec flèche 32"/>
                <wp:cNvGraphicFramePr/>
                <a:graphic xmlns:a="http://schemas.openxmlformats.org/drawingml/2006/main">
                  <a:graphicData uri="http://schemas.microsoft.com/office/word/2010/wordprocessingShape">
                    <wps:wsp>
                      <wps:cNvCnPr/>
                      <wps:spPr>
                        <a:xfrm flipV="1">
                          <a:off x="0" y="0"/>
                          <a:ext cx="0" cy="292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949B7E" id="Connecteur droit avec flèche 32" o:spid="_x0000_s1026" type="#_x0000_t32" style="position:absolute;margin-left:108.7pt;margin-top:28.9pt;width:0;height:23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" strokecolor="black [3200]" strokeweight=".5pt">
                <v:stroke endarrow="block" joinstyle="miter"/>
              </v:shape>
            </w:pict>
          </mc:Fallback>
        </mc:AlternateContent>
      </w:r>
      <w:r w:rsidRPr="00B633DA">
        <w:rPr>
          <w:rFonts w:ascii="Linux Libertine" w:hAnsi="Linux Libertine" w:cs="Linux Libertine"/>
          <w:noProof/>
          <w:lang w:val="en-US"/>
        </w:rPr>
        <mc:AlternateContent>
          <mc:Choice Requires="wps">
            <w:drawing>
              <wp:anchor distT="0" distB="0" distL="114300" distR="114300" simplePos="0" relativeHeight="251668480" behindDoc="0" locked="0" layoutInCell="1" allowOverlap="1" wp14:anchorId="2AC43490" wp14:editId="44213DFF">
                <wp:simplePos x="0" y="0"/>
                <wp:positionH relativeFrom="column">
                  <wp:posOffset>-646218</wp:posOffset>
                </wp:positionH>
                <wp:positionV relativeFrom="paragraph">
                  <wp:posOffset>504190</wp:posOffset>
                </wp:positionV>
                <wp:extent cx="1301750" cy="905933"/>
                <wp:effectExtent l="0" t="0" r="12700" b="27940"/>
                <wp:wrapNone/>
                <wp:docPr id="12" name="Ellipse 12"/>
                <wp:cNvGraphicFramePr/>
                <a:graphic xmlns:a="http://schemas.openxmlformats.org/drawingml/2006/main">
                  <a:graphicData uri="http://schemas.microsoft.com/office/word/2010/wordprocessingShape">
                    <wps:wsp>
                      <wps:cNvSpPr/>
                      <wps:spPr>
                        <a:xfrm>
                          <a:off x="0" y="0"/>
                          <a:ext cx="1301750" cy="905933"/>
                        </a:xfrm>
                        <a:prstGeom prst="ellipse">
                          <a:avLst/>
                        </a:prstGeom>
                      </wps:spPr>
                      <wps:style>
                        <a:lnRef idx="2">
                          <a:schemeClr val="dk1"/>
                        </a:lnRef>
                        <a:fillRef idx="1">
                          <a:schemeClr val="lt1"/>
                        </a:fillRef>
                        <a:effectRef idx="0">
                          <a:schemeClr val="dk1"/>
                        </a:effectRef>
                        <a:fontRef idx="minor">
                          <a:schemeClr val="dk1"/>
                        </a:fontRef>
                      </wps:style>
                      <wps:txbx>
                        <w:txbxContent>
                          <w:p w:rsidR="00D96E51" w:rsidRPr="00F32FEA" w:rsidRDefault="00D96E51" w:rsidP="00CD2B1F">
                            <w:pPr>
                              <w:spacing w:line="240" w:lineRule="auto"/>
                              <w:jc w:val="center"/>
                            </w:pPr>
                            <w:r w:rsidRPr="00F32FEA">
                              <w:t>Requête</w:t>
                            </w:r>
                            <w:r>
                              <w:t xml:space="preserve"> en langue naturelle</w:t>
                            </w:r>
                          </w:p>
                          <w:p w:rsidR="00D96E51" w:rsidRDefault="00D96E51" w:rsidP="00F32F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id="Ellipse 12" o:spid="_x0000_s1028" style="position:absolute;left:0;text-align:left;margin-left:-50.9pt;margin-top:39.7pt;width:102.5pt;height:71.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" fillcolor="white [3201]" strokecolor="black [3200]" strokeweight="1pt">
                <v:stroke joinstyle="miter"/>
                <v:textbox>
                  <w:txbxContent>
                    <w:p w:rsidR="00B9332B" w:rsidRPr="00F32FEA" w:rsidRDefault="00B9332B" w:rsidP="00CD2B1F">
                      <w:pPr>
                        <w:spacing w:line="240" w:lineRule="auto"/>
                        <w:jc w:val="center"/>
                      </w:pPr>
                      <w:r w:rsidRPr="00F32FEA">
                        <w:t>Requête</w:t>
                      </w:r>
                      <w:r>
                        <w:t xml:space="preserve"> en langue naturelle</w:t>
                      </w:r>
                    </w:p>
                    <w:p w:rsidR="00B9332B" w:rsidRDefault="00B9332B" w:rsidP="00F32FEA">
                      <w:pPr>
                        <w:jc w:val="center"/>
                      </w:pPr>
                    </w:p>
                  </w:txbxContent>
                </v:textbox>
              </v:oval>
            </w:pict>
          </mc:Fallback>
        </mc:AlternateContent>
      </w:r>
    </w:p>
    <w:p w:rsidR="00082848" w:rsidRPr="00B633DA" w:rsidRDefault="00CD2B1F" w:rsidP="00082848">
      <w:pPr>
        <w:ind w:left="142"/>
        <w:rPr>
          <w:rFonts w:ascii="Linux Libertine" w:hAnsi="Linux Libertine" w:cs="Linux Libertine"/>
          <w:lang w:eastAsia="fr-FR"/>
        </w:rPr>
      </w:pPr>
      <w:r w:rsidRPr="00B633DA">
        <w:rPr>
          <w:rFonts w:ascii="Linux Libertine" w:hAnsi="Linux Libertine" w:cs="Linux Libertine"/>
          <w:noProof/>
          <w:lang w:val="en-US"/>
        </w:rPr>
        <w:drawing>
          <wp:anchor distT="0" distB="0" distL="114300" distR="114300" simplePos="0" relativeHeight="251687936" behindDoc="1" locked="0" layoutInCell="1" allowOverlap="1" wp14:anchorId="4A5436A1" wp14:editId="1BC093E9">
            <wp:simplePos x="0" y="0"/>
            <wp:positionH relativeFrom="column">
              <wp:posOffset>2666577</wp:posOffset>
            </wp:positionH>
            <wp:positionV relativeFrom="paragraph">
              <wp:posOffset>7620</wp:posOffset>
            </wp:positionV>
            <wp:extent cx="138234" cy="138234"/>
            <wp:effectExtent l="0" t="0" r="0" b="0"/>
            <wp:wrapNone/>
            <wp:docPr id="2" name="Graphique 2" descr="Lou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gnifyingGlass.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tretch>
                      <a:fillRect/>
                    </a:stretch>
                  </pic:blipFill>
                  <pic:spPr>
                    <a:xfrm>
                      <a:off x="0" y="0"/>
                      <a:ext cx="138234" cy="138234"/>
                    </a:xfrm>
                    <a:prstGeom prst="rect">
                      <a:avLst/>
                    </a:prstGeom>
                  </pic:spPr>
                </pic:pic>
              </a:graphicData>
            </a:graphic>
            <wp14:sizeRelH relativeFrom="page">
              <wp14:pctWidth>0</wp14:pctWidth>
            </wp14:sizeRelH>
            <wp14:sizeRelV relativeFrom="page">
              <wp14:pctHeight>0</wp14:pctHeight>
            </wp14:sizeRelV>
          </wp:anchor>
        </w:drawing>
      </w:r>
      <w:r w:rsidRPr="00B633DA">
        <w:rPr>
          <w:rFonts w:ascii="Linux Libertine" w:hAnsi="Linux Libertine" w:cs="Linux Libertine"/>
          <w:noProof/>
          <w:lang w:val="en-US"/>
        </w:rPr>
        <mc:AlternateContent>
          <mc:Choice Requires="wps">
            <w:drawing>
              <wp:anchor distT="0" distB="0" distL="114300" distR="114300" simplePos="0" relativeHeight="251667456" behindDoc="0" locked="0" layoutInCell="1" allowOverlap="1" wp14:anchorId="45F707D1" wp14:editId="30F3C347">
                <wp:simplePos x="0" y="0"/>
                <wp:positionH relativeFrom="column">
                  <wp:posOffset>920538</wp:posOffset>
                </wp:positionH>
                <wp:positionV relativeFrom="paragraph">
                  <wp:posOffset>223097</wp:posOffset>
                </wp:positionV>
                <wp:extent cx="928794" cy="512618"/>
                <wp:effectExtent l="0" t="0" r="24130" b="20955"/>
                <wp:wrapNone/>
                <wp:docPr id="10" name="Rectangle : coins arrondis 10"/>
                <wp:cNvGraphicFramePr/>
                <a:graphic xmlns:a="http://schemas.openxmlformats.org/drawingml/2006/main">
                  <a:graphicData uri="http://schemas.microsoft.com/office/word/2010/wordprocessingShape">
                    <wps:wsp>
                      <wps:cNvSpPr/>
                      <wps:spPr>
                        <a:xfrm>
                          <a:off x="0" y="0"/>
                          <a:ext cx="928794" cy="512618"/>
                        </a:xfrm>
                        <a:prstGeom prst="roundRect">
                          <a:avLst/>
                        </a:prstGeom>
                      </wps:spPr>
                      <wps:style>
                        <a:lnRef idx="2">
                          <a:schemeClr val="dk1"/>
                        </a:lnRef>
                        <a:fillRef idx="1">
                          <a:schemeClr val="lt1"/>
                        </a:fillRef>
                        <a:effectRef idx="0">
                          <a:schemeClr val="dk1"/>
                        </a:effectRef>
                        <a:fontRef idx="minor">
                          <a:schemeClr val="dk1"/>
                        </a:fontRef>
                      </wps:style>
                      <wps:txbx>
                        <w:txbxContent>
                          <w:p w:rsidR="00D96E51" w:rsidRDefault="00D96E51" w:rsidP="00F32FEA">
                            <w:pPr>
                              <w:spacing w:after="0" w:line="240" w:lineRule="auto"/>
                              <w:jc w:val="center"/>
                            </w:pPr>
                            <w:r>
                              <w:t>Analyse de la 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D22C79F" id="Rectangle : coins arrondis 10" o:spid="_x0000_s1029" style="position:absolute;left:0;text-align:left;margin-left:72.5pt;margin-top:17.55pt;width:73.15pt;height:40.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" fillcolor="white [3201]" strokecolor="black [3200]" strokeweight="1pt">
                <v:stroke joinstyle="miter"/>
                <v:textbox>
                  <w:txbxContent>
                    <w:p w:rsidR="00B9332B" w:rsidRDefault="00B9332B" w:rsidP="00F32FEA">
                      <w:pPr>
                        <w:spacing w:after="0" w:line="240" w:lineRule="auto"/>
                        <w:jc w:val="center"/>
                      </w:pPr>
                      <w:r>
                        <w:t>Analyse de la question</w:t>
                      </w:r>
                    </w:p>
                  </w:txbxContent>
                </v:textbox>
              </v:roundrect>
            </w:pict>
          </mc:Fallback>
        </mc:AlternateContent>
      </w:r>
      <w:r w:rsidRPr="00B633DA">
        <w:rPr>
          <w:rFonts w:ascii="Linux Libertine" w:hAnsi="Linux Libertine" w:cs="Linux Libertine"/>
          <w:noProof/>
          <w:lang w:val="en-US"/>
        </w:rPr>
        <mc:AlternateContent>
          <mc:Choice Requires="wps">
            <w:drawing>
              <wp:anchor distT="0" distB="0" distL="114300" distR="114300" simplePos="0" relativeHeight="251671552" behindDoc="0" locked="0" layoutInCell="1" allowOverlap="1" wp14:anchorId="12975948" wp14:editId="5348D481">
                <wp:simplePos x="0" y="0"/>
                <wp:positionH relativeFrom="column">
                  <wp:posOffset>2105872</wp:posOffset>
                </wp:positionH>
                <wp:positionV relativeFrom="paragraph">
                  <wp:posOffset>223097</wp:posOffset>
                </wp:positionV>
                <wp:extent cx="1026160" cy="515620"/>
                <wp:effectExtent l="0" t="0" r="21590" b="17780"/>
                <wp:wrapNone/>
                <wp:docPr id="16" name="Rectangle : coins arrondis 16"/>
                <wp:cNvGraphicFramePr/>
                <a:graphic xmlns:a="http://schemas.openxmlformats.org/drawingml/2006/main">
                  <a:graphicData uri="http://schemas.microsoft.com/office/word/2010/wordprocessingShape">
                    <wps:wsp>
                      <wps:cNvSpPr/>
                      <wps:spPr>
                        <a:xfrm>
                          <a:off x="0" y="0"/>
                          <a:ext cx="1026160" cy="515620"/>
                        </a:xfrm>
                        <a:prstGeom prst="roundRect">
                          <a:avLst/>
                        </a:prstGeom>
                      </wps:spPr>
                      <wps:style>
                        <a:lnRef idx="2">
                          <a:schemeClr val="dk1"/>
                        </a:lnRef>
                        <a:fillRef idx="1">
                          <a:schemeClr val="lt1"/>
                        </a:fillRef>
                        <a:effectRef idx="0">
                          <a:schemeClr val="dk1"/>
                        </a:effectRef>
                        <a:fontRef idx="minor">
                          <a:schemeClr val="dk1"/>
                        </a:fontRef>
                      </wps:style>
                      <wps:txbx>
                        <w:txbxContent>
                          <w:p w:rsidR="00D96E51" w:rsidRDefault="00D96E51" w:rsidP="008250D2">
                            <w:pPr>
                              <w:spacing w:after="0" w:line="240" w:lineRule="auto"/>
                              <w:jc w:val="center"/>
                            </w:pPr>
                            <w:r>
                              <w:t>Recherche de mots-clés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43B6A2D" id="Rectangle : coins arrondis 16" o:spid="_x0000_s1030" style="position:absolute;left:0;text-align:left;margin-left:165.8pt;margin-top:17.55pt;width:80.8pt;height:40.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" fillcolor="white [3201]" strokecolor="black [3200]" strokeweight="1pt">
                <v:stroke joinstyle="miter"/>
                <v:textbox>
                  <w:txbxContent>
                    <w:p w:rsidR="00B9332B" w:rsidRDefault="00B9332B" w:rsidP="008250D2">
                      <w:pPr>
                        <w:spacing w:after="0" w:line="240" w:lineRule="auto"/>
                        <w:jc w:val="center"/>
                      </w:pPr>
                      <w:r>
                        <w:t>Recherche de mots-clés</w:t>
                      </w:r>
                    </w:p>
                  </w:txbxContent>
                </v:textbox>
              </v:roundrect>
            </w:pict>
          </mc:Fallback>
        </mc:AlternateContent>
      </w:r>
      <w:r w:rsidRPr="00B633DA">
        <w:rPr>
          <w:rFonts w:ascii="Linux Libertine" w:hAnsi="Linux Libertine" w:cs="Linux Libertine"/>
          <w:noProof/>
          <w:lang w:val="en-US"/>
        </w:rPr>
        <mc:AlternateContent>
          <mc:Choice Requires="wps">
            <w:drawing>
              <wp:anchor distT="0" distB="0" distL="114300" distR="114300" simplePos="0" relativeHeight="251676672" behindDoc="0" locked="0" layoutInCell="1" allowOverlap="1" wp14:anchorId="2C0D3F4B" wp14:editId="1341DF57">
                <wp:simplePos x="0" y="0"/>
                <wp:positionH relativeFrom="column">
                  <wp:posOffset>3405082</wp:posOffset>
                </wp:positionH>
                <wp:positionV relativeFrom="paragraph">
                  <wp:posOffset>95250</wp:posOffset>
                </wp:positionV>
                <wp:extent cx="1066800" cy="775854"/>
                <wp:effectExtent l="0" t="0" r="19050" b="24765"/>
                <wp:wrapNone/>
                <wp:docPr id="19" name="Rectangle : coins arrondis 19"/>
                <wp:cNvGraphicFramePr/>
                <a:graphic xmlns:a="http://schemas.openxmlformats.org/drawingml/2006/main">
                  <a:graphicData uri="http://schemas.microsoft.com/office/word/2010/wordprocessingShape">
                    <wps:wsp>
                      <wps:cNvSpPr/>
                      <wps:spPr>
                        <a:xfrm>
                          <a:off x="0" y="0"/>
                          <a:ext cx="1066800" cy="775854"/>
                        </a:xfrm>
                        <a:prstGeom prst="roundRect">
                          <a:avLst/>
                        </a:prstGeom>
                      </wps:spPr>
                      <wps:style>
                        <a:lnRef idx="2">
                          <a:schemeClr val="dk1"/>
                        </a:lnRef>
                        <a:fillRef idx="1">
                          <a:schemeClr val="lt1"/>
                        </a:fillRef>
                        <a:effectRef idx="0">
                          <a:schemeClr val="dk1"/>
                        </a:effectRef>
                        <a:fontRef idx="minor">
                          <a:schemeClr val="dk1"/>
                        </a:fontRef>
                      </wps:style>
                      <wps:txbx>
                        <w:txbxContent>
                          <w:p w:rsidR="00D96E51" w:rsidRDefault="00D96E51" w:rsidP="008250D2">
                            <w:pPr>
                              <w:spacing w:after="0" w:line="240" w:lineRule="auto"/>
                              <w:jc w:val="center"/>
                            </w:pPr>
                            <w:r>
                              <w:t>Extraction des réponses candidates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E0483CA" id="Rectangle : coins arrondis 19" o:spid="_x0000_s1031" style="position:absolute;left:0;text-align:left;margin-left:268.1pt;margin-top:7.5pt;width:84pt;height:61.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" fillcolor="white [3201]" strokecolor="black [3200]" strokeweight="1pt">
                <v:stroke joinstyle="miter"/>
                <v:textbox>
                  <w:txbxContent>
                    <w:p w:rsidR="00B9332B" w:rsidRDefault="00B9332B" w:rsidP="008250D2">
                      <w:pPr>
                        <w:spacing w:after="0" w:line="240" w:lineRule="auto"/>
                        <w:jc w:val="center"/>
                      </w:pPr>
                      <w:r>
                        <w:t>Extraction des réponses candidates</w:t>
                      </w:r>
                    </w:p>
                  </w:txbxContent>
                </v:textbox>
              </v:roundrect>
            </w:pict>
          </mc:Fallback>
        </mc:AlternateContent>
      </w:r>
      <w:r w:rsidRPr="00B633DA">
        <w:rPr>
          <w:rFonts w:ascii="Linux Libertine" w:hAnsi="Linux Libertine" w:cs="Linux Libertine"/>
          <w:noProof/>
          <w:lang w:val="en-US"/>
        </w:rPr>
        <mc:AlternateContent>
          <mc:Choice Requires="wps">
            <w:drawing>
              <wp:anchor distT="0" distB="0" distL="114300" distR="114300" simplePos="0" relativeHeight="251689984" behindDoc="0" locked="0" layoutInCell="1" allowOverlap="1" wp14:anchorId="6121BDD5" wp14:editId="667C7B2E">
                <wp:simplePos x="0" y="0"/>
                <wp:positionH relativeFrom="column">
                  <wp:posOffset>4721225</wp:posOffset>
                </wp:positionH>
                <wp:positionV relativeFrom="paragraph">
                  <wp:posOffset>13335</wp:posOffset>
                </wp:positionV>
                <wp:extent cx="1532890" cy="898525"/>
                <wp:effectExtent l="0" t="0" r="10160" b="15875"/>
                <wp:wrapNone/>
                <wp:docPr id="27" name="Rectangle : coins arrondis 27"/>
                <wp:cNvGraphicFramePr/>
                <a:graphic xmlns:a="http://schemas.openxmlformats.org/drawingml/2006/main">
                  <a:graphicData uri="http://schemas.microsoft.com/office/word/2010/wordprocessingShape">
                    <wps:wsp>
                      <wps:cNvSpPr/>
                      <wps:spPr>
                        <a:xfrm>
                          <a:off x="0" y="0"/>
                          <a:ext cx="1532890" cy="898525"/>
                        </a:xfrm>
                        <a:prstGeom prst="roundRect">
                          <a:avLst/>
                        </a:prstGeom>
                      </wps:spPr>
                      <wps:style>
                        <a:lnRef idx="2">
                          <a:schemeClr val="dk1"/>
                        </a:lnRef>
                        <a:fillRef idx="1">
                          <a:schemeClr val="lt1"/>
                        </a:fillRef>
                        <a:effectRef idx="0">
                          <a:schemeClr val="dk1"/>
                        </a:effectRef>
                        <a:fontRef idx="minor">
                          <a:schemeClr val="dk1"/>
                        </a:fontRef>
                      </wps:style>
                      <wps:txbx>
                        <w:txbxContent>
                          <w:p w:rsidR="00D96E51" w:rsidRDefault="00D96E51" w:rsidP="008250D2">
                            <w:pPr>
                              <w:spacing w:after="0" w:line="240" w:lineRule="auto"/>
                              <w:jc w:val="center"/>
                            </w:pPr>
                            <w:r>
                              <w:t>Classement des réponses candidates et synthèse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74E1888" id="Rectangle : coins arrondis 27" o:spid="_x0000_s1032" style="position:absolute;left:0;text-align:left;margin-left:371.75pt;margin-top:1.05pt;width:120.7pt;height:70.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" fillcolor="white [3201]" strokecolor="black [3200]" strokeweight="1pt">
                <v:stroke joinstyle="miter"/>
                <v:textbox>
                  <w:txbxContent>
                    <w:p w:rsidR="00B9332B" w:rsidRDefault="00B9332B" w:rsidP="008250D2">
                      <w:pPr>
                        <w:spacing w:after="0" w:line="240" w:lineRule="auto"/>
                        <w:jc w:val="center"/>
                      </w:pPr>
                      <w:r>
                        <w:t>Classement des réponses candidates et synthèse</w:t>
                      </w:r>
                    </w:p>
                  </w:txbxContent>
                </v:textbox>
              </v:roundrect>
            </w:pict>
          </mc:Fallback>
        </mc:AlternateContent>
      </w:r>
    </w:p>
    <w:p w:rsidR="00082848" w:rsidRPr="00B633DA" w:rsidRDefault="00CD2B1F" w:rsidP="00082848">
      <w:pPr>
        <w:ind w:left="142"/>
        <w:rPr>
          <w:rFonts w:ascii="Linux Libertine" w:hAnsi="Linux Libertine" w:cs="Linux Libertine"/>
          <w:lang w:eastAsia="fr-FR"/>
        </w:rPr>
      </w:pPr>
      <w:r w:rsidRPr="00B633DA">
        <w:rPr>
          <w:rFonts w:ascii="Linux Libertine" w:hAnsi="Linux Libertine" w:cs="Linux Libertine"/>
          <w:noProof/>
          <w:lang w:val="en-US"/>
        </w:rPr>
        <mc:AlternateContent>
          <mc:Choice Requires="wps">
            <w:drawing>
              <wp:anchor distT="0" distB="0" distL="114300" distR="114300" simplePos="0" relativeHeight="251695104" behindDoc="0" locked="0" layoutInCell="1" allowOverlap="1" wp14:anchorId="508E75A4" wp14:editId="0443FDEE">
                <wp:simplePos x="0" y="0"/>
                <wp:positionH relativeFrom="column">
                  <wp:posOffset>5482590</wp:posOffset>
                </wp:positionH>
                <wp:positionV relativeFrom="paragraph">
                  <wp:posOffset>453118</wp:posOffset>
                </wp:positionV>
                <wp:extent cx="0" cy="295275"/>
                <wp:effectExtent l="95250" t="0" r="57150" b="47625"/>
                <wp:wrapNone/>
                <wp:docPr id="30" name="Connecteur droit avec flèche 30"/>
                <wp:cNvGraphicFramePr/>
                <a:graphic xmlns:a="http://schemas.openxmlformats.org/drawingml/2006/main">
                  <a:graphicData uri="http://schemas.microsoft.com/office/word/2010/wordprocessingShape">
                    <wps:wsp>
                      <wps:cNvCnPr/>
                      <wps:spPr>
                        <a:xfrm>
                          <a:off x="0" y="0"/>
                          <a:ext cx="0" cy="295275"/>
                        </a:xfrm>
                        <a:prstGeom prst="straightConnector1">
                          <a:avLst/>
                        </a:prstGeom>
                        <a:ln w="28575" cmpd="dbl">
                          <a:prstDash val="solid"/>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0EDFE1" id="Connecteur droit avec flèche 30" o:spid="_x0000_s1026" type="#_x0000_t32" style="position:absolute;margin-left:431.7pt;margin-top:35.7pt;width:0;height:23.2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" strokecolor="black [3200]" strokeweight="2.25pt">
                <v:stroke endarrow="block" linestyle="thinThin" joinstyle="miter"/>
              </v:shape>
            </w:pict>
          </mc:Fallback>
        </mc:AlternateContent>
      </w:r>
      <w:r w:rsidRPr="00B633DA">
        <w:rPr>
          <w:rFonts w:ascii="Linux Libertine" w:hAnsi="Linux Libertine" w:cs="Linux Libertine"/>
          <w:noProof/>
          <w:lang w:val="en-US"/>
        </w:rPr>
        <mc:AlternateContent>
          <mc:Choice Requires="wps">
            <w:drawing>
              <wp:anchor distT="0" distB="0" distL="114300" distR="114300" simplePos="0" relativeHeight="251682816" behindDoc="0" locked="0" layoutInCell="1" allowOverlap="1" wp14:anchorId="3F7155C6" wp14:editId="79F45D40">
                <wp:simplePos x="0" y="0"/>
                <wp:positionH relativeFrom="column">
                  <wp:posOffset>670137</wp:posOffset>
                </wp:positionH>
                <wp:positionV relativeFrom="paragraph">
                  <wp:posOffset>58420</wp:posOffset>
                </wp:positionV>
                <wp:extent cx="253422" cy="0"/>
                <wp:effectExtent l="0" t="76200" r="13335" b="95250"/>
                <wp:wrapNone/>
                <wp:docPr id="24" name="Connecteur droit avec flèche 24"/>
                <wp:cNvGraphicFramePr/>
                <a:graphic xmlns:a="http://schemas.openxmlformats.org/drawingml/2006/main">
                  <a:graphicData uri="http://schemas.microsoft.com/office/word/2010/wordprocessingShape">
                    <wps:wsp>
                      <wps:cNvCnPr/>
                      <wps:spPr>
                        <a:xfrm>
                          <a:off x="0" y="0"/>
                          <a:ext cx="25342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A41AC6" id="Connecteur droit avec flèche 24" o:spid="_x0000_s1026" type="#_x0000_t32" style="position:absolute;margin-left:52.75pt;margin-top:4.6pt;width:19.9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" strokecolor="black [3200]" strokeweight=".5pt">
                <v:stroke endarrow="block" joinstyle="miter"/>
              </v:shape>
            </w:pict>
          </mc:Fallback>
        </mc:AlternateContent>
      </w:r>
      <w:r w:rsidRPr="00B633DA">
        <w:rPr>
          <w:rFonts w:ascii="Linux Libertine" w:hAnsi="Linux Libertine" w:cs="Linux Libertine"/>
          <w:noProof/>
          <w:lang w:val="en-US"/>
        </w:rPr>
        <mc:AlternateContent>
          <mc:Choice Requires="wps">
            <w:drawing>
              <wp:anchor distT="0" distB="0" distL="114300" distR="114300" simplePos="0" relativeHeight="251684864" behindDoc="0" locked="0" layoutInCell="1" allowOverlap="1" wp14:anchorId="2EAA55AA" wp14:editId="57A52682">
                <wp:simplePos x="0" y="0"/>
                <wp:positionH relativeFrom="column">
                  <wp:posOffset>1846157</wp:posOffset>
                </wp:positionH>
                <wp:positionV relativeFrom="paragraph">
                  <wp:posOffset>33655</wp:posOffset>
                </wp:positionV>
                <wp:extent cx="253422" cy="0"/>
                <wp:effectExtent l="0" t="76200" r="13335" b="95250"/>
                <wp:wrapNone/>
                <wp:docPr id="25" name="Connecteur droit avec flèche 25"/>
                <wp:cNvGraphicFramePr/>
                <a:graphic xmlns:a="http://schemas.openxmlformats.org/drawingml/2006/main">
                  <a:graphicData uri="http://schemas.microsoft.com/office/word/2010/wordprocessingShape">
                    <wps:wsp>
                      <wps:cNvCnPr/>
                      <wps:spPr>
                        <a:xfrm>
                          <a:off x="0" y="0"/>
                          <a:ext cx="25342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0C23DC" id="Connecteur droit avec flèche 25" o:spid="_x0000_s1026" type="#_x0000_t32" style="position:absolute;margin-left:145.35pt;margin-top:2.65pt;width:19.9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" strokecolor="black [3200]" strokeweight=".5pt">
                <v:stroke endarrow="block" joinstyle="miter"/>
              </v:shape>
            </w:pict>
          </mc:Fallback>
        </mc:AlternateContent>
      </w:r>
      <w:r w:rsidRPr="00B633DA">
        <w:rPr>
          <w:rFonts w:ascii="Linux Libertine" w:hAnsi="Linux Libertine" w:cs="Linux Libertine"/>
          <w:noProof/>
          <w:lang w:val="en-US"/>
        </w:rPr>
        <mc:AlternateContent>
          <mc:Choice Requires="wps">
            <w:drawing>
              <wp:anchor distT="0" distB="0" distL="114300" distR="114300" simplePos="0" relativeHeight="251686912" behindDoc="0" locked="0" layoutInCell="1" allowOverlap="1" wp14:anchorId="75C33B90" wp14:editId="5DD10A8E">
                <wp:simplePos x="0" y="0"/>
                <wp:positionH relativeFrom="column">
                  <wp:posOffset>3130550</wp:posOffset>
                </wp:positionH>
                <wp:positionV relativeFrom="paragraph">
                  <wp:posOffset>36406</wp:posOffset>
                </wp:positionV>
                <wp:extent cx="253422" cy="0"/>
                <wp:effectExtent l="0" t="76200" r="13335" b="95250"/>
                <wp:wrapNone/>
                <wp:docPr id="26" name="Connecteur droit avec flèche 26"/>
                <wp:cNvGraphicFramePr/>
                <a:graphic xmlns:a="http://schemas.openxmlformats.org/drawingml/2006/main">
                  <a:graphicData uri="http://schemas.microsoft.com/office/word/2010/wordprocessingShape">
                    <wps:wsp>
                      <wps:cNvCnPr/>
                      <wps:spPr>
                        <a:xfrm>
                          <a:off x="0" y="0"/>
                          <a:ext cx="25342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3C9785" id="Connecteur droit avec flèche 26" o:spid="_x0000_s1026" type="#_x0000_t32" style="position:absolute;margin-left:246.5pt;margin-top:2.85pt;width:19.9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" strokecolor="black [3200]" strokeweight=".5pt">
                <v:stroke endarrow="block" joinstyle="miter"/>
              </v:shape>
            </w:pict>
          </mc:Fallback>
        </mc:AlternateContent>
      </w:r>
      <w:r w:rsidRPr="00B633DA">
        <w:rPr>
          <w:rFonts w:ascii="Linux Libertine" w:hAnsi="Linux Libertine" w:cs="Linux Libertine"/>
          <w:noProof/>
          <w:lang w:val="en-US"/>
        </w:rPr>
        <mc:AlternateContent>
          <mc:Choice Requires="wps">
            <w:drawing>
              <wp:anchor distT="0" distB="0" distL="114300" distR="114300" simplePos="0" relativeHeight="251694080" behindDoc="0" locked="0" layoutInCell="1" allowOverlap="1" wp14:anchorId="378EE48B" wp14:editId="7FE2851B">
                <wp:simplePos x="0" y="0"/>
                <wp:positionH relativeFrom="column">
                  <wp:posOffset>4468919</wp:posOffset>
                </wp:positionH>
                <wp:positionV relativeFrom="paragraph">
                  <wp:posOffset>32596</wp:posOffset>
                </wp:positionV>
                <wp:extent cx="253422" cy="0"/>
                <wp:effectExtent l="0" t="76200" r="13335" b="95250"/>
                <wp:wrapNone/>
                <wp:docPr id="29" name="Connecteur droit avec flèche 29"/>
                <wp:cNvGraphicFramePr/>
                <a:graphic xmlns:a="http://schemas.openxmlformats.org/drawingml/2006/main">
                  <a:graphicData uri="http://schemas.microsoft.com/office/word/2010/wordprocessingShape">
                    <wps:wsp>
                      <wps:cNvCnPr/>
                      <wps:spPr>
                        <a:xfrm>
                          <a:off x="0" y="0"/>
                          <a:ext cx="25342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D640FC" id="Connecteur droit avec flèche 29" o:spid="_x0000_s1026" type="#_x0000_t32" style="position:absolute;margin-left:351.9pt;margin-top:2.55pt;width:19.9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" strokecolor="black [3200]" strokeweight=".5pt">
                <v:stroke endarrow="block" joinstyle="miter"/>
              </v:shape>
            </w:pict>
          </mc:Fallback>
        </mc:AlternateContent>
      </w:r>
    </w:p>
    <w:p w:rsidR="00082848" w:rsidRPr="00B633DA" w:rsidRDefault="00CD2B1F" w:rsidP="00082848">
      <w:pPr>
        <w:ind w:left="142"/>
        <w:rPr>
          <w:rFonts w:ascii="Linux Libertine" w:hAnsi="Linux Libertine" w:cs="Linux Libertine"/>
          <w:lang w:eastAsia="fr-FR"/>
        </w:rPr>
      </w:pPr>
      <w:r w:rsidRPr="00B633DA">
        <w:rPr>
          <w:rFonts w:ascii="Linux Libertine" w:hAnsi="Linux Libertine" w:cs="Linux Libertine"/>
          <w:noProof/>
          <w:lang w:val="en-US"/>
        </w:rPr>
        <mc:AlternateContent>
          <mc:Choice Requires="wps">
            <w:drawing>
              <wp:anchor distT="0" distB="0" distL="114300" distR="114300" simplePos="0" relativeHeight="251692032" behindDoc="0" locked="0" layoutInCell="1" allowOverlap="1" wp14:anchorId="30194A21" wp14:editId="553DAE6D">
                <wp:simplePos x="0" y="0"/>
                <wp:positionH relativeFrom="margin">
                  <wp:posOffset>4707255</wp:posOffset>
                </wp:positionH>
                <wp:positionV relativeFrom="paragraph">
                  <wp:posOffset>294277</wp:posOffset>
                </wp:positionV>
                <wp:extent cx="1547284" cy="948266"/>
                <wp:effectExtent l="0" t="0" r="15240" b="23495"/>
                <wp:wrapNone/>
                <wp:docPr id="28" name="Ellipse 28"/>
                <wp:cNvGraphicFramePr/>
                <a:graphic xmlns:a="http://schemas.openxmlformats.org/drawingml/2006/main">
                  <a:graphicData uri="http://schemas.microsoft.com/office/word/2010/wordprocessingShape">
                    <wps:wsp>
                      <wps:cNvSpPr/>
                      <wps:spPr>
                        <a:xfrm>
                          <a:off x="0" y="0"/>
                          <a:ext cx="1547284" cy="948266"/>
                        </a:xfrm>
                        <a:prstGeom prst="ellipse">
                          <a:avLst/>
                        </a:prstGeom>
                      </wps:spPr>
                      <wps:style>
                        <a:lnRef idx="2">
                          <a:schemeClr val="dk1"/>
                        </a:lnRef>
                        <a:fillRef idx="1">
                          <a:schemeClr val="lt1"/>
                        </a:fillRef>
                        <a:effectRef idx="0">
                          <a:schemeClr val="dk1"/>
                        </a:effectRef>
                        <a:fontRef idx="minor">
                          <a:schemeClr val="dk1"/>
                        </a:fontRef>
                      </wps:style>
                      <wps:txbx>
                        <w:txbxContent>
                          <w:p w:rsidR="00D96E51" w:rsidRPr="00F32FEA" w:rsidRDefault="00D96E51" w:rsidP="00CD2B1F">
                            <w:pPr>
                              <w:spacing w:line="240" w:lineRule="auto"/>
                              <w:jc w:val="center"/>
                            </w:pPr>
                            <w:r>
                              <w:t>Réponse en langue naturelle</w:t>
                            </w:r>
                          </w:p>
                          <w:p w:rsidR="00D96E51" w:rsidRDefault="00D96E51" w:rsidP="00CD2B1F">
                            <w:pPr>
                              <w:spacing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DA735EA" id="Ellipse 28" o:spid="_x0000_s1033" style="position:absolute;left:0;text-align:left;margin-left:370.65pt;margin-top:23.15pt;width:121.85pt;height:74.6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" fillcolor="white [3201]" strokecolor="black [3200]" strokeweight="1pt">
                <v:stroke joinstyle="miter"/>
                <v:textbox>
                  <w:txbxContent>
                    <w:p w:rsidR="00B9332B" w:rsidRPr="00F32FEA" w:rsidRDefault="00B9332B" w:rsidP="00CD2B1F">
                      <w:pPr>
                        <w:spacing w:line="240" w:lineRule="auto"/>
                        <w:jc w:val="center"/>
                      </w:pPr>
                      <w:r>
                        <w:t>Réponse en langue naturelle</w:t>
                      </w:r>
                    </w:p>
                    <w:p w:rsidR="00B9332B" w:rsidRDefault="00B9332B" w:rsidP="00CD2B1F">
                      <w:pPr>
                        <w:spacing w:line="240" w:lineRule="auto"/>
                        <w:jc w:val="center"/>
                      </w:pPr>
                    </w:p>
                  </w:txbxContent>
                </v:textbox>
                <w10:wrap anchorx="margin"/>
              </v:oval>
            </w:pict>
          </mc:Fallback>
        </mc:AlternateContent>
      </w:r>
    </w:p>
    <w:p w:rsidR="0011653F" w:rsidRPr="00B633DA" w:rsidRDefault="0011653F" w:rsidP="00082848">
      <w:pPr>
        <w:ind w:left="142"/>
        <w:rPr>
          <w:rFonts w:ascii="Linux Libertine" w:hAnsi="Linux Libertine" w:cs="Linux Libertine"/>
          <w:lang w:eastAsia="fr-FR"/>
        </w:rPr>
      </w:pPr>
    </w:p>
    <w:p w:rsidR="00CD2B1F" w:rsidRPr="00B633DA" w:rsidRDefault="00CD2B1F" w:rsidP="009B1D6E">
      <w:pPr>
        <w:ind w:firstLine="708"/>
        <w:rPr>
          <w:rFonts w:ascii="Linux Libertine" w:hAnsi="Linux Libertine" w:cs="Linux Libertine"/>
          <w:lang w:eastAsia="fr-FR"/>
        </w:rPr>
      </w:pPr>
    </w:p>
    <w:p w:rsidR="00CD2B1F" w:rsidRPr="00B633DA" w:rsidRDefault="00CD2B1F" w:rsidP="009B1D6E">
      <w:pPr>
        <w:ind w:firstLine="708"/>
        <w:rPr>
          <w:rFonts w:ascii="Linux Libertine" w:hAnsi="Linux Libertine" w:cs="Linux Libertine"/>
          <w:lang w:eastAsia="fr-FR"/>
        </w:rPr>
      </w:pPr>
      <w:r w:rsidRPr="00B633DA">
        <w:rPr>
          <w:rFonts w:ascii="Linux Libertine" w:hAnsi="Linux Libertine" w:cs="Linux Libertine"/>
          <w:noProof/>
          <w:lang w:val="en-US"/>
        </w:rPr>
        <mc:AlternateContent>
          <mc:Choice Requires="wps">
            <w:drawing>
              <wp:anchor distT="0" distB="0" distL="114300" distR="114300" simplePos="0" relativeHeight="251696128" behindDoc="0" locked="0" layoutInCell="1" allowOverlap="1" wp14:anchorId="3A596EA7" wp14:editId="13F6DB75">
                <wp:simplePos x="0" y="0"/>
                <wp:positionH relativeFrom="margin">
                  <wp:align>left</wp:align>
                </wp:positionH>
                <wp:positionV relativeFrom="paragraph">
                  <wp:posOffset>112395</wp:posOffset>
                </wp:positionV>
                <wp:extent cx="2182091" cy="228600"/>
                <wp:effectExtent l="0" t="0" r="8890" b="0"/>
                <wp:wrapNone/>
                <wp:docPr id="31" name="Zone de texte 31"/>
                <wp:cNvGraphicFramePr/>
                <a:graphic xmlns:a="http://schemas.openxmlformats.org/drawingml/2006/main">
                  <a:graphicData uri="http://schemas.microsoft.com/office/word/2010/wordprocessingShape">
                    <wps:wsp>
                      <wps:cNvSpPr txBox="1"/>
                      <wps:spPr>
                        <a:xfrm>
                          <a:off x="0" y="0"/>
                          <a:ext cx="2182091" cy="228600"/>
                        </a:xfrm>
                        <a:prstGeom prst="rect">
                          <a:avLst/>
                        </a:prstGeom>
                        <a:solidFill>
                          <a:schemeClr val="lt1"/>
                        </a:solidFill>
                        <a:ln w="6350">
                          <a:noFill/>
                        </a:ln>
                      </wps:spPr>
                      <wps:txbx>
                        <w:txbxContent>
                          <w:p w:rsidR="00D96E51" w:rsidRPr="0011653F" w:rsidRDefault="00D96E51" w:rsidP="0011653F">
                            <w:pPr>
                              <w:ind w:left="142"/>
                              <w:rPr>
                                <w:i/>
                                <w:sz w:val="18"/>
                                <w:lang w:eastAsia="fr-FR"/>
                              </w:rPr>
                            </w:pPr>
                            <w:r w:rsidRPr="0011653F">
                              <w:rPr>
                                <w:i/>
                                <w:sz w:val="18"/>
                                <w:lang w:eastAsia="fr-FR"/>
                              </w:rPr>
                              <w:t>Figure 1. Architecture basique d’un SQR.</w:t>
                            </w:r>
                          </w:p>
                          <w:p w:rsidR="00D96E51" w:rsidRDefault="00D96E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Zone de texte 31" o:spid="_x0000_s1034" type="#_x0000_t202" style="position:absolute;left:0;text-align:left;margin-left:0;margin-top:8.85pt;width:171.8pt;height:18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" fillcolor="white [3201]" stroked="f" strokeweight=".5pt">
                <v:textbox>
                  <w:txbxContent>
                    <w:p w:rsidR="00B9332B" w:rsidRPr="0011653F" w:rsidRDefault="00B9332B" w:rsidP="0011653F">
                      <w:pPr>
                        <w:ind w:left="142"/>
                        <w:rPr>
                          <w:i/>
                          <w:sz w:val="18"/>
                          <w:lang w:eastAsia="fr-FR"/>
                        </w:rPr>
                      </w:pPr>
                      <w:r w:rsidRPr="0011653F">
                        <w:rPr>
                          <w:i/>
                          <w:sz w:val="18"/>
                          <w:lang w:eastAsia="fr-FR"/>
                        </w:rPr>
                        <w:t>Figure 1. Architecture basique d’un SQR.</w:t>
                      </w:r>
                    </w:p>
                    <w:p w:rsidR="00B9332B" w:rsidRDefault="00B9332B"/>
                  </w:txbxContent>
                </v:textbox>
                <w10:wrap anchorx="margin"/>
              </v:shape>
            </w:pict>
          </mc:Fallback>
        </mc:AlternateContent>
      </w:r>
    </w:p>
    <w:p w:rsidR="00D813A9" w:rsidRPr="00B633DA" w:rsidRDefault="00C406B7" w:rsidP="009B1D6E">
      <w:pPr>
        <w:ind w:firstLine="708"/>
        <w:rPr>
          <w:rFonts w:ascii="Linux Libertine" w:hAnsi="Linux Libertine" w:cs="Linux Libertine"/>
          <w:lang w:eastAsia="fr-FR"/>
        </w:rPr>
      </w:pPr>
      <w:r w:rsidRPr="00B633DA">
        <w:rPr>
          <w:rFonts w:ascii="Linux Libertine" w:hAnsi="Linux Libertine" w:cs="Linux Libertine"/>
          <w:lang w:eastAsia="fr-FR"/>
        </w:rPr>
        <w:t>Les premiers</w:t>
      </w:r>
      <w:r w:rsidR="005D29CC" w:rsidRPr="00B633DA">
        <w:rPr>
          <w:rFonts w:ascii="Linux Libertine" w:hAnsi="Linux Libertine" w:cs="Linux Libertine"/>
          <w:lang w:eastAsia="fr-FR"/>
        </w:rPr>
        <w:t xml:space="preserve"> </w:t>
      </w:r>
      <w:r w:rsidR="00BD30F6" w:rsidRPr="00B633DA">
        <w:rPr>
          <w:rFonts w:ascii="Linux Libertine" w:hAnsi="Linux Libertine" w:cs="Linux Libertine"/>
          <w:lang w:eastAsia="fr-FR"/>
        </w:rPr>
        <w:t>système</w:t>
      </w:r>
      <w:r w:rsidR="00055D28" w:rsidRPr="00B633DA">
        <w:rPr>
          <w:rFonts w:ascii="Linux Libertine" w:hAnsi="Linux Libertine" w:cs="Linux Libertine"/>
          <w:lang w:eastAsia="fr-FR"/>
        </w:rPr>
        <w:t>s</w:t>
      </w:r>
      <w:r w:rsidR="00BD30F6" w:rsidRPr="00B633DA">
        <w:rPr>
          <w:rFonts w:ascii="Linux Libertine" w:hAnsi="Linux Libertine" w:cs="Linux Libertine"/>
          <w:lang w:eastAsia="fr-FR"/>
        </w:rPr>
        <w:t xml:space="preserve"> de question-réponse</w:t>
      </w:r>
      <w:r w:rsidRPr="00B633DA">
        <w:rPr>
          <w:rFonts w:ascii="Linux Libertine" w:hAnsi="Linux Libertine" w:cs="Linux Libertine"/>
          <w:lang w:eastAsia="fr-FR"/>
        </w:rPr>
        <w:t xml:space="preserve">, </w:t>
      </w:r>
      <w:r w:rsidR="00D57882" w:rsidRPr="00B633DA">
        <w:rPr>
          <w:rFonts w:ascii="Linux Libertine" w:hAnsi="Linux Libertine" w:cs="Linux Libertine"/>
          <w:lang w:eastAsia="fr-FR"/>
        </w:rPr>
        <w:t>BASEBALL</w:t>
      </w:r>
      <w:r w:rsidR="00055D28" w:rsidRPr="00B633DA">
        <w:rPr>
          <w:rFonts w:ascii="Linux Libertine" w:hAnsi="Linux Libertine" w:cs="Linux Libertine"/>
          <w:lang w:eastAsia="fr-FR"/>
        </w:rPr>
        <w:t xml:space="preserve"> </w:t>
      </w:r>
      <w:r w:rsidR="00CD2B1F" w:rsidRPr="00B633DA">
        <w:rPr>
          <w:rFonts w:ascii="Linux Libertine" w:hAnsi="Linux Libertine" w:cs="Linux Libertine"/>
          <w:lang w:eastAsia="fr-FR"/>
        </w:rPr>
        <w:fldChar w:fldCharType="begin" w:fldLock="1"/>
      </w:r>
      <w:r w:rsidR="00F41901" w:rsidRPr="00B633DA">
        <w:rPr>
          <w:rFonts w:ascii="Linux Libertine" w:hAnsi="Linux Libertine" w:cs="Linux Libertine"/>
          <w:lang w:eastAsia="fr-FR"/>
        </w:rPr>
        <w:instrText>ADDIN CSL_CITATION { "citationItems" : [ { "id" : "ITEM-1", "itemData" : { "DOI" : "10.1017/CBO9781107415324.004", "ISBN" : "9788578110796", "ISSN" : "1098-6596",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"Green", "given" : "Bert", "non-dropping-particle" : "", "parse-names" : false, "suffix" : "" }, { "dropping-particle" : "", "family" : "Wolf", "given" : "Alice", "non-dropping-particle" : "", "parse-names" : false, "suffix" : "" }, { "dropping-particle" : "", "family" : "Chomsky", "given" : "Carol", "non-dropping-particle" : "", "parse-names" : false, "suffix" : "" }, { "dropping-particle" : "", "family" : "Laughery", "given" : "Kenneth", "non-dropping-particle" : "", "parse-names" : false, "suffix" : "" } ], "container-title" : "Proceedings of Western Computing Conference", "id" : "ITEM-1", "issued" : { "date-parts" : [ [ "1961" ] ] }, "page" : "219-224", "title" : "Baseball: An automatic Question Answerer", "type" : "article-journal" }, "uris" : [ "http://www.mendeley.com/documents/?uuid=b5e35d89-1363-4bfb-ac4e-5b659c3da36c" ] } ], "mendeley" : { "formattedCitation" : "(Green et al. 1961)", "plainTextFormattedCitation" : "(Green et al. 1961)", "previouslyFormattedCitation" : "(Green et al. 1961)" }, "properties" : { "noteIndex" : 0 }, "schema" : "https://github.com/citation-style-language/schema/raw/master/csl-citation.json" }</w:instrText>
      </w:r>
      <w:r w:rsidR="00CD2B1F" w:rsidRPr="00B633DA">
        <w:rPr>
          <w:rFonts w:ascii="Linux Libertine" w:hAnsi="Linux Libertine" w:cs="Linux Libertine"/>
          <w:lang w:eastAsia="fr-FR"/>
        </w:rPr>
        <w:fldChar w:fldCharType="separate"/>
      </w:r>
      <w:r w:rsidR="003A4F95" w:rsidRPr="00B633DA">
        <w:rPr>
          <w:rFonts w:ascii="Linux Libertine" w:hAnsi="Linux Libertine" w:cs="Linux Libertine"/>
          <w:noProof/>
          <w:lang w:eastAsia="fr-FR"/>
        </w:rPr>
        <w:t>(Green et al. 1961)</w:t>
      </w:r>
      <w:r w:rsidR="00CD2B1F" w:rsidRPr="00B633DA">
        <w:rPr>
          <w:rFonts w:ascii="Linux Libertine" w:hAnsi="Linux Libertine" w:cs="Linux Libertine"/>
          <w:lang w:eastAsia="fr-FR"/>
        </w:rPr>
        <w:fldChar w:fldCharType="end"/>
      </w:r>
      <w:r w:rsidR="00AB243C" w:rsidRPr="00B633DA">
        <w:rPr>
          <w:rFonts w:ascii="Linux Libertine" w:hAnsi="Linux Libertine" w:cs="Linux Libertine"/>
          <w:lang w:eastAsia="fr-FR"/>
        </w:rPr>
        <w:t>, programmé pour répondre à des questions concernant le champion de baseball américain d’une certaine année</w:t>
      </w:r>
      <w:r w:rsidRPr="00B633DA">
        <w:rPr>
          <w:rFonts w:ascii="Linux Libertine" w:hAnsi="Linux Libertine" w:cs="Linux Libertine"/>
          <w:lang w:eastAsia="fr-FR"/>
        </w:rPr>
        <w:t xml:space="preserve"> et </w:t>
      </w:r>
      <w:r w:rsidR="00D57882" w:rsidRPr="00B633DA">
        <w:rPr>
          <w:rFonts w:ascii="Linux Libertine" w:hAnsi="Linux Libertine" w:cs="Linux Libertine"/>
          <w:lang w:eastAsia="fr-FR"/>
        </w:rPr>
        <w:t>LUNAR</w:t>
      </w:r>
      <w:r w:rsidR="00055D28" w:rsidRPr="00B633DA">
        <w:rPr>
          <w:rFonts w:ascii="Linux Libertine" w:hAnsi="Linux Libertine" w:cs="Linux Libertine"/>
          <w:lang w:eastAsia="fr-FR"/>
        </w:rPr>
        <w:t xml:space="preserve"> </w:t>
      </w:r>
      <w:r w:rsidR="00B862FD" w:rsidRPr="00B633DA">
        <w:rPr>
          <w:rFonts w:ascii="Linux Libertine" w:hAnsi="Linux Libertine" w:cs="Linux Libertine"/>
          <w:lang w:eastAsia="fr-FR"/>
        </w:rPr>
        <w:t>(</w:t>
      </w:r>
      <w:commentRangeStart w:id="5"/>
      <w:r w:rsidR="00B862FD" w:rsidRPr="00B633DA">
        <w:rPr>
          <w:rFonts w:ascii="Linux Libertine" w:hAnsi="Linux Libertine" w:cs="Linux Libertine"/>
          <w:lang w:eastAsia="fr-FR"/>
        </w:rPr>
        <w:t>Woods</w:t>
      </w:r>
      <w:commentRangeEnd w:id="5"/>
      <w:r w:rsidR="00BB36CF">
        <w:rPr>
          <w:rStyle w:val="CommentReference"/>
        </w:rPr>
        <w:commentReference w:id="5"/>
      </w:r>
      <w:r w:rsidR="00B862FD" w:rsidRPr="00B633DA">
        <w:rPr>
          <w:rFonts w:ascii="Linux Libertine" w:hAnsi="Linux Libertine" w:cs="Linux Libertine"/>
          <w:lang w:eastAsia="fr-FR"/>
        </w:rPr>
        <w:t>)</w:t>
      </w:r>
      <w:r w:rsidRPr="00B633DA">
        <w:rPr>
          <w:rFonts w:ascii="Linux Libertine" w:hAnsi="Linux Libertine" w:cs="Linux Libertine"/>
          <w:lang w:eastAsia="fr-FR"/>
        </w:rPr>
        <w:t>,</w:t>
      </w:r>
      <w:r w:rsidR="00AB243C" w:rsidRPr="00B633DA">
        <w:rPr>
          <w:rFonts w:ascii="Linux Libertine" w:hAnsi="Linux Libertine" w:cs="Linux Libertine"/>
          <w:lang w:eastAsia="fr-FR"/>
        </w:rPr>
        <w:t xml:space="preserve"> programmé pour répondre à des questions concernant la lune,</w:t>
      </w:r>
      <w:r w:rsidRPr="00B633DA">
        <w:rPr>
          <w:rFonts w:ascii="Linux Libertine" w:hAnsi="Linux Libertine" w:cs="Linux Libertine"/>
          <w:lang w:eastAsia="fr-FR"/>
        </w:rPr>
        <w:t xml:space="preserve"> furent développés autour des années 1960</w:t>
      </w:r>
      <w:r w:rsidR="00D57882" w:rsidRPr="00B633DA">
        <w:rPr>
          <w:rFonts w:ascii="Linux Libertine" w:hAnsi="Linux Libertine" w:cs="Linux Libertine"/>
          <w:lang w:eastAsia="fr-FR"/>
        </w:rPr>
        <w:t>-1970</w:t>
      </w:r>
      <w:r w:rsidR="003103A3" w:rsidRPr="00B633DA">
        <w:rPr>
          <w:rFonts w:ascii="Linux Libertine" w:hAnsi="Linux Libertine" w:cs="Linux Libertine"/>
          <w:lang w:eastAsia="fr-FR"/>
        </w:rPr>
        <w:t>. Ils possédaient cependant de nombreuses restrictions sur la manière d’utilis</w:t>
      </w:r>
      <w:r w:rsidR="00B862FD" w:rsidRPr="00B633DA">
        <w:rPr>
          <w:rFonts w:ascii="Linux Libertine" w:hAnsi="Linux Libertine" w:cs="Linux Libertine"/>
          <w:lang w:eastAsia="fr-FR"/>
        </w:rPr>
        <w:t>er</w:t>
      </w:r>
      <w:r w:rsidR="003103A3" w:rsidRPr="00B633DA">
        <w:rPr>
          <w:rFonts w:ascii="Linux Libertine" w:hAnsi="Linux Libertine" w:cs="Linux Libertine"/>
          <w:lang w:eastAsia="fr-FR"/>
        </w:rPr>
        <w:t xml:space="preserve"> la langue, </w:t>
      </w:r>
      <w:r w:rsidR="00B862FD" w:rsidRPr="00B633DA">
        <w:rPr>
          <w:rFonts w:ascii="Linux Libertine" w:hAnsi="Linux Libertine" w:cs="Linux Libertine"/>
          <w:lang w:eastAsia="fr-FR"/>
        </w:rPr>
        <w:t>mettant</w:t>
      </w:r>
      <w:r w:rsidR="003103A3" w:rsidRPr="00B633DA">
        <w:rPr>
          <w:rFonts w:ascii="Linux Libertine" w:hAnsi="Linux Libertine" w:cs="Linux Libertine"/>
          <w:lang w:eastAsia="fr-FR"/>
        </w:rPr>
        <w:t xml:space="preserve"> ainsi</w:t>
      </w:r>
      <w:r w:rsidR="00B862FD" w:rsidRPr="00B633DA">
        <w:rPr>
          <w:rFonts w:ascii="Linux Libertine" w:hAnsi="Linux Libertine" w:cs="Linux Libertine"/>
          <w:lang w:eastAsia="fr-FR"/>
        </w:rPr>
        <w:t xml:space="preserve"> en question</w:t>
      </w:r>
      <w:r w:rsidR="003103A3" w:rsidRPr="00B633DA">
        <w:rPr>
          <w:rFonts w:ascii="Linux Libertine" w:hAnsi="Linux Libertine" w:cs="Linux Libertine"/>
          <w:lang w:eastAsia="fr-FR"/>
        </w:rPr>
        <w:t xml:space="preserve"> leur qualification de SQR puisque les requêtes doivent être formulée</w:t>
      </w:r>
      <w:r w:rsidR="00B862FD" w:rsidRPr="00B633DA">
        <w:rPr>
          <w:rFonts w:ascii="Linux Libertine" w:hAnsi="Linux Libertine" w:cs="Linux Libertine"/>
          <w:lang w:eastAsia="fr-FR"/>
        </w:rPr>
        <w:t>s</w:t>
      </w:r>
      <w:r w:rsidR="003103A3" w:rsidRPr="00B633DA">
        <w:rPr>
          <w:rFonts w:ascii="Linux Libertine" w:hAnsi="Linux Libertine" w:cs="Linux Libertine"/>
          <w:lang w:eastAsia="fr-FR"/>
        </w:rPr>
        <w:t xml:space="preserve"> en langue naturelle. </w:t>
      </w:r>
      <w:r w:rsidR="00B01A9F" w:rsidRPr="00B633DA">
        <w:rPr>
          <w:rFonts w:ascii="Linux Libertine" w:hAnsi="Linux Libertine" w:cs="Linux Libertine"/>
          <w:lang w:eastAsia="fr-FR"/>
        </w:rPr>
        <w:t xml:space="preserve">Les SQR </w:t>
      </w:r>
      <w:r w:rsidR="00B862FD" w:rsidRPr="00B633DA">
        <w:rPr>
          <w:rFonts w:ascii="Linux Libertine" w:hAnsi="Linux Libertine" w:cs="Linux Libertine"/>
          <w:lang w:eastAsia="fr-FR"/>
        </w:rPr>
        <w:t xml:space="preserve">font </w:t>
      </w:r>
      <w:r w:rsidR="00B01A9F" w:rsidRPr="00B633DA">
        <w:rPr>
          <w:rFonts w:ascii="Linux Libertine" w:hAnsi="Linux Libertine" w:cs="Linux Libertine"/>
          <w:lang w:eastAsia="fr-FR"/>
        </w:rPr>
        <w:t>cependant un véritable bond en avant grâce aux conférences TREC (</w:t>
      </w:r>
      <w:r w:rsidR="00B01A9F" w:rsidRPr="00B633DA">
        <w:rPr>
          <w:rFonts w:ascii="Linux Libertine" w:hAnsi="Linux Libertine" w:cs="Linux Libertine"/>
          <w:i/>
          <w:lang w:eastAsia="fr-FR"/>
        </w:rPr>
        <w:t>Text REtrival Conference</w:t>
      </w:r>
      <w:r w:rsidR="00B01A9F" w:rsidRPr="00B633DA">
        <w:rPr>
          <w:rFonts w:ascii="Linux Libertine" w:hAnsi="Linux Libertine" w:cs="Linux Libertine"/>
          <w:lang w:eastAsia="fr-FR"/>
        </w:rPr>
        <w:t>) qui ont débuté en 1992 et qui s’intéresse</w:t>
      </w:r>
      <w:r w:rsidR="005D29CC" w:rsidRPr="00B633DA">
        <w:rPr>
          <w:rFonts w:ascii="Linux Libertine" w:hAnsi="Linux Libertine" w:cs="Linux Libertine"/>
          <w:lang w:eastAsia="fr-FR"/>
        </w:rPr>
        <w:t>nt</w:t>
      </w:r>
      <w:r w:rsidR="00B01A9F" w:rsidRPr="00B633DA">
        <w:rPr>
          <w:rFonts w:ascii="Linux Libertine" w:hAnsi="Linux Libertine" w:cs="Linux Libertine"/>
          <w:lang w:eastAsia="fr-FR"/>
        </w:rPr>
        <w:t xml:space="preserve"> à l’extraction d’information, un élément essentiel des SQR</w:t>
      </w:r>
      <w:r w:rsidR="005D29CC" w:rsidRPr="00B633DA">
        <w:rPr>
          <w:rFonts w:ascii="Linux Libertine" w:hAnsi="Linux Libertine" w:cs="Linux Libertine"/>
          <w:lang w:eastAsia="fr-FR"/>
        </w:rPr>
        <w:t xml:space="preserve">. </w:t>
      </w:r>
      <w:r w:rsidR="00D57882" w:rsidRPr="00B633DA">
        <w:rPr>
          <w:rFonts w:ascii="Linux Libertine" w:hAnsi="Linux Libertine" w:cs="Linux Libertine"/>
          <w:lang w:eastAsia="fr-FR"/>
        </w:rPr>
        <w:t xml:space="preserve">Ce n’est cependant qu’en 1999 que ces conférences ont commencé à intégrer des campagnes d’évaluation de SQR. </w:t>
      </w:r>
      <w:r w:rsidR="005D29CC" w:rsidRPr="00B633DA">
        <w:rPr>
          <w:rFonts w:ascii="Linux Libertine" w:hAnsi="Linux Libertine" w:cs="Linux Libertine"/>
          <w:lang w:eastAsia="fr-FR"/>
        </w:rPr>
        <w:t>Grâce à ces conférences, de nombreux systèmes comme QRISTAL</w:t>
      </w:r>
      <w:r w:rsidR="00055D28" w:rsidRPr="00B633DA">
        <w:rPr>
          <w:rFonts w:ascii="Linux Libertine" w:hAnsi="Linux Libertine" w:cs="Linux Libertine"/>
          <w:lang w:eastAsia="fr-FR"/>
        </w:rPr>
        <w:t xml:space="preserve"> </w:t>
      </w:r>
      <w:r w:rsidR="00055D28" w:rsidRPr="00B633DA">
        <w:rPr>
          <w:rFonts w:ascii="Linux Libertine" w:hAnsi="Linux Libertine" w:cs="Linux Libertine"/>
          <w:lang w:eastAsia="fr-FR"/>
        </w:rPr>
        <w:fldChar w:fldCharType="begin" w:fldLock="1"/>
      </w:r>
      <w:r w:rsidR="00F41901" w:rsidRPr="00B633DA">
        <w:rPr>
          <w:rFonts w:ascii="Linux Libertine" w:hAnsi="Linux Libertine" w:cs="Linux Libertine"/>
          <w:lang w:eastAsia="fr-FR"/>
        </w:rPr>
        <w:instrText>ADDIN CSL_CITATION { "citationItems" : [ { "id" : "ITEM-1", "itemData" : { "abstract" : "QRISTAL1 is a question answering system which makes intensive use of natural language processing techniques, for indexing documents as well as for extracting answers. This system recently ranked first in the EQueR evaluation exercise (Evalda, Technolangue2). After a functional description of the system, its results in the EQueR exercise are detailed. These results and some additional tests allow to evaluate the contribution of each NLP component. The feedback of the first QRISTAL users encourage further thoughts about the ergonomics and the constraints of question answering systems, faced with the Web search engines.", "author" : [ { "dropping-particle" : "", "family" : "Laurent", "given" : "Dominique", "non-dropping-particle" : "", "parse-names" : false, "suffix" : "" }, { "dropping-particle" : "", "family" : "S\u00e9gu\u00e9la", "given" : "Patrick", "non-dropping-particle" : "", "parse-names" : false, "suffix" : "" } ], "container-title" : "TALN 2005", "id" : "ITEM-1", "issued" : { "date-parts" : [ [ "2004" ] ] }, "title" : "QRISTAL, syst\u00e8me de Questions-R\u00e9ponses", "type" : "article-journal" }, "uris" : [ "http://www.mendeley.com/documents/?uuid=dd49e7b5-5860-4479-9e16-007380fe0f42" ] } ], "mendeley" : { "formattedCitation" : "(Laurent and S\u00e9gu\u00e9la 2004)", "plainTextFormattedCitation" : "(Laurent and S\u00e9gu\u00e9la 2004)", "previouslyFormattedCitation" : "(Laurent and S\u00e9gu\u00e9la 2004)" }, "properties" : { "noteIndex" : 0 }, "schema" : "https://github.com/citation-style-language/schema/raw/master/csl-citation.json" }</w:instrText>
      </w:r>
      <w:r w:rsidR="00055D28" w:rsidRPr="00B633DA">
        <w:rPr>
          <w:rFonts w:ascii="Linux Libertine" w:hAnsi="Linux Libertine" w:cs="Linux Libertine"/>
          <w:lang w:eastAsia="fr-FR"/>
        </w:rPr>
        <w:fldChar w:fldCharType="separate"/>
      </w:r>
      <w:r w:rsidR="003A4F95" w:rsidRPr="00B633DA">
        <w:rPr>
          <w:rFonts w:ascii="Linux Libertine" w:hAnsi="Linux Libertine" w:cs="Linux Libertine"/>
          <w:noProof/>
          <w:lang w:eastAsia="fr-FR"/>
        </w:rPr>
        <w:t>(Laurent and Séguéla 2004)</w:t>
      </w:r>
      <w:r w:rsidR="00055D28" w:rsidRPr="00B633DA">
        <w:rPr>
          <w:rFonts w:ascii="Linux Libertine" w:hAnsi="Linux Libertine" w:cs="Linux Libertine"/>
          <w:lang w:eastAsia="fr-FR"/>
        </w:rPr>
        <w:fldChar w:fldCharType="end"/>
      </w:r>
      <w:r w:rsidR="005D29CC" w:rsidRPr="00B633DA">
        <w:rPr>
          <w:rFonts w:ascii="Linux Libertine" w:hAnsi="Linux Libertine" w:cs="Linux Libertine"/>
          <w:lang w:eastAsia="fr-FR"/>
        </w:rPr>
        <w:t>, QALC</w:t>
      </w:r>
      <w:r w:rsidR="00055D28" w:rsidRPr="00B633DA">
        <w:rPr>
          <w:rFonts w:ascii="Linux Libertine" w:hAnsi="Linux Libertine" w:cs="Linux Libertine"/>
          <w:lang w:eastAsia="fr-FR"/>
        </w:rPr>
        <w:t xml:space="preserve"> </w:t>
      </w:r>
      <w:r w:rsidR="00055D28" w:rsidRPr="00B633DA">
        <w:rPr>
          <w:rFonts w:ascii="Linux Libertine" w:hAnsi="Linux Libertine" w:cs="Linux Libertine"/>
          <w:lang w:eastAsia="fr-FR"/>
        </w:rPr>
        <w:fldChar w:fldCharType="begin" w:fldLock="1"/>
      </w:r>
      <w:r w:rsidR="00B1671D">
        <w:rPr>
          <w:rFonts w:ascii="Linux Libertine" w:hAnsi="Linux Libertine" w:cs="Linux Libertine"/>
          <w:lang w:eastAsia="fr-FR"/>
        </w:rPr>
        <w:instrText>ADDIN CSL_CITATION { "citationItems" : [ { "id" : "ITEM-1", "itemData" : { "author" : [ { "dropping-particle" : "", "family" : "Ligozat", "given" : "Anne-laure", "non-dropping-particle" : "", "parse-names" : false, "suffix" : "" } ], "container-title" : "RECITAL 2004", "id" : "ITEM-1", "issued" : { "date-parts" : [ [ "2004" ] ] }, "title" : "Syst\u00e8me de Question R\u00e9ponse : apport de l\u2019analyse syntaxique lors de l\u2019extraction de la r\u00e9ponse", "type" : "article-journal" }, "uris" : [ "http://www.mendeley.com/documents/?uuid=477e436f-6b20-4707-bf2c-17f095490871" ] } ], "mendeley" : { "formattedCitation" : "(Ligozat 2004)", "plainTextFormattedCitation" : "(Ligozat 2004)", "previouslyFormattedCitation" : "(Ligozat, Paris, and Orsay 2006)" }, "properties" : { "noteIndex" : 0 }, "schema" : "https://github.com/citation-style-language/schema/raw/master/csl-citation.json" }</w:instrText>
      </w:r>
      <w:r w:rsidR="00055D28" w:rsidRPr="00B633DA">
        <w:rPr>
          <w:rFonts w:ascii="Linux Libertine" w:hAnsi="Linux Libertine" w:cs="Linux Libertine"/>
          <w:lang w:eastAsia="fr-FR"/>
        </w:rPr>
        <w:fldChar w:fldCharType="separate"/>
      </w:r>
      <w:r w:rsidR="00B1671D" w:rsidRPr="00B1671D">
        <w:rPr>
          <w:rFonts w:ascii="Linux Libertine" w:hAnsi="Linux Libertine" w:cs="Linux Libertine"/>
          <w:noProof/>
          <w:lang w:eastAsia="fr-FR"/>
        </w:rPr>
        <w:t>(Ligozat 2004)</w:t>
      </w:r>
      <w:r w:rsidR="00055D28" w:rsidRPr="00B633DA">
        <w:rPr>
          <w:rFonts w:ascii="Linux Libertine" w:hAnsi="Linux Libertine" w:cs="Linux Libertine"/>
          <w:lang w:eastAsia="fr-FR"/>
        </w:rPr>
        <w:fldChar w:fldCharType="end"/>
      </w:r>
      <w:r w:rsidR="005D29CC" w:rsidRPr="00B633DA">
        <w:rPr>
          <w:rFonts w:ascii="Linux Libertine" w:hAnsi="Linux Libertine" w:cs="Linux Libertine"/>
          <w:lang w:eastAsia="fr-FR"/>
        </w:rPr>
        <w:t xml:space="preserve">, FIDGI </w:t>
      </w:r>
      <w:r w:rsidR="00055D28" w:rsidRPr="00B633DA">
        <w:rPr>
          <w:rFonts w:ascii="Linux Libertine" w:hAnsi="Linux Libertine" w:cs="Linux Libertine"/>
          <w:lang w:eastAsia="fr-FR"/>
        </w:rPr>
        <w:fldChar w:fldCharType="begin" w:fldLock="1"/>
      </w:r>
      <w:r w:rsidR="00F41901" w:rsidRPr="00B633DA">
        <w:rPr>
          <w:rFonts w:ascii="Linux Libertine" w:hAnsi="Linux Libertine" w:cs="Linux Libertine"/>
          <w:lang w:eastAsia="fr-FR"/>
        </w:rPr>
        <w:instrText>ADDIN CSL_CITATION { "citationItems" : [ { "id" : "ITEM-1", "itemData" : { "author" : [ { "dropping-particle" : "", "family" : "Moriceau", "given" : "V\u00e9ronique", "non-dropping-particle" : "", "parse-names" : false, "suffix" : "" }, { "dropping-particle" : "", "family" : "Tannier", "given" : "Xavier", "non-dropping-particle" : "", "parse-names" : false, "suffix" : "" } ], "container-title" : "Architecture", "id" : "ITEM-1", "issue" : "January 2009", "issued" : { "date-parts" : [ [ "2009" ] ] }, "page" : "24-26", "title" : "Apport de la syntaxe dans un syst\u00e8me de question-r\u00e9ponse : \u00e9tude du syst\u00e8me FIDJI.", "type" : "article-journal" }, "uris" : [ "http://www.mendeley.com/documents/?uuid=d6887f19-a523-4ff8-85f7-680043c124d2" ] } ], "mendeley" : { "formattedCitation" : "(Moriceau and Tannier 2009)", "plainTextFormattedCitation" : "(Moriceau and Tannier 2009)", "previouslyFormattedCitation" : "(Moriceau and Tannier 2009)" }, "properties" : { "noteIndex" : 0 }, "schema" : "https://github.com/citation-style-language/schema/raw/master/csl-citation.json" }</w:instrText>
      </w:r>
      <w:r w:rsidR="00055D28" w:rsidRPr="00B633DA">
        <w:rPr>
          <w:rFonts w:ascii="Linux Libertine" w:hAnsi="Linux Libertine" w:cs="Linux Libertine"/>
          <w:lang w:eastAsia="fr-FR"/>
        </w:rPr>
        <w:fldChar w:fldCharType="separate"/>
      </w:r>
      <w:r w:rsidR="003A4F95" w:rsidRPr="00B633DA">
        <w:rPr>
          <w:rFonts w:ascii="Linux Libertine" w:hAnsi="Linux Libertine" w:cs="Linux Libertine"/>
          <w:noProof/>
          <w:lang w:eastAsia="fr-FR"/>
        </w:rPr>
        <w:t>(Moriceau and Tannier 2009)</w:t>
      </w:r>
      <w:r w:rsidR="00055D28" w:rsidRPr="00B633DA">
        <w:rPr>
          <w:rFonts w:ascii="Linux Libertine" w:hAnsi="Linux Libertine" w:cs="Linux Libertine"/>
          <w:lang w:eastAsia="fr-FR"/>
        </w:rPr>
        <w:fldChar w:fldCharType="end"/>
      </w:r>
      <w:r w:rsidR="00055D28" w:rsidRPr="00B633DA">
        <w:rPr>
          <w:rFonts w:ascii="Linux Libertine" w:hAnsi="Linux Libertine" w:cs="Linux Libertine"/>
          <w:lang w:eastAsia="fr-FR"/>
        </w:rPr>
        <w:t xml:space="preserve"> </w:t>
      </w:r>
      <w:r w:rsidR="005D29CC" w:rsidRPr="00B633DA">
        <w:rPr>
          <w:rFonts w:ascii="Linux Libertine" w:hAnsi="Linux Libertine" w:cs="Linux Libertine"/>
          <w:lang w:eastAsia="fr-FR"/>
        </w:rPr>
        <w:t xml:space="preserve">ou encore PiQASso </w:t>
      </w:r>
      <w:r w:rsidR="00055D28" w:rsidRPr="00B633DA">
        <w:rPr>
          <w:rFonts w:ascii="Linux Libertine" w:hAnsi="Linux Libertine" w:cs="Linux Libertine"/>
          <w:lang w:eastAsia="fr-FR"/>
        </w:rPr>
        <w:fldChar w:fldCharType="begin" w:fldLock="1"/>
      </w:r>
      <w:r w:rsidR="00F41901" w:rsidRPr="00B633DA">
        <w:rPr>
          <w:rFonts w:ascii="Linux Libertine" w:hAnsi="Linux Libertine" w:cs="Linux Libertine"/>
          <w:lang w:eastAsia="fr-FR"/>
        </w:rPr>
        <w:instrText>ADDIN CSL_CITATION { "citationItems" : [ { "id" : "ITEM-1", "itemData" : { "abstract" : "PiQASso is a Question Answering system based on a combination of modern IR techniques and a series of semantic filters for selecting paragraphs containing a justifiable answer. Semantic filtering is based on several NLP tools, including a dependency-based parser, a POS tagger, a NE tagger and a lexical database. Semantic analysis of questions is performed in order to extract keywords used in retrieval queries and to detect the expected answer type. Semantic analysis of retrieved paragraphs includes checking the presence of entities of the expected answer type and extracting logical relations between words. A paragraph is considered to justify an answer if similar relations are present in the question. When no answer passes the filters, the process is repeated applying further levels of query expansions in order to increase recall. We discuss results and limitations of the current implementation.", "author" : [ { "dropping-particle" : "", "family" : "Antonio", "given" : "G. A.", "non-dropping-particle" : "", "parse-names" : false, "suffix" : "" }, { "dropping-particle" : "", "family" : "Cisternino", "given" : "A.", "non-dropping-particle" : "", "parse-names" : false, "suffix" : "" }, { "dropping-particle" : "", "family" : "Formica", "given" : "F.", "non-dropping-particle" : "", "parse-names" : false, "suffix" : "" }, { "dropping-particle" : "", "family" : "Simi", "given" : "M.", "non-dropping-particle" : "", "parse-names" : false, "suffix" : "" }, { "dropping-particle" : "", "family" : "Tommasi", "given" : "R.", "non-dropping-particle" : "", "parse-names" : false, "suffix" : "" } ], "container-title" : "Proceedings of the Text REtrieval Conference", "id" : "ITEM-1", "issue" : "January", "issued" : { "date-parts" : [ [ "2001" ] ] }, "page" : "599-607", "title" : "PiQASso: Pisa Question Answering System", "type" : "article-journal" }, "uris" : [ "http://www.mendeley.com/documents/?uuid=887cacce-1b6e-468a-a80f-22effce78bbb" ] } ], "mendeley" : { "formattedCitation" : "(Antonio et al. 2001)", "plainTextFormattedCitation" : "(Antonio et al. 2001)", "previouslyFormattedCitation" : "(Antonio et al. 2001)" }, "properties" : { "noteIndex" : 0 }, "schema" : "https://github.com/citation-style-language/schema/raw/master/csl-citation.json" }</w:instrText>
      </w:r>
      <w:r w:rsidR="00055D28" w:rsidRPr="00B633DA">
        <w:rPr>
          <w:rFonts w:ascii="Linux Libertine" w:hAnsi="Linux Libertine" w:cs="Linux Libertine"/>
          <w:lang w:eastAsia="fr-FR"/>
        </w:rPr>
        <w:fldChar w:fldCharType="separate"/>
      </w:r>
      <w:r w:rsidR="003A4F95" w:rsidRPr="00B633DA">
        <w:rPr>
          <w:rFonts w:ascii="Linux Libertine" w:hAnsi="Linux Libertine" w:cs="Linux Libertine"/>
          <w:noProof/>
          <w:lang w:eastAsia="fr-FR"/>
        </w:rPr>
        <w:t>(Antonio et al. 2001)</w:t>
      </w:r>
      <w:r w:rsidR="00055D28" w:rsidRPr="00B633DA">
        <w:rPr>
          <w:rFonts w:ascii="Linux Libertine" w:hAnsi="Linux Libertine" w:cs="Linux Libertine"/>
          <w:lang w:eastAsia="fr-FR"/>
        </w:rPr>
        <w:fldChar w:fldCharType="end"/>
      </w:r>
      <w:r w:rsidR="00055D28" w:rsidRPr="00B633DA">
        <w:rPr>
          <w:rFonts w:ascii="Linux Libertine" w:hAnsi="Linux Libertine" w:cs="Linux Libertine"/>
          <w:lang w:eastAsia="fr-FR"/>
        </w:rPr>
        <w:t xml:space="preserve"> </w:t>
      </w:r>
      <w:r w:rsidR="005D29CC" w:rsidRPr="00B633DA">
        <w:rPr>
          <w:rFonts w:ascii="Linux Libertine" w:hAnsi="Linux Libertine" w:cs="Linux Libertine"/>
          <w:lang w:eastAsia="fr-FR"/>
        </w:rPr>
        <w:t>ont vu le jour.</w:t>
      </w:r>
      <w:r w:rsidR="001018CC" w:rsidRPr="00B633DA">
        <w:rPr>
          <w:rFonts w:ascii="Linux Libertine" w:hAnsi="Linux Libertine" w:cs="Linux Libertine"/>
          <w:lang w:eastAsia="fr-FR"/>
        </w:rPr>
        <w:t xml:space="preserve"> Ces systèmes sont à domaine ouvert (</w:t>
      </w:r>
      <w:r w:rsidR="001018CC" w:rsidRPr="00B633DA">
        <w:rPr>
          <w:rFonts w:ascii="Linux Libertine" w:hAnsi="Linux Libertine" w:cs="Linux Libertine"/>
          <w:i/>
          <w:lang w:eastAsia="fr-FR"/>
        </w:rPr>
        <w:t>open-domain</w:t>
      </w:r>
      <w:r w:rsidR="001018CC" w:rsidRPr="00B633DA">
        <w:rPr>
          <w:rFonts w:ascii="Linux Libertine" w:hAnsi="Linux Libertine" w:cs="Linux Libertine"/>
          <w:lang w:eastAsia="fr-FR"/>
        </w:rPr>
        <w:t xml:space="preserve">), c’est-à-dire qu’ils peuvent répondre à n’importe quelle question générique, comme la date de naissance de Shakespeare ou bien la capitale de l’Ouzbékistan. </w:t>
      </w:r>
    </w:p>
    <w:p w:rsidR="006F50DA" w:rsidRPr="00B633DA" w:rsidRDefault="001018CC" w:rsidP="00F41901">
      <w:pPr>
        <w:ind w:firstLine="708"/>
        <w:rPr>
          <w:rFonts w:ascii="Linux Libertine" w:hAnsi="Linux Libertine" w:cs="Linux Libertine"/>
          <w:lang w:eastAsia="fr-FR"/>
        </w:rPr>
      </w:pPr>
      <w:r w:rsidRPr="00B633DA">
        <w:rPr>
          <w:rFonts w:ascii="Linux Libertine" w:hAnsi="Linux Libertine" w:cs="Linux Libertine"/>
          <w:lang w:eastAsia="fr-FR"/>
        </w:rPr>
        <w:t>Il existe cependant des systèmes question-réponse à domaine restreint (</w:t>
      </w:r>
      <w:r w:rsidR="004208CB" w:rsidRPr="00B633DA">
        <w:rPr>
          <w:rFonts w:ascii="Linux Libertine" w:hAnsi="Linux Libertine" w:cs="Linux Libertine"/>
          <w:i/>
          <w:lang w:eastAsia="fr-FR"/>
        </w:rPr>
        <w:t>domain</w:t>
      </w:r>
      <w:r w:rsidRPr="00B633DA">
        <w:rPr>
          <w:rFonts w:ascii="Linux Libertine" w:hAnsi="Linux Libertine" w:cs="Linux Libertine"/>
          <w:i/>
          <w:lang w:eastAsia="fr-FR"/>
        </w:rPr>
        <w:t>-</w:t>
      </w:r>
      <w:r w:rsidR="004208CB" w:rsidRPr="00B633DA">
        <w:rPr>
          <w:rFonts w:ascii="Linux Libertine" w:hAnsi="Linux Libertine" w:cs="Linux Libertine"/>
          <w:i/>
          <w:lang w:eastAsia="fr-FR"/>
        </w:rPr>
        <w:t>dependent</w:t>
      </w:r>
      <w:r w:rsidRPr="00B633DA">
        <w:rPr>
          <w:rFonts w:ascii="Linux Libertine" w:hAnsi="Linux Libertine" w:cs="Linux Libertine"/>
          <w:lang w:eastAsia="fr-FR"/>
        </w:rPr>
        <w:t xml:space="preserve">). </w:t>
      </w:r>
      <w:r w:rsidR="005D29CC" w:rsidRPr="00B633DA">
        <w:rPr>
          <w:rFonts w:ascii="Linux Libertine" w:hAnsi="Linux Libertine" w:cs="Linux Libertine"/>
          <w:lang w:eastAsia="fr-FR"/>
        </w:rPr>
        <w:t xml:space="preserve">L’un des domaines encore peu pourvu en matière de SQR est celui de la santé et du médical. L’une des raisons qui pourrait expliquer ce vide est que le domaine de la santé est un domaine sensible dans le sens où les requêtes formulées doivent obtenir des réponses précises, non ambigües et surtout correctes. </w:t>
      </w:r>
      <w:r w:rsidR="00B862FD" w:rsidRPr="00B633DA">
        <w:rPr>
          <w:rFonts w:ascii="Linux Libertine" w:hAnsi="Linux Libertine" w:cs="Linux Libertine"/>
          <w:lang w:eastAsia="fr-FR"/>
        </w:rPr>
        <w:t>Par exemple, avec un système QR qui ne ferait qu’une analyse superficielle et rudimentaire, une</w:t>
      </w:r>
      <w:r w:rsidR="005D29CC" w:rsidRPr="00B633DA">
        <w:rPr>
          <w:rFonts w:ascii="Linux Libertine" w:hAnsi="Linux Libertine" w:cs="Linux Libertine"/>
          <w:lang w:eastAsia="fr-FR"/>
        </w:rPr>
        <w:t xml:space="preserve"> requête telle que « qu’est-ce que l’anémie ? » recherchée dans un corpus qui comporterait la phrase « […]</w:t>
      </w:r>
      <w:r w:rsidR="00082848" w:rsidRPr="00B633DA">
        <w:rPr>
          <w:rFonts w:ascii="Linux Libertine" w:hAnsi="Linux Libertine" w:cs="Linux Libertine"/>
          <w:lang w:eastAsia="fr-FR"/>
        </w:rPr>
        <w:t xml:space="preserve"> causé par</w:t>
      </w:r>
      <w:r w:rsidR="005D29CC" w:rsidRPr="00B633DA">
        <w:rPr>
          <w:rFonts w:ascii="Linux Libertine" w:hAnsi="Linux Libertine" w:cs="Linux Libertine"/>
          <w:lang w:eastAsia="fr-FR"/>
        </w:rPr>
        <w:t xml:space="preserve"> </w:t>
      </w:r>
      <w:r w:rsidR="004D30DE" w:rsidRPr="00B633DA">
        <w:rPr>
          <w:rFonts w:ascii="Linux Libertine" w:hAnsi="Linux Libertine" w:cs="Linux Libertine"/>
          <w:lang w:eastAsia="fr-FR"/>
        </w:rPr>
        <w:t xml:space="preserve">le manque de magnésium ou l’anémie » </w:t>
      </w:r>
      <w:r w:rsidR="00082848" w:rsidRPr="00B633DA">
        <w:rPr>
          <w:rFonts w:ascii="Linux Libertine" w:hAnsi="Linux Libertine" w:cs="Linux Libertine"/>
          <w:lang w:eastAsia="fr-FR"/>
        </w:rPr>
        <w:t>obtiendra</w:t>
      </w:r>
      <w:r w:rsidR="004D30DE" w:rsidRPr="00B633DA">
        <w:rPr>
          <w:rFonts w:ascii="Linux Libertine" w:hAnsi="Linux Libertine" w:cs="Linux Libertine"/>
          <w:lang w:eastAsia="fr-FR"/>
        </w:rPr>
        <w:t xml:space="preserve"> </w:t>
      </w:r>
      <w:r w:rsidR="00BD30F6" w:rsidRPr="00B633DA">
        <w:rPr>
          <w:rFonts w:ascii="Linux Libertine" w:hAnsi="Linux Libertine" w:cs="Linux Libertine"/>
          <w:lang w:eastAsia="fr-FR"/>
        </w:rPr>
        <w:t xml:space="preserve">potentiellement </w:t>
      </w:r>
      <w:r w:rsidR="004D30DE" w:rsidRPr="00B633DA">
        <w:rPr>
          <w:rFonts w:ascii="Linux Libertine" w:hAnsi="Linux Libertine" w:cs="Linux Libertine"/>
          <w:lang w:eastAsia="fr-FR"/>
        </w:rPr>
        <w:t>comme réponse « un manque de magnésium », ce qui n’est évidemment pas correct</w:t>
      </w:r>
      <w:r w:rsidR="00082848" w:rsidRPr="00B633DA">
        <w:rPr>
          <w:rFonts w:ascii="Linux Libertine" w:hAnsi="Linux Libertine" w:cs="Linux Libertine"/>
          <w:lang w:eastAsia="fr-FR"/>
        </w:rPr>
        <w:t xml:space="preserve"> et ce qui pourrait induire l’utilisateur en erreur. </w:t>
      </w:r>
      <w:r w:rsidR="00786017" w:rsidRPr="00B633DA">
        <w:rPr>
          <w:rFonts w:ascii="Linux Libertine" w:hAnsi="Linux Libertine" w:cs="Linux Libertine"/>
          <w:lang w:eastAsia="fr-FR"/>
        </w:rPr>
        <w:t xml:space="preserve">Une autre raison pourrait être celle de la difficulté de constituer une base de données suffisante et fiable dans </w:t>
      </w:r>
      <w:r w:rsidR="00BD30F6" w:rsidRPr="00B633DA">
        <w:rPr>
          <w:rFonts w:ascii="Linux Libertine" w:hAnsi="Linux Libertine" w:cs="Linux Libertine"/>
          <w:lang w:eastAsia="fr-FR"/>
        </w:rPr>
        <w:t>un</w:t>
      </w:r>
      <w:r w:rsidR="00786017" w:rsidRPr="00B633DA">
        <w:rPr>
          <w:rFonts w:ascii="Linux Libertine" w:hAnsi="Linux Libertine" w:cs="Linux Libertine"/>
          <w:lang w:eastAsia="fr-FR"/>
        </w:rPr>
        <w:t xml:space="preserve"> domaine restreint</w:t>
      </w:r>
      <w:r w:rsidR="00BD30F6" w:rsidRPr="00B633DA">
        <w:rPr>
          <w:rFonts w:ascii="Linux Libertine" w:hAnsi="Linux Libertine" w:cs="Linux Libertine"/>
          <w:lang w:eastAsia="fr-FR"/>
        </w:rPr>
        <w:t xml:space="preserve"> tel que cela là.</w:t>
      </w:r>
      <w:r w:rsidR="00F41901" w:rsidRPr="00B633DA">
        <w:rPr>
          <w:rFonts w:ascii="Linux Libertine" w:hAnsi="Linux Libertine" w:cs="Linux Libertine"/>
          <w:lang w:eastAsia="fr-FR"/>
        </w:rPr>
        <w:t xml:space="preserve"> </w:t>
      </w:r>
      <w:r w:rsidR="00BD30F6" w:rsidRPr="00B633DA">
        <w:rPr>
          <w:rFonts w:ascii="Linux Libertine" w:hAnsi="Linux Libertine" w:cs="Linux Libertine"/>
          <w:lang w:eastAsia="fr-FR"/>
        </w:rPr>
        <w:t xml:space="preserve">Depuis le début des années 2000 cependant, quelques SQR dans ce domaine ont </w:t>
      </w:r>
      <w:r w:rsidR="00B862FD" w:rsidRPr="00B633DA">
        <w:rPr>
          <w:rFonts w:ascii="Linux Libertine" w:hAnsi="Linux Libertine" w:cs="Linux Libertine"/>
          <w:lang w:eastAsia="fr-FR"/>
        </w:rPr>
        <w:t>vu</w:t>
      </w:r>
      <w:r w:rsidR="00BD30F6" w:rsidRPr="00B633DA">
        <w:rPr>
          <w:rFonts w:ascii="Linux Libertine" w:hAnsi="Linux Libertine" w:cs="Linux Libertine"/>
          <w:lang w:eastAsia="fr-FR"/>
        </w:rPr>
        <w:t xml:space="preserve"> le jour. </w:t>
      </w:r>
    </w:p>
    <w:p w:rsidR="00A71CF5" w:rsidRPr="00B633DA" w:rsidRDefault="00A71CF5" w:rsidP="006F50DA">
      <w:pPr>
        <w:pStyle w:val="Heading2"/>
        <w:rPr>
          <w:rFonts w:ascii="Linux Libertine" w:hAnsi="Linux Libertine" w:cs="Linux Libertine"/>
          <w:lang w:eastAsia="fr-FR"/>
        </w:rPr>
      </w:pPr>
      <w:bookmarkStart w:id="6" w:name="_Toc514355992"/>
      <w:r w:rsidRPr="00B633DA">
        <w:rPr>
          <w:rFonts w:ascii="Linux Libertine" w:hAnsi="Linux Libertine" w:cs="Linux Libertine"/>
          <w:lang w:eastAsia="fr-FR"/>
        </w:rPr>
        <w:t>Problématique et objectifs.</w:t>
      </w:r>
      <w:bookmarkEnd w:id="6"/>
    </w:p>
    <w:p w:rsidR="00A71CF5" w:rsidRPr="00B633DA" w:rsidRDefault="00F07B4F" w:rsidP="00A71CF5">
      <w:pPr>
        <w:ind w:left="142" w:firstLine="360"/>
        <w:rPr>
          <w:rFonts w:ascii="Linux Libertine" w:hAnsi="Linux Libertine" w:cs="Linux Libertine"/>
          <w:lang w:eastAsia="fr-FR"/>
        </w:rPr>
      </w:pPr>
      <w:r w:rsidRPr="00B633DA">
        <w:rPr>
          <w:rFonts w:ascii="Linux Libertine" w:hAnsi="Linux Libertine" w:cs="Linux Libertine"/>
          <w:lang w:eastAsia="fr-FR"/>
        </w:rPr>
        <w:t>Dans le contexte des systèmes de question-réponse, n</w:t>
      </w:r>
      <w:r w:rsidR="006F50DA" w:rsidRPr="00B633DA">
        <w:rPr>
          <w:rFonts w:ascii="Linux Libertine" w:hAnsi="Linux Libertine" w:cs="Linux Libertine"/>
          <w:lang w:eastAsia="fr-FR"/>
        </w:rPr>
        <w:t>otre</w:t>
      </w:r>
      <w:r w:rsidR="00A71CF5" w:rsidRPr="00B633DA">
        <w:rPr>
          <w:rFonts w:ascii="Linux Libertine" w:hAnsi="Linux Libertine" w:cs="Linux Libertine"/>
          <w:lang w:eastAsia="fr-FR"/>
        </w:rPr>
        <w:t xml:space="preserve"> problématique s’articule autour de la modélisation des questions, c’est-à-dire le processus </w:t>
      </w:r>
      <w:r w:rsidR="006F50DA" w:rsidRPr="00B633DA">
        <w:rPr>
          <w:rFonts w:ascii="Linux Libertine" w:hAnsi="Linux Libertine" w:cs="Linux Libertine"/>
          <w:lang w:eastAsia="fr-FR"/>
        </w:rPr>
        <w:t>qui consiste à représenter la sémantique des questions sous une nouvelle forme afin de rendre possible la recherche de la réponse dans des corpus textuels. Cette étape précède celle de l’interrogation du corpus</w:t>
      </w:r>
      <w:r w:rsidR="00A71CF5" w:rsidRPr="00B633DA">
        <w:rPr>
          <w:rFonts w:ascii="Linux Libertine" w:hAnsi="Linux Libertine" w:cs="Linux Libertine"/>
          <w:lang w:eastAsia="fr-FR"/>
        </w:rPr>
        <w:t xml:space="preserve">. Ainsi, </w:t>
      </w:r>
      <w:r w:rsidR="006F50DA" w:rsidRPr="00B633DA">
        <w:rPr>
          <w:rFonts w:ascii="Linux Libertine" w:hAnsi="Linux Libertine" w:cs="Linux Libertine"/>
          <w:lang w:eastAsia="fr-FR"/>
        </w:rPr>
        <w:t>nos</w:t>
      </w:r>
      <w:r w:rsidR="00A71CF5" w:rsidRPr="00B633DA">
        <w:rPr>
          <w:rFonts w:ascii="Linux Libertine" w:hAnsi="Linux Libertine" w:cs="Linux Libertine"/>
          <w:lang w:eastAsia="fr-FR"/>
        </w:rPr>
        <w:t xml:space="preserve"> recherches s’oriente</w:t>
      </w:r>
      <w:r w:rsidR="006F50DA" w:rsidRPr="00B633DA">
        <w:rPr>
          <w:rFonts w:ascii="Linux Libertine" w:hAnsi="Linux Libertine" w:cs="Linux Libertine"/>
          <w:lang w:eastAsia="fr-FR"/>
        </w:rPr>
        <w:t>nt</w:t>
      </w:r>
      <w:r w:rsidR="00A71CF5" w:rsidRPr="00B633DA">
        <w:rPr>
          <w:rFonts w:ascii="Linux Libertine" w:hAnsi="Linux Libertine" w:cs="Linux Libertine"/>
          <w:lang w:eastAsia="fr-FR"/>
        </w:rPr>
        <w:t xml:space="preserve"> vers deux des modules qui composent en général un SQR : la normalisation de la question et le processus d’analyse défini par </w:t>
      </w:r>
      <w:sdt>
        <w:sdtPr>
          <w:rPr>
            <w:rFonts w:ascii="Linux Libertine" w:hAnsi="Linux Libertine" w:cs="Linux Libertine"/>
            <w:lang w:eastAsia="fr-FR"/>
          </w:rPr>
          <w:id w:val="-1971350869"/>
          <w:citation/>
        </w:sdtPr>
        <w:sdtContent>
          <w:r w:rsidR="00A71CF5" w:rsidRPr="00B633DA">
            <w:rPr>
              <w:rFonts w:ascii="Linux Libertine" w:hAnsi="Linux Libertine" w:cs="Linux Libertine"/>
              <w:lang w:eastAsia="fr-FR"/>
            </w:rPr>
            <w:fldChar w:fldCharType="begin"/>
          </w:r>
          <w:r w:rsidR="00A71CF5" w:rsidRPr="00B633DA">
            <w:rPr>
              <w:rFonts w:ascii="Linux Libertine" w:hAnsi="Linux Libertine" w:cs="Linux Libertine"/>
              <w:lang w:eastAsia="fr-FR"/>
            </w:rPr>
            <w:instrText xml:space="preserve"> CITATION Emb08 \l 1036 </w:instrText>
          </w:r>
          <w:r w:rsidR="00A71CF5" w:rsidRPr="00B633DA">
            <w:rPr>
              <w:rFonts w:ascii="Linux Libertine" w:hAnsi="Linux Libertine" w:cs="Linux Libertine"/>
              <w:lang w:eastAsia="fr-FR"/>
            </w:rPr>
            <w:fldChar w:fldCharType="separate"/>
          </w:r>
          <w:r w:rsidR="00A71CF5" w:rsidRPr="00B633DA">
            <w:rPr>
              <w:rFonts w:ascii="Linux Libertine" w:hAnsi="Linux Libertine" w:cs="Linux Libertine"/>
              <w:noProof/>
              <w:lang w:eastAsia="fr-FR"/>
            </w:rPr>
            <w:t>(Embarek, 2008)</w:t>
          </w:r>
          <w:r w:rsidR="00A71CF5" w:rsidRPr="00B633DA">
            <w:rPr>
              <w:rFonts w:ascii="Linux Libertine" w:hAnsi="Linux Libertine" w:cs="Linux Libertine"/>
              <w:lang w:eastAsia="fr-FR"/>
            </w:rPr>
            <w:fldChar w:fldCharType="end"/>
          </w:r>
        </w:sdtContent>
      </w:sdt>
      <w:r w:rsidR="00A71CF5" w:rsidRPr="00B633DA">
        <w:rPr>
          <w:rFonts w:ascii="Linux Libertine" w:hAnsi="Linux Libertine" w:cs="Linux Libertine"/>
          <w:lang w:eastAsia="fr-FR"/>
        </w:rPr>
        <w:t xml:space="preserve">. </w:t>
      </w:r>
    </w:p>
    <w:p w:rsidR="00A71CF5" w:rsidRPr="00B633DA" w:rsidRDefault="006F50DA" w:rsidP="00A71CF5">
      <w:pPr>
        <w:ind w:left="142"/>
        <w:rPr>
          <w:rFonts w:ascii="Linux Libertine" w:hAnsi="Linux Libertine" w:cs="Linux Libertine"/>
          <w:lang w:eastAsia="fr-FR"/>
        </w:rPr>
      </w:pPr>
      <w:r w:rsidRPr="00B633DA">
        <w:rPr>
          <w:rFonts w:ascii="Linux Libertine" w:hAnsi="Linux Libertine" w:cs="Linux Libertine"/>
          <w:lang w:eastAsia="fr-FR"/>
        </w:rPr>
        <w:t>Notre</w:t>
      </w:r>
      <w:r w:rsidR="00A71CF5" w:rsidRPr="00B633DA">
        <w:rPr>
          <w:rFonts w:ascii="Linux Libertine" w:hAnsi="Linux Libertine" w:cs="Linux Libertine"/>
          <w:lang w:eastAsia="fr-FR"/>
        </w:rPr>
        <w:t xml:space="preserve"> objectif final </w:t>
      </w:r>
      <w:r w:rsidRPr="00B633DA">
        <w:rPr>
          <w:rFonts w:ascii="Linux Libertine" w:hAnsi="Linux Libertine" w:cs="Linux Libertine"/>
          <w:lang w:eastAsia="fr-FR"/>
        </w:rPr>
        <w:t>est</w:t>
      </w:r>
      <w:r w:rsidR="00A71CF5" w:rsidRPr="00B633DA">
        <w:rPr>
          <w:rFonts w:ascii="Linux Libertine" w:hAnsi="Linux Libertine" w:cs="Linux Libertine"/>
          <w:lang w:eastAsia="fr-FR"/>
        </w:rPr>
        <w:t xml:space="preserve"> de proposer</w:t>
      </w:r>
      <w:r w:rsidRPr="00B633DA">
        <w:rPr>
          <w:rFonts w:ascii="Linux Libertine" w:hAnsi="Linux Libertine" w:cs="Linux Libertine"/>
          <w:lang w:eastAsia="fr-FR"/>
        </w:rPr>
        <w:t xml:space="preserve"> un modèle théorique et d’implémenter</w:t>
      </w:r>
      <w:r w:rsidR="00A71CF5" w:rsidRPr="00B633DA">
        <w:rPr>
          <w:rFonts w:ascii="Linux Libertine" w:hAnsi="Linux Libertine" w:cs="Linux Libertine"/>
          <w:lang w:eastAsia="fr-FR"/>
        </w:rPr>
        <w:t xml:space="preserve"> un système de question-réponse à destination de l’Etablissement Français du Sang. </w:t>
      </w:r>
      <w:r w:rsidR="00F07B4F" w:rsidRPr="00B633DA">
        <w:rPr>
          <w:rFonts w:ascii="Linux Libertine" w:hAnsi="Linux Libertine" w:cs="Linux Libertine"/>
          <w:lang w:eastAsia="fr-FR"/>
        </w:rPr>
        <w:t>Ce système devra répondre aux questions des usagers, donneurs potentiels. Nous considérons que les questions seront posées sous formes écrites en langue naturelle dans une interface dédiée. Les informations permettant de formuler les réponses seront extraites par le système à partir de bases de données textuelles et autres ressources disponibles en ligne. Nous supposons que les utilisateurs du système QR n’auront pas de connaissances préalables ou particulières dans le domaine médical. Ainsi, les réponses du système devront être vulgarisées afin d’être accessible pour un large public.</w:t>
      </w:r>
    </w:p>
    <w:p w:rsidR="005D29CC" w:rsidRPr="00B633DA" w:rsidRDefault="005D29CC" w:rsidP="00A71CF5">
      <w:pPr>
        <w:pStyle w:val="Heading2"/>
        <w:rPr>
          <w:rFonts w:ascii="Linux Libertine" w:hAnsi="Linux Libertine" w:cs="Linux Libertine"/>
          <w:lang w:eastAsia="fr-FR"/>
        </w:rPr>
      </w:pPr>
      <w:bookmarkStart w:id="7" w:name="_Toc514355993"/>
      <w:r w:rsidRPr="00B633DA">
        <w:rPr>
          <w:rFonts w:ascii="Linux Libertine" w:hAnsi="Linux Libertine" w:cs="Linux Libertine"/>
          <w:lang w:eastAsia="fr-FR"/>
        </w:rPr>
        <w:t>Etat de l’art</w:t>
      </w:r>
      <w:r w:rsidR="00B862FD" w:rsidRPr="00B633DA">
        <w:rPr>
          <w:rFonts w:ascii="Linux Libertine" w:hAnsi="Linux Libertine" w:cs="Linux Libertine"/>
          <w:lang w:eastAsia="fr-FR"/>
        </w:rPr>
        <w:t> : SQR dans le domaine de la santé.</w:t>
      </w:r>
      <w:bookmarkEnd w:id="7"/>
      <w:r w:rsidR="00B862FD" w:rsidRPr="00B633DA">
        <w:rPr>
          <w:rFonts w:ascii="Linux Libertine" w:hAnsi="Linux Libertine" w:cs="Linux Libertine"/>
          <w:lang w:eastAsia="fr-FR"/>
        </w:rPr>
        <w:t xml:space="preserve"> </w:t>
      </w:r>
    </w:p>
    <w:p w:rsidR="009C50F6" w:rsidRPr="00B633DA" w:rsidRDefault="00F07B4F" w:rsidP="00B07018">
      <w:pPr>
        <w:spacing w:after="240"/>
        <w:ind w:firstLine="502"/>
        <w:rPr>
          <w:rFonts w:ascii="Linux Libertine" w:hAnsi="Linux Libertine" w:cs="Linux Libertine"/>
          <w:lang w:eastAsia="fr-FR"/>
        </w:rPr>
      </w:pPr>
      <w:r w:rsidRPr="00B633DA">
        <w:rPr>
          <w:rFonts w:ascii="Linux Libertine" w:hAnsi="Linux Libertine" w:cs="Linux Libertine"/>
          <w:lang w:eastAsia="fr-FR"/>
        </w:rPr>
        <w:t xml:space="preserve">Quand </w:t>
      </w:r>
      <w:r w:rsidR="00F41901" w:rsidRPr="00B633DA">
        <w:rPr>
          <w:rFonts w:ascii="Linux Libertine" w:hAnsi="Linux Libertine" w:cs="Linux Libertine"/>
          <w:lang w:eastAsia="fr-FR"/>
        </w:rPr>
        <w:t>i</w:t>
      </w:r>
      <w:r w:rsidRPr="00B633DA">
        <w:rPr>
          <w:rFonts w:ascii="Linux Libertine" w:hAnsi="Linux Libertine" w:cs="Linux Libertine"/>
          <w:lang w:eastAsia="fr-FR"/>
        </w:rPr>
        <w:t>l s’agit de rechercher des informations dans le domaine</w:t>
      </w:r>
      <w:r w:rsidR="00851062" w:rsidRPr="00B633DA">
        <w:rPr>
          <w:rFonts w:ascii="Linux Libertine" w:hAnsi="Linux Libertine" w:cs="Linux Libertine"/>
          <w:lang w:eastAsia="fr-FR"/>
        </w:rPr>
        <w:t xml:space="preserve"> médical, internet doit être utilisé avec précaution</w:t>
      </w:r>
      <w:r w:rsidRPr="00B633DA">
        <w:rPr>
          <w:rFonts w:ascii="Linux Libertine" w:hAnsi="Linux Libertine" w:cs="Linux Libertine"/>
          <w:lang w:eastAsia="fr-FR"/>
        </w:rPr>
        <w:t xml:space="preserve">. En effet, </w:t>
      </w:r>
      <w:r w:rsidR="00851062" w:rsidRPr="00B633DA">
        <w:rPr>
          <w:rFonts w:ascii="Linux Libertine" w:hAnsi="Linux Libertine" w:cs="Linux Libertine"/>
          <w:lang w:eastAsia="fr-FR"/>
        </w:rPr>
        <w:t>l’utilisateur lambda n</w:t>
      </w:r>
      <w:r w:rsidRPr="00B633DA">
        <w:rPr>
          <w:rFonts w:ascii="Linux Libertine" w:hAnsi="Linux Libertine" w:cs="Linux Libertine"/>
          <w:lang w:eastAsia="fr-FR"/>
        </w:rPr>
        <w:t xml:space="preserve">’est </w:t>
      </w:r>
      <w:r w:rsidR="00851062" w:rsidRPr="00B633DA">
        <w:rPr>
          <w:rFonts w:ascii="Linux Libertine" w:hAnsi="Linux Libertine" w:cs="Linux Libertine"/>
          <w:lang w:eastAsia="fr-FR"/>
        </w:rPr>
        <w:t>la plupart du temps pas à même de juger de la pertinence et de la fiabilité des informations médicales qu’il peut trouver</w:t>
      </w:r>
      <w:r w:rsidRPr="00B633DA">
        <w:rPr>
          <w:rFonts w:ascii="Linux Libertine" w:hAnsi="Linux Libertine" w:cs="Linux Libertine"/>
          <w:lang w:eastAsia="fr-FR"/>
        </w:rPr>
        <w:t xml:space="preserve"> en ligne</w:t>
      </w:r>
      <w:r w:rsidR="00851062" w:rsidRPr="00B633DA">
        <w:rPr>
          <w:rFonts w:ascii="Linux Libertine" w:hAnsi="Linux Libertine" w:cs="Linux Libertine"/>
          <w:lang w:eastAsia="fr-FR"/>
        </w:rPr>
        <w:t xml:space="preserve">. C’est sur cette problématique que la fondation suisse </w:t>
      </w:r>
      <w:r w:rsidR="00851062" w:rsidRPr="00B633DA">
        <w:rPr>
          <w:rFonts w:ascii="Linux Libertine" w:hAnsi="Linux Libertine" w:cs="Linux Libertine"/>
          <w:i/>
          <w:lang w:eastAsia="fr-FR"/>
        </w:rPr>
        <w:t>Health on the Net Foundation</w:t>
      </w:r>
      <w:r w:rsidRPr="00B633DA">
        <w:rPr>
          <w:rStyle w:val="FootnoteReference"/>
          <w:rFonts w:ascii="Linux Libertine" w:hAnsi="Linux Libertine" w:cs="Linux Libertine"/>
          <w:i/>
          <w:lang w:eastAsia="fr-FR"/>
        </w:rPr>
        <w:footnoteReference w:id="1"/>
      </w:r>
      <w:r w:rsidR="00851062" w:rsidRPr="00B633DA">
        <w:rPr>
          <w:rFonts w:ascii="Linux Libertine" w:hAnsi="Linux Libertine" w:cs="Linux Libertine"/>
          <w:lang w:eastAsia="fr-FR"/>
        </w:rPr>
        <w:t xml:space="preserve"> s’est penchée</w:t>
      </w:r>
      <w:r w:rsidR="009856D1" w:rsidRPr="00B633DA">
        <w:rPr>
          <w:rFonts w:ascii="Linux Libertine" w:hAnsi="Linux Libertine" w:cs="Linux Libertine"/>
          <w:lang w:eastAsia="fr-FR"/>
        </w:rPr>
        <w:t xml:space="preserve">. </w:t>
      </w:r>
      <w:r w:rsidR="009B1D6E" w:rsidRPr="00B633DA">
        <w:rPr>
          <w:rFonts w:ascii="Linux Libertine" w:hAnsi="Linux Libertine" w:cs="Linux Libertine"/>
          <w:lang w:eastAsia="fr-FR"/>
        </w:rPr>
        <w:fldChar w:fldCharType="begin" w:fldLock="1"/>
      </w:r>
      <w:r w:rsidR="00F41901" w:rsidRPr="00B633DA">
        <w:rPr>
          <w:rFonts w:ascii="Linux Libertine" w:hAnsi="Linux Libertine" w:cs="Linux Libertine"/>
          <w:lang w:eastAsia="fr-FR"/>
        </w:rPr>
        <w:instrText>ADDIN CSL_CITATION { "citationItems" : [ { "id" : "ITEM-1", "itemData" : { "DOI" : "10.3233/978-1-58603-864-9-407", "ISBN" : "0926-9630 (Print)\\r0926-9630 (Linking)", "ISSN" : "0926-9630", "PMID" : "18487765", "abstract" : "Many attempts have been made in the QA domain but no system applicable to the field of health is currently available on the Internet. This paper describes a bilingual French/English question answering system adapted to the health domain and more particularly the detection of the question's model. Indeed, the Question Analyzer module for identifying the question's model has a greater effect on the rest of the QA system. Our original hypothesis for the QA is that a question can be defined by two criteria: type of answer expected and medical type. These two must appear in the step of detection of the model in order to better define the type of question and thus, the corresponding answer. For this, questions were searched on the Internet and then given to experts in order to obtain classifications according to criteria such as type of question and type of medical context as mentioned above. In addition, tests of supervised and non-supervised classification were made to determine features of questions. The result of this first step was that algorithms of classification were chosen. The results obtained showed that categorizers giving the best results were the SVM. Currently, for a set of 100 questions, 84 are well categorized in English and 68 in French according to the type of answer expected. This figures fall to less than 50% for the medical type. Evaluations have showed that the system was good to identify the type of answer expected and could be enhanced for the medical type. It leads us to use an external source of knowledge: UMLS. A future improvement will be the usage of UMLS semantic network to better categorize a query according to the medical domain.", "author" : [ { "dropping-particle" : "", "family" : "Cruchet", "given" : "Sarah", "non-dropping-particle" : "", "parse-names" : false, "suffix" : "" }, { "dropping-particle" : "", "family" : "Gaudinat", "given" : "Arnaud", "non-dropping-particle" : "", "parse-names" : false, "suffix" : "" }, { "dropping-particle" : "", "family" : "Boyer", "given" : "C\u00e9lia", "non-dropping-particle" : "", "parse-names" : false, "suffix" : "" } ], "container-title" : "Studies in health technology and informatics", "id" : "ITEM-1", "issue" : "February", "issued" : { "date-parts" : [ [ "2008" ] ] }, "page" : "407-412", "title" : "Supervised approach to recognize question type in a QA system for health.", "type" : "article-journal", "volume" : "136" }, "uris" : [ "http://www.mendeley.com/documents/?uuid=1c1caa1a-11ce-4830-8dfa-ae1588f0456a" ] } ], "mendeley" : { "formattedCitation" : "(Cruchet, Gaudinat, and Boyer 2008)", "plainTextFormattedCitation" : "(Cruchet, Gaudinat, and Boyer 2008)", "previouslyFormattedCitation" : "(Cruchet, Gaudinat, and Boyer 2008)" }, "properties" : { "noteIndex" : 0 }, "schema" : "https://github.com/citation-style-language/schema/raw/master/csl-citation.json" }</w:instrText>
      </w:r>
      <w:r w:rsidR="009B1D6E" w:rsidRPr="00B633DA">
        <w:rPr>
          <w:rFonts w:ascii="Linux Libertine" w:hAnsi="Linux Libertine" w:cs="Linux Libertine"/>
          <w:lang w:eastAsia="fr-FR"/>
        </w:rPr>
        <w:fldChar w:fldCharType="separate"/>
      </w:r>
      <w:r w:rsidR="003A4F95" w:rsidRPr="00B633DA">
        <w:rPr>
          <w:rFonts w:ascii="Linux Libertine" w:hAnsi="Linux Libertine" w:cs="Linux Libertine"/>
          <w:noProof/>
          <w:lang w:eastAsia="fr-FR"/>
        </w:rPr>
        <w:t>(Cruchet, Gaudinat, and Boyer 2008)</w:t>
      </w:r>
      <w:r w:rsidR="009B1D6E" w:rsidRPr="00B633DA">
        <w:rPr>
          <w:rFonts w:ascii="Linux Libertine" w:hAnsi="Linux Libertine" w:cs="Linux Libertine"/>
          <w:lang w:eastAsia="fr-FR"/>
        </w:rPr>
        <w:fldChar w:fldCharType="end"/>
      </w:r>
      <w:r w:rsidR="009B1D6E" w:rsidRPr="00B633DA">
        <w:rPr>
          <w:rFonts w:ascii="Linux Libertine" w:hAnsi="Linux Libertine" w:cs="Linux Libertine"/>
          <w:lang w:eastAsia="fr-FR"/>
        </w:rPr>
        <w:t xml:space="preserve"> </w:t>
      </w:r>
      <w:r w:rsidR="009856D1" w:rsidRPr="00B633DA">
        <w:rPr>
          <w:rFonts w:ascii="Linux Libertine" w:hAnsi="Linux Libertine" w:cs="Linux Libertine"/>
          <w:lang w:eastAsia="fr-FR"/>
        </w:rPr>
        <w:t>développe</w:t>
      </w:r>
      <w:r w:rsidR="00B30072" w:rsidRPr="00B633DA">
        <w:rPr>
          <w:rFonts w:ascii="Linux Libertine" w:hAnsi="Linux Libertine" w:cs="Linux Libertine"/>
          <w:lang w:eastAsia="fr-FR"/>
        </w:rPr>
        <w:t>nt</w:t>
      </w:r>
      <w:r w:rsidR="009856D1" w:rsidRPr="00B633DA">
        <w:rPr>
          <w:rFonts w:ascii="Linux Libertine" w:hAnsi="Linux Libertine" w:cs="Linux Libertine"/>
          <w:lang w:eastAsia="fr-FR"/>
        </w:rPr>
        <w:t xml:space="preserve"> un SQR dans ce domaine</w:t>
      </w:r>
      <w:r w:rsidRPr="00B633DA">
        <w:rPr>
          <w:rFonts w:ascii="Linux Libertine" w:hAnsi="Linux Libertine" w:cs="Linux Libertine"/>
          <w:lang w:eastAsia="fr-FR"/>
        </w:rPr>
        <w:t xml:space="preserve">. Leur </w:t>
      </w:r>
      <w:r w:rsidR="009856D1" w:rsidRPr="00B633DA">
        <w:rPr>
          <w:rFonts w:ascii="Linux Libertine" w:hAnsi="Linux Libertine" w:cs="Linux Libertine"/>
          <w:lang w:eastAsia="fr-FR"/>
        </w:rPr>
        <w:t xml:space="preserve">hypothèse </w:t>
      </w:r>
      <w:r w:rsidRPr="00B633DA">
        <w:rPr>
          <w:rFonts w:ascii="Linux Libertine" w:hAnsi="Linux Libertine" w:cs="Linux Libertine"/>
          <w:lang w:eastAsia="fr-FR"/>
        </w:rPr>
        <w:t xml:space="preserve">est </w:t>
      </w:r>
      <w:r w:rsidR="009856D1" w:rsidRPr="00B633DA">
        <w:rPr>
          <w:rFonts w:ascii="Linux Libertine" w:hAnsi="Linux Libertine" w:cs="Linux Libertine"/>
          <w:lang w:eastAsia="fr-FR"/>
        </w:rPr>
        <w:t>qu’une question sur le thème de la santé est caractérisée par son type médical (symptômes, traitement, causes etc) et par le type de réponse attendu (booléenne, causale, spatiale etc).</w:t>
      </w:r>
      <w:r w:rsidR="00C15AC0" w:rsidRPr="00B633DA">
        <w:rPr>
          <w:rFonts w:ascii="Linux Libertine" w:hAnsi="Linux Libertine" w:cs="Linux Libertine"/>
          <w:lang w:eastAsia="fr-FR"/>
        </w:rPr>
        <w:t xml:space="preserve"> </w:t>
      </w:r>
      <w:r w:rsidR="009856D1" w:rsidRPr="00B633DA">
        <w:rPr>
          <w:rFonts w:ascii="Linux Libertine" w:hAnsi="Linux Libertine" w:cs="Linux Libertine"/>
          <w:lang w:eastAsia="fr-FR"/>
        </w:rPr>
        <w:t>Le corpus utilisé est une centaine de questions collecté</w:t>
      </w:r>
      <w:r w:rsidR="00C15AC0" w:rsidRPr="00B633DA">
        <w:rPr>
          <w:rFonts w:ascii="Linux Libertine" w:hAnsi="Linux Libertine" w:cs="Linux Libertine"/>
          <w:lang w:eastAsia="fr-FR"/>
        </w:rPr>
        <w:t>es</w:t>
      </w:r>
      <w:r w:rsidR="009856D1" w:rsidRPr="00B633DA">
        <w:rPr>
          <w:rFonts w:ascii="Linux Libertine" w:hAnsi="Linux Libertine" w:cs="Linux Libertine"/>
          <w:lang w:eastAsia="fr-FR"/>
        </w:rPr>
        <w:t xml:space="preserve"> via des FAQ (</w:t>
      </w:r>
      <w:r w:rsidR="009856D1" w:rsidRPr="00B633DA">
        <w:rPr>
          <w:rFonts w:ascii="Linux Libertine" w:hAnsi="Linux Libertine" w:cs="Linux Libertine"/>
          <w:i/>
          <w:lang w:eastAsia="fr-FR"/>
        </w:rPr>
        <w:t>Frequently Asked Question</w:t>
      </w:r>
      <w:r w:rsidR="00B862FD" w:rsidRPr="00B633DA">
        <w:rPr>
          <w:rFonts w:ascii="Linux Libertine" w:hAnsi="Linux Libertine" w:cs="Linux Libertine"/>
          <w:i/>
          <w:lang w:eastAsia="fr-FR"/>
        </w:rPr>
        <w:t>s</w:t>
      </w:r>
      <w:r w:rsidR="009856D1" w:rsidRPr="00B633DA">
        <w:rPr>
          <w:rFonts w:ascii="Linux Libertine" w:hAnsi="Linux Libertine" w:cs="Linux Libertine"/>
          <w:lang w:eastAsia="fr-FR"/>
        </w:rPr>
        <w:t xml:space="preserve">) de divers forums spécialisés dans la santé. </w:t>
      </w:r>
      <w:r w:rsidR="00C15AC0" w:rsidRPr="00B633DA">
        <w:rPr>
          <w:rFonts w:ascii="Linux Libertine" w:hAnsi="Linux Libertine" w:cs="Linux Libertine"/>
          <w:lang w:eastAsia="fr-FR"/>
        </w:rPr>
        <w:t xml:space="preserve">Contrairement aux SQR déjà existants, les questions n’ont pas été analysées suivant un </w:t>
      </w:r>
      <w:r w:rsidR="00C15AC0" w:rsidRPr="00B633DA">
        <w:rPr>
          <w:rFonts w:ascii="Linux Libertine" w:hAnsi="Linux Libertine" w:cs="Linux Libertine"/>
          <w:i/>
          <w:lang w:eastAsia="fr-FR"/>
        </w:rPr>
        <w:t>pattern-matching</w:t>
      </w:r>
      <w:r w:rsidR="00C15AC0" w:rsidRPr="00B633DA">
        <w:rPr>
          <w:rFonts w:ascii="Linux Libertine" w:hAnsi="Linux Libertine" w:cs="Linux Libertine"/>
          <w:lang w:eastAsia="fr-FR"/>
        </w:rPr>
        <w:t xml:space="preserve"> mais par un apprentissage automatique supervisé, où des experts ont classifié une partie des questions pour créer le corpus d’entraînement. Aucune comparaison des deux méthodes n’est cependant faite ; on ne sait donc pas pourquoi celle-ci a été privilégiée. Un problème majeur a également été rencontré : celui de la taille du corpus. Dans le corpus d’entraînement, </w:t>
      </w:r>
      <w:r w:rsidR="00E60CE4" w:rsidRPr="00B633DA">
        <w:rPr>
          <w:rFonts w:ascii="Linux Libertine" w:hAnsi="Linux Libertine" w:cs="Linux Libertine"/>
          <w:lang w:eastAsia="fr-FR"/>
        </w:rPr>
        <w:t xml:space="preserve">certaines classes étaient fortement sous-représentées par rapport à d’autres, ce qui a faussé leur classification. </w:t>
      </w:r>
    </w:p>
    <w:p w:rsidR="008A3220" w:rsidRPr="00B633DA" w:rsidRDefault="00B30072" w:rsidP="009C50F6">
      <w:pPr>
        <w:spacing w:after="240"/>
        <w:rPr>
          <w:rFonts w:ascii="Linux Libertine" w:hAnsi="Linux Libertine" w:cs="Linux Libertine"/>
          <w:lang w:eastAsia="fr-FR"/>
        </w:rPr>
      </w:pPr>
      <w:r w:rsidRPr="00B633DA">
        <w:rPr>
          <w:rFonts w:ascii="Linux Libertine" w:hAnsi="Linux Libertine" w:cs="Linux Libertine"/>
          <w:lang w:eastAsia="fr-FR"/>
        </w:rPr>
        <w:t>Une approche</w:t>
      </w:r>
      <w:r w:rsidR="00520C2A" w:rsidRPr="00B633DA">
        <w:rPr>
          <w:rFonts w:ascii="Linux Libertine" w:hAnsi="Linux Libertine" w:cs="Linux Libertine"/>
          <w:lang w:eastAsia="fr-FR"/>
        </w:rPr>
        <w:t xml:space="preserve"> </w:t>
      </w:r>
      <w:r w:rsidR="00F31AE7" w:rsidRPr="00B633DA">
        <w:rPr>
          <w:rFonts w:ascii="Linux Libertine" w:hAnsi="Linux Libertine" w:cs="Linux Libertine"/>
          <w:lang w:eastAsia="fr-FR"/>
        </w:rPr>
        <w:t xml:space="preserve">concernant la détection de </w:t>
      </w:r>
      <w:r w:rsidR="00520C2A" w:rsidRPr="00B633DA">
        <w:rPr>
          <w:rFonts w:ascii="Linux Libertine" w:hAnsi="Linux Libertine" w:cs="Linux Libertine"/>
          <w:lang w:eastAsia="fr-FR"/>
        </w:rPr>
        <w:t xml:space="preserve">questions </w:t>
      </w:r>
      <w:r w:rsidR="00F31AE7" w:rsidRPr="00B633DA">
        <w:rPr>
          <w:rFonts w:ascii="Linux Libertine" w:hAnsi="Linux Libertine" w:cs="Linux Libertine"/>
          <w:lang w:eastAsia="fr-FR"/>
        </w:rPr>
        <w:t>similaire développée</w:t>
      </w:r>
      <w:r w:rsidR="00520C2A" w:rsidRPr="00B633DA">
        <w:rPr>
          <w:rFonts w:ascii="Linux Libertine" w:hAnsi="Linux Libertine" w:cs="Linux Libertine"/>
          <w:lang w:eastAsia="fr-FR"/>
        </w:rPr>
        <w:t xml:space="preserve"> par </w:t>
      </w:r>
      <w:r w:rsidR="00B862FD" w:rsidRPr="00B633DA">
        <w:rPr>
          <w:rFonts w:ascii="Linux Libertine" w:hAnsi="Linux Libertine" w:cs="Linux Libertine"/>
          <w:lang w:eastAsia="fr-FR"/>
        </w:rPr>
        <w:fldChar w:fldCharType="begin" w:fldLock="1"/>
      </w:r>
      <w:r w:rsidR="00F41901" w:rsidRPr="00B633DA">
        <w:rPr>
          <w:rFonts w:ascii="Linux Libertine" w:hAnsi="Linux Libertine" w:cs="Linux Libertine"/>
          <w:lang w:eastAsia="fr-FR"/>
        </w:rPr>
        <w:instrText>ADDIN CSL_CITATION { "citationItems" : [ { "id" : "ITEM-1", "itemData" : { "ISSN" : "1942-597X", "PMID" : "28269825", "abstract" : "With the increasing heterogeneity and specialization of medical texts, automated question answering is becoming more and more challenging. In this context, answering a given medical question by retrieving similar questions that are already answered by human experts seems to be a promising solution. In this paper, we propose a new approach for the detection of similar questions based on Recognizing Question Entailment (RQE). In particular, we consider Frequently Asked Question (FAQs) as a valuable and widespread source of information. Our final goal is to automatically provide an existing answer if FAQ similar to a consumer health question exists. We evaluate our approach using consumer health questions received by the National Library of Medicine and FAQs collected from NIH websites. Our first results are promising and suggest the feasibility of our approach as a valuable complement to classic question answering approaches.", "author" : [ { "dropping-particle" : "Ben", "family" : "Abacha", "given" : "Asma", "non-dropping-particle" : "", "parse-names" : false, "suffix" : "" }, { "dropping-particle" : "", "family" : "Dina", "given" : "Demner-Fushman", "non-dropping-particle" : "", "parse-names" : false, "suffix" : "" } ], "container-title" : "AMIA ... Annual Symposium proceedings. AMIA Symposium", "id" : "ITEM-1", "issue" : "May", "issued" : { "date-parts" : [ [ "2016" ] ] }, "page" : "310-318", "title" : "Recognizing Question Entailment for Medical Question Answering.", "type" : "article-journal", "volume" : "2016" }, "uris" : [ "http://www.mendeley.com/documents/?uuid=c3263154-5619-4379-8a68-6c0c3fe24541" ] } ], "mendeley" : { "formattedCitation" : "(Abacha and Dina 2016)", "plainTextFormattedCitation" : "(Abacha and Dina 2016)", "previouslyFormattedCitation" : "(Abacha and Dina 2016)" }, "properties" : { "noteIndex" : 0 }, "schema" : "https://github.com/citation-style-language/schema/raw/master/csl-citation.json" }</w:instrText>
      </w:r>
      <w:r w:rsidR="00B862FD" w:rsidRPr="00B633DA">
        <w:rPr>
          <w:rFonts w:ascii="Linux Libertine" w:hAnsi="Linux Libertine" w:cs="Linux Libertine"/>
          <w:lang w:eastAsia="fr-FR"/>
        </w:rPr>
        <w:fldChar w:fldCharType="separate"/>
      </w:r>
      <w:r w:rsidR="003A4F95" w:rsidRPr="00B633DA">
        <w:rPr>
          <w:rFonts w:ascii="Linux Libertine" w:hAnsi="Linux Libertine" w:cs="Linux Libertine"/>
          <w:noProof/>
          <w:lang w:eastAsia="fr-FR"/>
        </w:rPr>
        <w:t>(Abacha and Dina 2016)</w:t>
      </w:r>
      <w:r w:rsidR="00B862FD" w:rsidRPr="00B633DA">
        <w:rPr>
          <w:rFonts w:ascii="Linux Libertine" w:hAnsi="Linux Libertine" w:cs="Linux Libertine"/>
          <w:lang w:eastAsia="fr-FR"/>
        </w:rPr>
        <w:fldChar w:fldCharType="end"/>
      </w:r>
      <w:r w:rsidR="00520C2A" w:rsidRPr="00B633DA">
        <w:rPr>
          <w:rFonts w:ascii="Linux Libertine" w:hAnsi="Linux Libertine" w:cs="Linux Libertine"/>
          <w:lang w:eastAsia="fr-FR"/>
        </w:rPr>
        <w:t xml:space="preserve"> repose sur la reconnaissance de </w:t>
      </w:r>
      <w:r w:rsidR="00520C2A" w:rsidRPr="00B633DA">
        <w:rPr>
          <w:rFonts w:ascii="Linux Libertine" w:hAnsi="Linux Libertine" w:cs="Linux Libertine"/>
          <w:i/>
          <w:lang w:eastAsia="fr-FR"/>
        </w:rPr>
        <w:t>text entailement</w:t>
      </w:r>
      <w:r w:rsidR="00520C2A" w:rsidRPr="00B633DA">
        <w:rPr>
          <w:rFonts w:ascii="Linux Libertine" w:hAnsi="Linux Libertine" w:cs="Linux Libertine"/>
          <w:lang w:eastAsia="fr-FR"/>
        </w:rPr>
        <w:t xml:space="preserve">, c’est-à-dire de la relation directe entre deux segments de textes dont le sens de l’un est contenu dans le sens de l’autre. </w:t>
      </w:r>
    </w:p>
    <w:p w:rsidR="0086792A" w:rsidRPr="00B633DA" w:rsidRDefault="0086792A" w:rsidP="0086792A">
      <w:pPr>
        <w:pBdr>
          <w:top w:val="single" w:sz="4" w:space="1" w:color="auto"/>
          <w:left w:val="single" w:sz="4" w:space="4" w:color="auto"/>
          <w:bottom w:val="single" w:sz="4" w:space="1" w:color="auto"/>
          <w:right w:val="single" w:sz="4" w:space="4" w:color="auto"/>
        </w:pBdr>
        <w:rPr>
          <w:rFonts w:ascii="Linux Libertine" w:hAnsi="Linux Libertine" w:cs="Linux Libertine"/>
          <w:lang w:eastAsia="fr-FR"/>
        </w:rPr>
      </w:pPr>
      <w:r w:rsidRPr="00B633DA">
        <w:rPr>
          <w:rFonts w:ascii="Linux Libertine" w:hAnsi="Linux Libertine" w:cs="Linux Libertine"/>
          <w:lang w:eastAsia="fr-FR"/>
        </w:rPr>
        <w:t>Q1 (question d’un utilisateur) « A partir de quel âge est-ce que je peux donner mon sang ? »</w:t>
      </w:r>
    </w:p>
    <w:p w:rsidR="0086792A" w:rsidRPr="00B633DA" w:rsidRDefault="0086792A" w:rsidP="0086792A">
      <w:pPr>
        <w:pBdr>
          <w:top w:val="single" w:sz="4" w:space="1" w:color="auto"/>
          <w:left w:val="single" w:sz="4" w:space="4" w:color="auto"/>
          <w:bottom w:val="single" w:sz="4" w:space="1" w:color="auto"/>
          <w:right w:val="single" w:sz="4" w:space="4" w:color="auto"/>
        </w:pBdr>
        <w:rPr>
          <w:rFonts w:ascii="Linux Libertine" w:hAnsi="Linux Libertine" w:cs="Linux Libertine"/>
          <w:lang w:eastAsia="fr-FR"/>
        </w:rPr>
      </w:pPr>
      <w:r w:rsidRPr="00B633DA">
        <w:rPr>
          <w:rFonts w:ascii="Linux Libertine" w:hAnsi="Linux Libertine" w:cs="Linux Libertine"/>
          <w:lang w:eastAsia="fr-FR"/>
        </w:rPr>
        <w:t>Q2 (FAQ) « Puis-je donner avant mes 18 ans ? »</w:t>
      </w:r>
    </w:p>
    <w:p w:rsidR="00B07018" w:rsidRPr="00B633DA" w:rsidRDefault="0086792A" w:rsidP="00B07018">
      <w:pPr>
        <w:pBdr>
          <w:top w:val="single" w:sz="4" w:space="1" w:color="auto"/>
          <w:left w:val="single" w:sz="4" w:space="4" w:color="auto"/>
          <w:bottom w:val="single" w:sz="4" w:space="1" w:color="auto"/>
          <w:right w:val="single" w:sz="4" w:space="4" w:color="auto"/>
        </w:pBdr>
        <w:spacing w:after="360"/>
        <w:rPr>
          <w:rFonts w:ascii="Linux Libertine" w:hAnsi="Linux Libertine" w:cs="Linux Libertine"/>
          <w:lang w:eastAsia="fr-FR"/>
        </w:rPr>
      </w:pPr>
      <w:r w:rsidRPr="00B633DA">
        <w:rPr>
          <w:rFonts w:ascii="Linux Libertine" w:hAnsi="Linux Libertine" w:cs="Linux Libertine"/>
          <w:lang w:eastAsia="fr-FR"/>
        </w:rPr>
        <w:t xml:space="preserve">Q1 </w:t>
      </w:r>
      <w:r w:rsidR="00786017" w:rsidRPr="00B633DA">
        <w:rPr>
          <w:rFonts w:ascii="Linux Libertine" w:hAnsi="Linux Libertine" w:cs="Linux Libertine"/>
          <w:lang w:eastAsia="fr-FR"/>
        </w:rPr>
        <w:t>↔</w:t>
      </w:r>
      <w:r w:rsidRPr="00B633DA">
        <w:rPr>
          <w:rFonts w:ascii="Linux Libertine" w:hAnsi="Linux Libertine" w:cs="Linux Libertine"/>
          <w:lang w:eastAsia="fr-FR"/>
        </w:rPr>
        <w:t xml:space="preserve"> Q2.</w:t>
      </w:r>
    </w:p>
    <w:p w:rsidR="0086792A" w:rsidRPr="00B633DA" w:rsidRDefault="00F31AE7" w:rsidP="0086792A">
      <w:pPr>
        <w:rPr>
          <w:rFonts w:ascii="Linux Libertine" w:hAnsi="Linux Libertine" w:cs="Linux Libertine"/>
          <w:lang w:eastAsia="fr-FR"/>
        </w:rPr>
      </w:pPr>
      <w:r w:rsidRPr="00B633DA">
        <w:rPr>
          <w:rFonts w:ascii="Linux Libertine" w:hAnsi="Linux Libertine" w:cs="Linux Libertine"/>
          <w:lang w:eastAsia="fr-FR"/>
        </w:rPr>
        <w:t xml:space="preserve">Ce modèle de détection de la similarité est selon </w:t>
      </w:r>
      <w:r w:rsidR="00B862FD" w:rsidRPr="00B633DA">
        <w:rPr>
          <w:rFonts w:ascii="Linux Libertine" w:hAnsi="Linux Libertine" w:cs="Linux Libertine"/>
          <w:lang w:eastAsia="fr-FR"/>
        </w:rPr>
        <w:t>nous</w:t>
      </w:r>
      <w:r w:rsidRPr="00B633DA">
        <w:rPr>
          <w:rFonts w:ascii="Linux Libertine" w:hAnsi="Linux Libertine" w:cs="Linux Libertine"/>
          <w:lang w:eastAsia="fr-FR"/>
        </w:rPr>
        <w:t xml:space="preserve"> pertinente dans le sens où les questions posées par des utilisateurs dans des FAQ ou des forums sont rarement directes, peuvent être grammaticalement ou orthographiquement incorrectes et peuvent prendre plusieurs tournures différents (« est-ce que », inversion sujet-verbe etc). </w:t>
      </w:r>
    </w:p>
    <w:p w:rsidR="00F41901" w:rsidRPr="00B633DA" w:rsidRDefault="00F41901" w:rsidP="0086792A">
      <w:pPr>
        <w:rPr>
          <w:rFonts w:ascii="Linux Libertine" w:hAnsi="Linux Libertine" w:cs="Linux Libertine"/>
          <w:lang w:eastAsia="fr-FR"/>
        </w:rPr>
      </w:pPr>
      <w:r w:rsidRPr="00B633DA">
        <w:rPr>
          <w:rFonts w:ascii="Linux Libertine" w:hAnsi="Linux Libertine" w:cs="Linux Libertine"/>
          <w:lang w:eastAsia="fr-FR"/>
        </w:rPr>
        <w:fldChar w:fldCharType="begin" w:fldLock="1"/>
      </w:r>
      <w:r w:rsidR="00B73FA7" w:rsidRPr="00B633DA">
        <w:rPr>
          <w:rFonts w:ascii="Linux Libertine" w:hAnsi="Linux Libertine" w:cs="Linux Libertine"/>
          <w:lang w:eastAsia="fr-FR"/>
        </w:rPr>
        <w:instrText>ADDIN CSL_CITATION { "citationItems" : [ { "id" : "ITEM-1", "itemData" : { "DOI" : "10.5167/uzh-19122", "abstract" : "There is a wealth of very useful information hidden in research papers\\nin the biomedical domain. However the access to such information\\nis often hindered by poor interfaces. To utilize these knowledge\\nsources in an optimal way, researches and clinicians need to be able\\nto retrieve answers about specific problem situations quickly and\\nwith high precision. In this contribution we describe current efforts\\naimed at adapting an existing Question Answering system to a new\\ndocument set, namely research papers in the genomics domain. The\\nsystem has been originally developed for another restricted domain,\\nhowever it has already proved its portability. Nevertheless, the\\nprocess is not painless, and the specific purpose of this paper is\\nto describe the problems encountered.", "author" : [ { "dropping-particle" : "", "family" : "Rinaldi", "given" : "Fabio", "non-dropping-particle" : "", "parse-names" : false, "suffix" : "" }, { "dropping-particle" : "", "family" : "Dowdall", "given" : "James", "non-dropping-particle" : "", "parse-names" : false, "suffix" : "" }, { "dropping-particle" : "", "family" : "Schneider", "given" : "Gerold", "non-dropping-particle" : "", "parse-names" : false, "suffix" : "" }, { "dropping-particle" : "", "family" : "Persidis", "given" : "Andreas", "non-dropping-particle" : "", "parse-names" : false, "suffix" : "" } ], "container-title" : "ACL 2004 Workshop on Question Answering in Restricted Domains", "id" : "ITEM-1", "issue" : "July", "issued" : { "date-parts" : [ [ "2004" ] ] }, "page" : "46-53", "title" : "Answering questions in the genomics domain", "type" : "article-journal" }, "uris" : [ "http://www.mendeley.com/documents/?uuid=2e23f2ac-c4be-4c7f-b284-47fdd9e8e208" ] } ], "mendeley" : { "formattedCitation" : "(Rinaldi et al. 2004)", "plainTextFormattedCitation" : "(Rinaldi et al. 2004)", "previouslyFormattedCitation" : "(Rinaldi et al. 2004)" }, "properties" : { "noteIndex" : 0 }, "schema" : "https://github.com/citation-style-language/schema/raw/master/csl-citation.json" }</w:instrText>
      </w:r>
      <w:r w:rsidRPr="00B633DA">
        <w:rPr>
          <w:rFonts w:ascii="Linux Libertine" w:hAnsi="Linux Libertine" w:cs="Linux Libertine"/>
          <w:lang w:eastAsia="fr-FR"/>
        </w:rPr>
        <w:fldChar w:fldCharType="separate"/>
      </w:r>
      <w:r w:rsidRPr="00B633DA">
        <w:rPr>
          <w:rFonts w:ascii="Linux Libertine" w:hAnsi="Linux Libertine" w:cs="Linux Libertine"/>
          <w:noProof/>
          <w:lang w:eastAsia="fr-FR"/>
        </w:rPr>
        <w:t>(Rinaldi et al. 2004)</w:t>
      </w:r>
      <w:r w:rsidRPr="00B633DA">
        <w:rPr>
          <w:rFonts w:ascii="Linux Libertine" w:hAnsi="Linux Libertine" w:cs="Linux Libertine"/>
          <w:lang w:eastAsia="fr-FR"/>
        </w:rPr>
        <w:fldChar w:fldCharType="end"/>
      </w:r>
      <w:r w:rsidRPr="00B633DA">
        <w:rPr>
          <w:rFonts w:ascii="Linux Libertine" w:hAnsi="Linux Libertine" w:cs="Linux Libertine"/>
          <w:lang w:eastAsia="fr-FR"/>
        </w:rPr>
        <w:t xml:space="preserve"> ont quant à eux adapté un système QR déjà existant</w:t>
      </w:r>
      <w:r w:rsidR="001018CC" w:rsidRPr="00B633DA">
        <w:rPr>
          <w:rFonts w:ascii="Linux Libertine" w:hAnsi="Linux Libertine" w:cs="Linux Libertine"/>
          <w:lang w:eastAsia="fr-FR"/>
        </w:rPr>
        <w:t>, à la base développé pour un domaine restreint, au domaine de la génomique. Leurs recherches mettent en lumière le problème de l’accès et de l’exploitation de données scientifiques</w:t>
      </w:r>
      <w:r w:rsidR="004208CB" w:rsidRPr="00B633DA">
        <w:rPr>
          <w:rFonts w:ascii="Linux Libertine" w:hAnsi="Linux Libertine" w:cs="Linux Libertine"/>
          <w:lang w:eastAsia="fr-FR"/>
        </w:rPr>
        <w:t>, et notamment le fait qu’on ne puisse pas s’attendre à ce que les utilisateurs d’un SQR à domaine restreint soient à l’aise avec la terminologie du domaine en question. Ainsi, leur système ExtrAns est dédié aux systèmes restreints</w:t>
      </w:r>
      <w:r w:rsidR="003E0D34" w:rsidRPr="00B633DA">
        <w:rPr>
          <w:rFonts w:ascii="Linux Libertine" w:hAnsi="Linux Libertine" w:cs="Linux Libertine"/>
          <w:lang w:eastAsia="fr-FR"/>
        </w:rPr>
        <w:t xml:space="preserve"> et </w:t>
      </w:r>
      <w:r w:rsidR="004208CB" w:rsidRPr="00B633DA">
        <w:rPr>
          <w:rFonts w:ascii="Linux Libertine" w:hAnsi="Linux Libertine" w:cs="Linux Libertine"/>
          <w:lang w:eastAsia="fr-FR"/>
        </w:rPr>
        <w:t xml:space="preserve">possédant une terminologie conséquente. </w:t>
      </w:r>
      <w:r w:rsidR="003E0D34" w:rsidRPr="00B633DA">
        <w:rPr>
          <w:rFonts w:ascii="Linux Libertine" w:hAnsi="Linux Libertine" w:cs="Linux Libertine"/>
          <w:lang w:eastAsia="fr-FR"/>
        </w:rPr>
        <w:t xml:space="preserve">ExtrAns a pu être adapté au domaine de la génomique grâce à la collection et à l’analyse de documents traitant cette problématique. Le problème de la terminologie a pu être contourné grâce à l’annotation manuelle d’éléments terminologiques, permettant ainsi une analyse grammaticale correcte. </w:t>
      </w:r>
      <w:r w:rsidR="00B97EB3" w:rsidRPr="00B633DA">
        <w:rPr>
          <w:rFonts w:ascii="Linux Libertine" w:hAnsi="Linux Libertine" w:cs="Linux Libertine"/>
          <w:lang w:eastAsia="fr-FR"/>
        </w:rPr>
        <w:t>Le domaine du don du sang étant lui aussi restreint, ces recherches vont nous permettre d’aborder (sinon de résoudre) le problème de la terminologie</w:t>
      </w:r>
      <w:r w:rsidR="007830A2" w:rsidRPr="00B633DA">
        <w:rPr>
          <w:rFonts w:ascii="Linux Libertine" w:hAnsi="Linux Libertine" w:cs="Linux Libertine"/>
          <w:lang w:eastAsia="fr-FR"/>
        </w:rPr>
        <w:t>.</w:t>
      </w:r>
    </w:p>
    <w:p w:rsidR="007830A2" w:rsidRPr="00B633DA" w:rsidRDefault="007830A2" w:rsidP="0086792A">
      <w:pPr>
        <w:rPr>
          <w:rFonts w:ascii="Linux Libertine" w:hAnsi="Linux Libertine" w:cs="Linux Libertine"/>
          <w:lang w:eastAsia="fr-FR"/>
        </w:rPr>
      </w:pPr>
      <w:r w:rsidRPr="00B633DA">
        <w:rPr>
          <w:rFonts w:ascii="Linux Libertine" w:hAnsi="Linux Libertine" w:cs="Linux Libertine"/>
          <w:lang w:eastAsia="fr-FR"/>
        </w:rPr>
        <w:fldChar w:fldCharType="begin" w:fldLock="1"/>
      </w:r>
      <w:r w:rsidR="00B9332B">
        <w:rPr>
          <w:rFonts w:ascii="Linux Libertine" w:hAnsi="Linux Libertine" w:cs="Linux Libertine"/>
          <w:lang w:eastAsia="fr-FR"/>
        </w:rPr>
        <w:instrText>ADDIN CSL_CITATION { "citationItems" : [ { "id" : "ITEM-1", "itemData" : { "DOI" : "10.3115/1118958.1118968", "abstract" : "We describe our work in progress on natural language analysis in medical question answering in the context of a broader medical text-retrieval project. We analyze the limitations in the medical domain of the technologies that have been developed for general question answering systems, and describe an alternative approach whose organizing principle is the identification of semantic roles in both question and answer texts that correspond to the fields of PICO format.", "author" : [ { "dropping-particle" : "", "family" : "Niu", "given" : "Yun", "non-dropping-particle" : "", "parse-names" : false, "suffix" : "" }, { "dropping-particle" : "", "family" : "Hirst", "given" : "Graeme", "non-dropping-particle" : "", "parse-names" : false, "suffix" : "" }, { "dropping-particle" : "", "family" : "McArthur", "given" : "Gregory", "non-dropping-particle" : "", "parse-names" : false, "suffix" : "" }, { "dropping-particle" : "", "family" : "Rodriguez-Gianolli", "given" : "Patricia", "non-dropping-particle" : "", "parse-names" : false, "suffix" : "" } ], "container-title" : "Proceedings of the ACL 2003 Workshop on Natural Language Processing in Biomedicine - Volume 13", "id" : "ITEM-1", "issue" : "July", "issued" : { "date-parts" : [ [ "2003" ] ] }, "page" : "73-80", "title" : "Answering Clinical Questions with Role Identification", "type" : "article-journal" }, "uris" : [ "http://www.mendeley.com/documents/?uuid=a1953f51-1a7e-40c3-9ffd-884e55b4a13b" ] } ], "mendeley" : { "formattedCitation" : "(Niu et al. 2003)", "plainTextFormattedCitation" : "(Niu et al. 2003)", "previouslyFormattedCitation" : "(Niu et al. 2003)" }, "properties" : { "noteIndex" : 0 }, "schema" : "https://github.com/citation-style-language/schema/raw/master/csl-citation.json" }</w:instrText>
      </w:r>
      <w:r w:rsidRPr="00B633DA">
        <w:rPr>
          <w:rFonts w:ascii="Linux Libertine" w:hAnsi="Linux Libertine" w:cs="Linux Libertine"/>
          <w:lang w:eastAsia="fr-FR"/>
        </w:rPr>
        <w:fldChar w:fldCharType="separate"/>
      </w:r>
      <w:r w:rsidRPr="00B633DA">
        <w:rPr>
          <w:rFonts w:ascii="Linux Libertine" w:hAnsi="Linux Libertine" w:cs="Linux Libertine"/>
          <w:noProof/>
          <w:lang w:eastAsia="fr-FR"/>
        </w:rPr>
        <w:t>(Niu et al. 2003)</w:t>
      </w:r>
      <w:r w:rsidRPr="00B633DA">
        <w:rPr>
          <w:rFonts w:ascii="Linux Libertine" w:hAnsi="Linux Libertine" w:cs="Linux Libertine"/>
          <w:lang w:eastAsia="fr-FR"/>
        </w:rPr>
        <w:fldChar w:fldCharType="end"/>
      </w:r>
      <w:r w:rsidRPr="00B633DA">
        <w:rPr>
          <w:rFonts w:ascii="Linux Libertine" w:hAnsi="Linux Libertine" w:cs="Linux Libertine"/>
          <w:lang w:eastAsia="fr-FR"/>
        </w:rPr>
        <w:t xml:space="preserve"> s’intéressent quant à eux aux différences entre les systèmes question-réponse à domaine ouvert et ceux dédiés au domaine médical. Les systèmes généraux se concentrent majoritairement sur ce que l’on définit dans la langue anglaise comme étant les </w:t>
      </w:r>
      <w:r w:rsidRPr="00B633DA">
        <w:rPr>
          <w:rFonts w:ascii="Linux Libertine" w:hAnsi="Linux Libertine" w:cs="Linux Libertine"/>
          <w:i/>
          <w:lang w:eastAsia="fr-FR"/>
        </w:rPr>
        <w:t>wh-questions</w:t>
      </w:r>
      <w:ins w:id="8" w:author="Iana Atanassova" w:date="2018-05-21T15:03:00Z">
        <w:r w:rsidR="00BB36CF">
          <w:rPr>
            <w:rFonts w:ascii="Linux Libertine" w:hAnsi="Linux Libertine" w:cs="Linux Libertine"/>
            <w:i/>
            <w:lang w:eastAsia="fr-FR"/>
          </w:rPr>
          <w:t>.</w:t>
        </w:r>
      </w:ins>
      <w:r w:rsidRPr="00B633DA">
        <w:rPr>
          <w:rFonts w:ascii="Linux Libertine" w:hAnsi="Linux Libertine" w:cs="Linux Libertine"/>
          <w:lang w:eastAsia="fr-FR"/>
        </w:rPr>
        <w:t xml:space="preserve"> </w:t>
      </w:r>
      <w:del w:id="9" w:author="Iana Atanassova" w:date="2018-05-21T15:04:00Z">
        <w:r w:rsidRPr="00B633DA" w:rsidDel="00BB36CF">
          <w:rPr>
            <w:rFonts w:ascii="Linux Libertine" w:hAnsi="Linux Libertine" w:cs="Linux Libertine"/>
            <w:lang w:eastAsia="fr-FR"/>
          </w:rPr>
          <w:delText>(</w:delText>
        </w:r>
        <w:r w:rsidR="00AA1FFA" w:rsidRPr="00B633DA" w:rsidDel="00BB36CF">
          <w:rPr>
            <w:rFonts w:ascii="Linux Libertine" w:hAnsi="Linux Libertine" w:cs="Linux Libertine"/>
            <w:lang w:eastAsia="fr-FR"/>
          </w:rPr>
          <w:delText>ce qui</w:delText>
        </w:r>
      </w:del>
      <w:ins w:id="10" w:author="Iana Atanassova" w:date="2018-05-21T15:04:00Z">
        <w:r w:rsidR="00BB36CF">
          <w:rPr>
            <w:rFonts w:ascii="Linux Libertine" w:hAnsi="Linux Libertine" w:cs="Linux Libertine"/>
            <w:lang w:eastAsia="fr-FR"/>
          </w:rPr>
          <w:t>Cet ensemble de questions</w:t>
        </w:r>
      </w:ins>
      <w:r w:rsidR="00AA1FFA" w:rsidRPr="00B633DA">
        <w:rPr>
          <w:rFonts w:ascii="Linux Libertine" w:hAnsi="Linux Libertine" w:cs="Linux Libertine"/>
          <w:lang w:eastAsia="fr-FR"/>
        </w:rPr>
        <w:t xml:space="preserve"> équivaut plus ou moins en français à la méthode QQOQCCP: Quoi, Qui, Où, Quand, Comment, Combien, Pourquoi</w:t>
      </w:r>
      <w:ins w:id="11" w:author="Iana Atanassova" w:date="2018-05-21T15:04:00Z">
        <w:r w:rsidR="00BB36CF">
          <w:rPr>
            <w:rFonts w:ascii="Linux Libertine" w:hAnsi="Linux Libertine" w:cs="Linux Libertine"/>
            <w:lang w:eastAsia="fr-FR"/>
          </w:rPr>
          <w:t xml:space="preserve">, chaque mot interrogatif </w:t>
        </w:r>
      </w:ins>
      <w:ins w:id="12" w:author="Iana Atanassova" w:date="2018-05-21T15:05:00Z">
        <w:r w:rsidR="00BB36CF">
          <w:rPr>
            <w:rFonts w:ascii="Linux Libertine" w:hAnsi="Linux Libertine" w:cs="Linux Libertine"/>
            <w:lang w:eastAsia="fr-FR"/>
          </w:rPr>
          <w:t>désignant</w:t>
        </w:r>
      </w:ins>
      <w:ins w:id="13" w:author="Iana Atanassova" w:date="2018-05-21T15:04:00Z">
        <w:r w:rsidR="00BB36CF">
          <w:rPr>
            <w:rFonts w:ascii="Linux Libertine" w:hAnsi="Linux Libertine" w:cs="Linux Libertine"/>
            <w:lang w:eastAsia="fr-FR"/>
          </w:rPr>
          <w:t xml:space="preserve"> un type de question</w:t>
        </w:r>
      </w:ins>
      <w:ins w:id="14" w:author="Iana Atanassova" w:date="2018-05-21T15:05:00Z">
        <w:r w:rsidR="00BB36CF">
          <w:rPr>
            <w:rFonts w:ascii="Linux Libertine" w:hAnsi="Linux Libertine" w:cs="Linux Libertine"/>
            <w:lang w:eastAsia="fr-FR"/>
          </w:rPr>
          <w:t xml:space="preserve"> qui peut être posée</w:t>
        </w:r>
      </w:ins>
      <w:del w:id="15" w:author="Iana Atanassova" w:date="2018-05-21T15:04:00Z">
        <w:r w:rsidR="00AA1FFA" w:rsidRPr="00B633DA" w:rsidDel="00BB36CF">
          <w:rPr>
            <w:rFonts w:ascii="Linux Libertine" w:hAnsi="Linux Libertine" w:cs="Linux Libertine"/>
            <w:lang w:eastAsia="fr-FR"/>
          </w:rPr>
          <w:delText>)</w:delText>
        </w:r>
      </w:del>
      <w:r w:rsidR="00AA1FFA" w:rsidRPr="00B633DA">
        <w:rPr>
          <w:rFonts w:ascii="Linux Libertine" w:hAnsi="Linux Libertine" w:cs="Linux Libertine"/>
          <w:lang w:eastAsia="fr-FR"/>
        </w:rPr>
        <w:t>. Dans les systèmes</w:t>
      </w:r>
      <w:ins w:id="16" w:author="Iana Atanassova" w:date="2018-05-21T15:05:00Z">
        <w:r w:rsidR="00BB36CF">
          <w:rPr>
            <w:rFonts w:ascii="Linux Libertine" w:hAnsi="Linux Libertine" w:cs="Linux Libertine"/>
            <w:lang w:eastAsia="fr-FR"/>
          </w:rPr>
          <w:t xml:space="preserve"> QR du domaine</w:t>
        </w:r>
      </w:ins>
      <w:r w:rsidR="00AA1FFA" w:rsidRPr="00B633DA">
        <w:rPr>
          <w:rFonts w:ascii="Linux Libertine" w:hAnsi="Linux Libertine" w:cs="Linux Libertine"/>
          <w:lang w:eastAsia="fr-FR"/>
        </w:rPr>
        <w:t xml:space="preserve"> médica</w:t>
      </w:r>
      <w:ins w:id="17" w:author="Iana Atanassova" w:date="2018-05-21T15:05:00Z">
        <w:r w:rsidR="00BB36CF">
          <w:rPr>
            <w:rFonts w:ascii="Linux Libertine" w:hAnsi="Linux Libertine" w:cs="Linux Libertine"/>
            <w:lang w:eastAsia="fr-FR"/>
          </w:rPr>
          <w:t>l</w:t>
        </w:r>
      </w:ins>
      <w:del w:id="18" w:author="Iana Atanassova" w:date="2018-05-21T15:05:00Z">
        <w:r w:rsidR="00AA1FFA" w:rsidRPr="00B633DA" w:rsidDel="00BB36CF">
          <w:rPr>
            <w:rFonts w:ascii="Linux Libertine" w:hAnsi="Linux Libertine" w:cs="Linux Libertine"/>
            <w:lang w:eastAsia="fr-FR"/>
          </w:rPr>
          <w:delText>ux</w:delText>
        </w:r>
      </w:del>
      <w:r w:rsidR="00AA1FFA" w:rsidRPr="00B633DA">
        <w:rPr>
          <w:rFonts w:ascii="Linux Libertine" w:hAnsi="Linux Libertine" w:cs="Linux Libertine"/>
          <w:lang w:eastAsia="fr-FR"/>
        </w:rPr>
        <w:t xml:space="preserve"> en revanche, l’emphase est mise sur les traitements d’une maladie, les symptômes, les effets secondaires d’un traitement etc. Ainsi, l’identification du type de question doit se faire différemment. De plus, l’entité nommée </w:t>
      </w:r>
      <w:r w:rsidR="00AA1FFA" w:rsidRPr="00B633DA">
        <w:rPr>
          <w:rFonts w:ascii="Linux Libertine" w:hAnsi="Linux Libertine" w:cs="Linux Libertine"/>
          <w:i/>
          <w:lang w:eastAsia="fr-FR"/>
        </w:rPr>
        <w:t>quand</w:t>
      </w:r>
      <w:r w:rsidR="00AA1FFA" w:rsidRPr="00B633DA">
        <w:rPr>
          <w:rFonts w:ascii="Linux Libertine" w:hAnsi="Linux Libertine" w:cs="Linux Libertine"/>
          <w:lang w:eastAsia="fr-FR"/>
        </w:rPr>
        <w:t xml:space="preserve"> n’aura pas la même signification dans un système général que dans un système médical. </w:t>
      </w:r>
    </w:p>
    <w:p w:rsidR="0015172E" w:rsidRPr="00B633DA" w:rsidRDefault="0015172E" w:rsidP="00AA1FFA">
      <w:pPr>
        <w:pBdr>
          <w:top w:val="single" w:sz="4" w:space="1" w:color="auto"/>
          <w:left w:val="single" w:sz="4" w:space="4" w:color="auto"/>
          <w:bottom w:val="single" w:sz="4" w:space="1" w:color="auto"/>
          <w:right w:val="single" w:sz="4" w:space="4" w:color="auto"/>
        </w:pBdr>
        <w:rPr>
          <w:rFonts w:ascii="Linux Libertine" w:hAnsi="Linux Libertine" w:cs="Linux Libertine"/>
          <w:lang w:eastAsia="fr-FR"/>
        </w:rPr>
      </w:pPr>
      <w:r w:rsidRPr="00B633DA">
        <w:rPr>
          <w:rFonts w:ascii="Linux Libertine" w:hAnsi="Linux Libertine" w:cs="Linux Libertine"/>
          <w:lang w:eastAsia="fr-FR"/>
        </w:rPr>
        <w:t>SG :</w:t>
      </w:r>
      <w:r w:rsidRPr="00B633DA">
        <w:rPr>
          <w:rFonts w:ascii="Linux Libertine" w:hAnsi="Linux Libertine" w:cs="Linux Libertine"/>
          <w:lang w:eastAsia="fr-FR"/>
        </w:rPr>
        <w:tab/>
      </w:r>
      <w:r w:rsidR="00AA1FFA" w:rsidRPr="00B633DA">
        <w:rPr>
          <w:rFonts w:ascii="Linux Libertine" w:hAnsi="Linux Libertine" w:cs="Linux Libertine"/>
          <w:i/>
          <w:lang w:eastAsia="fr-FR"/>
        </w:rPr>
        <w:t xml:space="preserve">quand a eu lieu la bataille d’Austerlitz ? Le 02 décembre 1805 </w:t>
      </w:r>
      <w:r w:rsidR="00AA1FFA" w:rsidRPr="00B633DA">
        <w:rPr>
          <w:rFonts w:ascii="Linux Libertine" w:hAnsi="Linux Libertine" w:cs="Linux Libertine"/>
          <w:lang w:eastAsia="fr-FR"/>
        </w:rPr>
        <w:sym w:font="Symbol" w:char="F0AE"/>
      </w:r>
      <w:r w:rsidR="00AA1FFA" w:rsidRPr="00B633DA">
        <w:rPr>
          <w:rFonts w:ascii="Linux Libertine" w:hAnsi="Linux Libertine" w:cs="Linux Libertine"/>
          <w:lang w:eastAsia="fr-FR"/>
        </w:rPr>
        <w:t xml:space="preserve"> date précise</w:t>
      </w:r>
      <w:r w:rsidRPr="00B633DA">
        <w:rPr>
          <w:rFonts w:ascii="Linux Libertine" w:hAnsi="Linux Libertine" w:cs="Linux Libertine"/>
          <w:lang w:eastAsia="fr-FR"/>
        </w:rPr>
        <w:tab/>
      </w:r>
    </w:p>
    <w:p w:rsidR="00AA1FFA" w:rsidRPr="00B633DA" w:rsidRDefault="00AA1FFA" w:rsidP="00AA1FFA">
      <w:pPr>
        <w:pBdr>
          <w:top w:val="single" w:sz="4" w:space="1" w:color="auto"/>
          <w:left w:val="single" w:sz="4" w:space="4" w:color="auto"/>
          <w:bottom w:val="single" w:sz="4" w:space="1" w:color="auto"/>
          <w:right w:val="single" w:sz="4" w:space="4" w:color="auto"/>
        </w:pBdr>
        <w:rPr>
          <w:rFonts w:ascii="Linux Libertine" w:hAnsi="Linux Libertine" w:cs="Linux Libertine"/>
          <w:lang w:eastAsia="fr-FR"/>
        </w:rPr>
      </w:pPr>
      <w:r w:rsidRPr="00B633DA">
        <w:rPr>
          <w:rFonts w:ascii="Linux Libertine" w:hAnsi="Linux Libertine" w:cs="Linux Libertine"/>
          <w:lang w:eastAsia="fr-FR"/>
        </w:rPr>
        <w:t>S</w:t>
      </w:r>
      <w:r w:rsidR="0015172E" w:rsidRPr="00B633DA">
        <w:rPr>
          <w:rFonts w:ascii="Linux Libertine" w:hAnsi="Linux Libertine" w:cs="Linux Libertine"/>
          <w:lang w:eastAsia="fr-FR"/>
        </w:rPr>
        <w:t xml:space="preserve">M </w:t>
      </w:r>
      <w:r w:rsidRPr="00B633DA">
        <w:rPr>
          <w:rFonts w:ascii="Linux Libertine" w:hAnsi="Linux Libertine" w:cs="Linux Libertine"/>
          <w:lang w:eastAsia="fr-FR"/>
        </w:rPr>
        <w:t>:</w:t>
      </w:r>
      <w:r w:rsidR="0015172E" w:rsidRPr="00B633DA">
        <w:rPr>
          <w:rFonts w:ascii="Linux Libertine" w:hAnsi="Linux Libertine" w:cs="Linux Libertine"/>
          <w:lang w:eastAsia="fr-FR"/>
        </w:rPr>
        <w:t xml:space="preserve"> </w:t>
      </w:r>
      <w:r w:rsidRPr="00B633DA">
        <w:rPr>
          <w:rFonts w:ascii="Linux Libertine" w:hAnsi="Linux Libertine" w:cs="Linux Libertine"/>
          <w:i/>
          <w:lang w:eastAsia="fr-FR"/>
        </w:rPr>
        <w:t xml:space="preserve">quand est-ce que je pourrais redonner ? dans 2 mois si vous êtes un homme, 3 si vous êtes une femme </w:t>
      </w:r>
      <w:r w:rsidRPr="00B633DA">
        <w:rPr>
          <w:rFonts w:ascii="Linux Libertine" w:hAnsi="Linux Libertine" w:cs="Linux Libertine"/>
          <w:lang w:eastAsia="fr-FR"/>
        </w:rPr>
        <w:sym w:font="Symbol" w:char="F0AE"/>
      </w:r>
      <w:r w:rsidRPr="00B633DA">
        <w:rPr>
          <w:rFonts w:ascii="Linux Libertine" w:hAnsi="Linux Libertine" w:cs="Linux Libertine"/>
          <w:lang w:eastAsia="fr-FR"/>
        </w:rPr>
        <w:t xml:space="preserve"> durée relative</w:t>
      </w:r>
    </w:p>
    <w:p w:rsidR="00AA1FFA" w:rsidRPr="00B633DA" w:rsidRDefault="002B0AA9" w:rsidP="0086792A">
      <w:pPr>
        <w:rPr>
          <w:rFonts w:ascii="Linux Libertine" w:hAnsi="Linux Libertine" w:cs="Linux Libertine"/>
          <w:lang w:eastAsia="fr-FR"/>
        </w:rPr>
      </w:pPr>
      <w:commentRangeStart w:id="19"/>
      <w:r w:rsidRPr="00B633DA">
        <w:rPr>
          <w:rFonts w:ascii="Linux Libertine" w:hAnsi="Linux Libertine" w:cs="Linux Libertine"/>
          <w:lang w:eastAsia="fr-FR"/>
        </w:rPr>
        <w:t xml:space="preserve">Ils </w:t>
      </w:r>
      <w:commentRangeEnd w:id="19"/>
      <w:r w:rsidR="00BB36CF">
        <w:rPr>
          <w:rStyle w:val="CommentReference"/>
        </w:rPr>
        <w:commentReference w:id="19"/>
      </w:r>
      <w:r w:rsidRPr="00B633DA">
        <w:rPr>
          <w:rFonts w:ascii="Linux Libertine" w:hAnsi="Linux Libertine" w:cs="Linux Libertine"/>
          <w:lang w:eastAsia="fr-FR"/>
        </w:rPr>
        <w:t>évoquent également le problème des sources de données. Pour qu’un système général soit performant, la réponse doit être validée grâce à plusieurs réponses candidates qui sont redondantes dans la base de données.</w:t>
      </w:r>
      <w:ins w:id="20" w:author="Iana Atanassova" w:date="2018-05-21T15:07:00Z">
        <w:r w:rsidR="00865A59">
          <w:rPr>
            <w:rFonts w:ascii="Linux Libertine" w:hAnsi="Linux Libertine" w:cs="Linux Libertine"/>
            <w:lang w:eastAsia="fr-FR"/>
          </w:rPr>
          <w:t xml:space="preserve"> Cette dernière doit contenir des informations provenant de plusieurs sources fiables.</w:t>
        </w:r>
      </w:ins>
      <w:r w:rsidRPr="00B633DA">
        <w:rPr>
          <w:rFonts w:ascii="Linux Libertine" w:hAnsi="Linux Libertine" w:cs="Linux Libertine"/>
          <w:lang w:eastAsia="fr-FR"/>
        </w:rPr>
        <w:t xml:space="preserve"> Dans un système médical en revanche, il est très peu probable </w:t>
      </w:r>
      <w:del w:id="21" w:author="Iana Atanassova" w:date="2018-05-21T15:08:00Z">
        <w:r w:rsidRPr="00B633DA" w:rsidDel="00865A59">
          <w:rPr>
            <w:rFonts w:ascii="Linux Libertine" w:hAnsi="Linux Libertine" w:cs="Linux Libertine"/>
            <w:lang w:eastAsia="fr-FR"/>
          </w:rPr>
          <w:delText>qu’une réponse se répète</w:delText>
        </w:r>
      </w:del>
      <w:ins w:id="22" w:author="Iana Atanassova" w:date="2018-05-21T15:08:00Z">
        <w:r w:rsidR="00865A59">
          <w:rPr>
            <w:rFonts w:ascii="Linux Libertine" w:hAnsi="Linux Libertine" w:cs="Linux Libertine"/>
            <w:lang w:eastAsia="fr-FR"/>
          </w:rPr>
          <w:t>que la même information soit présente</w:t>
        </w:r>
      </w:ins>
      <w:r w:rsidRPr="00B633DA">
        <w:rPr>
          <w:rFonts w:ascii="Linux Libertine" w:hAnsi="Linux Libertine" w:cs="Linux Libertine"/>
          <w:lang w:eastAsia="fr-FR"/>
        </w:rPr>
        <w:t xml:space="preserve"> à plusieurs endroits dans la base de données. </w:t>
      </w:r>
      <w:commentRangeStart w:id="23"/>
      <w:r w:rsidR="000B0FFA">
        <w:rPr>
          <w:rFonts w:ascii="Linux Libertine" w:hAnsi="Linux Libertine" w:cs="Linux Libertine"/>
          <w:lang w:eastAsia="fr-FR"/>
        </w:rPr>
        <w:t>Cette assertion est à relativiser dans le cas de notre système.</w:t>
      </w:r>
      <w:commentRangeEnd w:id="23"/>
      <w:r w:rsidR="00865A59">
        <w:rPr>
          <w:rStyle w:val="CommentReference"/>
        </w:rPr>
        <w:commentReference w:id="23"/>
      </w:r>
    </w:p>
    <w:p w:rsidR="009E5C59" w:rsidRPr="00B633DA" w:rsidRDefault="009E5C59" w:rsidP="00A71CF5">
      <w:pPr>
        <w:pStyle w:val="Heading2"/>
        <w:rPr>
          <w:rFonts w:ascii="Linux Libertine" w:hAnsi="Linux Libertine" w:cs="Linux Libertine"/>
          <w:lang w:eastAsia="fr-FR"/>
        </w:rPr>
      </w:pPr>
      <w:bookmarkStart w:id="24" w:name="_Toc514355994"/>
      <w:r w:rsidRPr="00B633DA">
        <w:rPr>
          <w:rFonts w:ascii="Linux Libertine" w:hAnsi="Linux Libertine" w:cs="Linux Libertine"/>
          <w:lang w:eastAsia="fr-FR"/>
        </w:rPr>
        <w:t>Concepts clés du sujet</w:t>
      </w:r>
      <w:bookmarkEnd w:id="24"/>
    </w:p>
    <w:p w:rsidR="00827951" w:rsidRPr="00B633DA" w:rsidRDefault="00043478" w:rsidP="00043478">
      <w:pPr>
        <w:ind w:left="142"/>
        <w:rPr>
          <w:rFonts w:ascii="Linux Libertine" w:hAnsi="Linux Libertine" w:cs="Linux Libertine"/>
          <w:lang w:eastAsia="fr-FR"/>
        </w:rPr>
      </w:pPr>
      <w:r w:rsidRPr="00B633DA">
        <w:rPr>
          <w:rFonts w:ascii="Linux Libertine" w:hAnsi="Linux Libertine" w:cs="Linux Libertine"/>
          <w:lang w:eastAsia="fr-FR"/>
        </w:rPr>
        <w:t xml:space="preserve">Dans un système question-réponse, la question doit tout d’abord passer par un processus </w:t>
      </w:r>
      <w:r w:rsidR="00657889" w:rsidRPr="00B633DA">
        <w:rPr>
          <w:rFonts w:ascii="Linux Libertine" w:hAnsi="Linux Libertine" w:cs="Linux Libertine"/>
          <w:lang w:eastAsia="fr-FR"/>
        </w:rPr>
        <w:t xml:space="preserve">de normalisation. </w:t>
      </w:r>
      <w:r w:rsidR="009B1D6E" w:rsidRPr="00B633DA">
        <w:rPr>
          <w:rFonts w:ascii="Linux Libertine" w:hAnsi="Linux Libertine" w:cs="Linux Libertine"/>
          <w:lang w:eastAsia="fr-FR"/>
        </w:rPr>
        <w:fldChar w:fldCharType="begin" w:fldLock="1"/>
      </w:r>
      <w:r w:rsidR="00F41901" w:rsidRPr="00B633DA">
        <w:rPr>
          <w:rFonts w:ascii="Linux Libertine" w:hAnsi="Linux Libertine" w:cs="Linux Libertine"/>
          <w:lang w:eastAsia="fr-FR"/>
        </w:rPr>
        <w:instrText>ADDIN CSL_CITATION { "citationItems" : [ { "id" : "ITEM-1", "itemData" : { "ISBN" : "978-0131873216", "abstract" : "Third Edition draft", "author" : [ { "dropping-particle" : "", "family" : "Jurafsky", "given" : "Daniel", "non-dropping-particle" : "", "parse-names" : false, "suffix" : "" }, { "dropping-particle" : "", "family" : "Martin", "given" : "James H", "non-dropping-particle" : "", "parse-names" : false, "suffix" : "" } ], "id" : "ITEM-1", "issued" : { "date-parts" : [ [ "2017" ] ] }, "title" : "Speech and Language Processing - An Introduction to Natural Language Processing, Computational Linguistics, and Speech Recognition", "type" : "article-journal" }, "uris" : [ "http://www.mendeley.com/documents/?uuid=b1e1fdde-e857-4091-9e55-f77df06e5a0b" ] } ], "mendeley" : { "formattedCitation" : "(Jurafsky and Martin 2017)", "plainTextFormattedCitation" : "(Jurafsky and Martin 2017)", "previouslyFormattedCitation" : "(Jurafsky and Martin 2017)" }, "properties" : { "noteIndex" : 0 }, "schema" : "https://github.com/citation-style-language/schema/raw/master/csl-citation.json" }</w:instrText>
      </w:r>
      <w:r w:rsidR="009B1D6E" w:rsidRPr="00B633DA">
        <w:rPr>
          <w:rFonts w:ascii="Linux Libertine" w:hAnsi="Linux Libertine" w:cs="Linux Libertine"/>
          <w:lang w:eastAsia="fr-FR"/>
        </w:rPr>
        <w:fldChar w:fldCharType="separate"/>
      </w:r>
      <w:r w:rsidR="003A4F95" w:rsidRPr="00B633DA">
        <w:rPr>
          <w:rFonts w:ascii="Linux Libertine" w:hAnsi="Linux Libertine" w:cs="Linux Libertine"/>
          <w:noProof/>
          <w:lang w:eastAsia="fr-FR"/>
        </w:rPr>
        <w:t>(Jurafsky and Martin 2017)</w:t>
      </w:r>
      <w:r w:rsidR="009B1D6E" w:rsidRPr="00B633DA">
        <w:rPr>
          <w:rFonts w:ascii="Linux Libertine" w:hAnsi="Linux Libertine" w:cs="Linux Libertine"/>
          <w:lang w:eastAsia="fr-FR"/>
        </w:rPr>
        <w:fldChar w:fldCharType="end"/>
      </w:r>
      <w:r w:rsidR="009B1D6E" w:rsidRPr="00B633DA">
        <w:rPr>
          <w:rFonts w:ascii="Linux Libertine" w:hAnsi="Linux Libertine" w:cs="Linux Libertine"/>
          <w:lang w:eastAsia="fr-FR"/>
        </w:rPr>
        <w:t xml:space="preserve"> </w:t>
      </w:r>
      <w:r w:rsidR="00827951" w:rsidRPr="00B633DA">
        <w:rPr>
          <w:rFonts w:ascii="Linux Libertine" w:hAnsi="Linux Libertine" w:cs="Linux Libertine"/>
          <w:lang w:eastAsia="fr-FR"/>
        </w:rPr>
        <w:t>définissent trois étapes indispensable</w:t>
      </w:r>
      <w:r w:rsidR="009B1D6E" w:rsidRPr="00B633DA">
        <w:rPr>
          <w:rFonts w:ascii="Linux Libertine" w:hAnsi="Linux Libertine" w:cs="Linux Libertine"/>
          <w:lang w:eastAsia="fr-FR"/>
        </w:rPr>
        <w:t>s</w:t>
      </w:r>
      <w:r w:rsidR="00827951" w:rsidRPr="00B633DA">
        <w:rPr>
          <w:rFonts w:ascii="Linux Libertine" w:hAnsi="Linux Libertine" w:cs="Linux Libertine"/>
          <w:lang w:eastAsia="fr-FR"/>
        </w:rPr>
        <w:t xml:space="preserve"> à la normalisation de texte. </w:t>
      </w:r>
    </w:p>
    <w:p w:rsidR="00827951" w:rsidRPr="00B633DA" w:rsidRDefault="00827951" w:rsidP="00827951">
      <w:pPr>
        <w:pStyle w:val="ListParagraph"/>
        <w:numPr>
          <w:ilvl w:val="0"/>
          <w:numId w:val="15"/>
        </w:numPr>
        <w:rPr>
          <w:rFonts w:ascii="Linux Libertine" w:hAnsi="Linux Libertine" w:cs="Linux Libertine"/>
          <w:lang w:eastAsia="fr-FR"/>
        </w:rPr>
      </w:pPr>
      <w:r w:rsidRPr="00B633DA">
        <w:rPr>
          <w:rFonts w:ascii="Linux Libertine" w:hAnsi="Linux Libertine" w:cs="Linux Libertine"/>
          <w:lang w:eastAsia="fr-FR"/>
        </w:rPr>
        <w:t>La segmentation (ou tokenisation) des mots</w:t>
      </w:r>
      <w:r w:rsidR="008F1052" w:rsidRPr="00B633DA">
        <w:rPr>
          <w:rFonts w:ascii="Linux Libertine" w:hAnsi="Linux Libertine" w:cs="Linux Libertine"/>
          <w:lang w:eastAsia="fr-FR"/>
        </w:rPr>
        <w:t>.  S</w:t>
      </w:r>
      <w:r w:rsidR="00112DA4" w:rsidRPr="00B633DA">
        <w:rPr>
          <w:rFonts w:ascii="Linux Libertine" w:hAnsi="Linux Libertine" w:cs="Linux Libertine"/>
          <w:lang w:eastAsia="fr-FR"/>
        </w:rPr>
        <w:t>elon</w:t>
      </w:r>
      <w:r w:rsidR="00F07B4F" w:rsidRPr="00B633DA">
        <w:rPr>
          <w:rFonts w:ascii="Linux Libertine" w:hAnsi="Linux Libertine" w:cs="Linux Libertine"/>
          <w:lang w:eastAsia="fr-FR"/>
        </w:rPr>
        <w:t xml:space="preserve"> </w:t>
      </w:r>
      <w:r w:rsidR="00F07B4F" w:rsidRPr="00B633DA">
        <w:rPr>
          <w:rFonts w:ascii="Linux Libertine" w:hAnsi="Linux Libertine" w:cs="Linux Libertine"/>
          <w:lang w:eastAsia="fr-FR"/>
        </w:rPr>
        <w:fldChar w:fldCharType="begin" w:fldLock="1"/>
      </w:r>
      <w:r w:rsidR="00F41901" w:rsidRPr="00B633DA">
        <w:rPr>
          <w:rFonts w:ascii="Linux Libertine" w:hAnsi="Linux Libertine" w:cs="Linux Libertine"/>
          <w:lang w:eastAsia="fr-FR"/>
        </w:rPr>
        <w:instrText>ADDIN CSL_CITATION { "citationItems" : [ { "id" : "ITEM-1", "itemData" : { "ISBN" : "978-1-4051-5581-6", "author" : [ { "dropping-particle" : "", "family" : "Clark", "given" : "Alexander", "non-dropping-particle" : "", "parse-names" : false, "suffix" : "" }, { "dropping-particle" : "", "family" : "Fox", "given" : "Chris", "non-dropping-particle" : "", "parse-names" : false, "suffix" : "" }, { "dropping-particle" : "", "family" : "Lappin", "given" : "Shalom", "non-dropping-particle" : "", "parse-names" : false, "suffix" : "" } ], "editor" : [ { "dropping-particle" : "", "family" : "Wiley-Blackwell", "given" : "", "non-dropping-particle" : "", "parse-names" : false, "suffix" : "" } ], "id" : "ITEM-1", "issued" : { "date-parts" : [ [ "2010" ] ] }, "title" : "The Handbook of Computational Linguistics and Natural Language Processing", "type" : "book" }, "uris" : [ "http://www.mendeley.com/documents/?uuid=4dd16e90-0606-499f-bbbe-ad5a44e0d87f" ] } ], "mendeley" : { "formattedCitation" : "(Clark, Fox, and Lappin 2010)", "plainTextFormattedCitation" : "(Clark, Fox, and Lappin 2010)", "previouslyFormattedCitation" : "(Clark, Fox, and Lappin 2010)" }, "properties" : { "noteIndex" : 0 }, "schema" : "https://github.com/citation-style-language/schema/raw/master/csl-citation.json" }</w:instrText>
      </w:r>
      <w:r w:rsidR="00F07B4F" w:rsidRPr="00B633DA">
        <w:rPr>
          <w:rFonts w:ascii="Linux Libertine" w:hAnsi="Linux Libertine" w:cs="Linux Libertine"/>
          <w:lang w:eastAsia="fr-FR"/>
        </w:rPr>
        <w:fldChar w:fldCharType="separate"/>
      </w:r>
      <w:r w:rsidR="003A4F95" w:rsidRPr="00B633DA">
        <w:rPr>
          <w:rFonts w:ascii="Linux Libertine" w:hAnsi="Linux Libertine" w:cs="Linux Libertine"/>
          <w:noProof/>
          <w:lang w:eastAsia="fr-FR"/>
        </w:rPr>
        <w:t>(Clark, Fox, and Lappin 2010)</w:t>
      </w:r>
      <w:r w:rsidR="00F07B4F" w:rsidRPr="00B633DA">
        <w:rPr>
          <w:rFonts w:ascii="Linux Libertine" w:hAnsi="Linux Libertine" w:cs="Linux Libertine"/>
          <w:lang w:eastAsia="fr-FR"/>
        </w:rPr>
        <w:fldChar w:fldCharType="end"/>
      </w:r>
      <w:r w:rsidR="00112DA4" w:rsidRPr="00B633DA">
        <w:rPr>
          <w:rFonts w:ascii="Linux Libertine" w:hAnsi="Linux Libertine" w:cs="Linux Libertine"/>
          <w:lang w:eastAsia="fr-FR"/>
        </w:rPr>
        <w:t xml:space="preserve">, </w:t>
      </w:r>
      <w:r w:rsidR="008906CE" w:rsidRPr="00B633DA">
        <w:rPr>
          <w:rFonts w:ascii="Linux Libertine" w:hAnsi="Linux Libertine" w:cs="Linux Libertine"/>
          <w:lang w:eastAsia="fr-FR"/>
        </w:rPr>
        <w:t xml:space="preserve">il s’agit de ‘casser’ les </w:t>
      </w:r>
      <w:r w:rsidR="00112DA4" w:rsidRPr="00B633DA">
        <w:rPr>
          <w:rFonts w:ascii="Linux Libertine" w:hAnsi="Linux Libertine" w:cs="Linux Libertine"/>
          <w:lang w:eastAsia="fr-FR"/>
        </w:rPr>
        <w:t xml:space="preserve">séquences de caractères présentes dans un segment de texte afin de localiser les limites d’un mot.  Dans cette optique, deux types de </w:t>
      </w:r>
      <w:r w:rsidR="00CD3605" w:rsidRPr="00B633DA">
        <w:rPr>
          <w:rFonts w:ascii="Linux Libertine" w:hAnsi="Linux Libertine" w:cs="Linux Libertine"/>
          <w:lang w:eastAsia="fr-FR"/>
        </w:rPr>
        <w:t>langues</w:t>
      </w:r>
      <w:r w:rsidR="00112DA4" w:rsidRPr="00B633DA">
        <w:rPr>
          <w:rFonts w:ascii="Linux Libertine" w:hAnsi="Linux Libertine" w:cs="Linux Libertine"/>
          <w:lang w:eastAsia="fr-FR"/>
        </w:rPr>
        <w:t xml:space="preserve"> se distinguent : </w:t>
      </w:r>
      <w:r w:rsidR="00CD3605" w:rsidRPr="00B633DA">
        <w:rPr>
          <w:rFonts w:ascii="Linux Libertine" w:hAnsi="Linux Libertine" w:cs="Linux Libertine"/>
          <w:lang w:eastAsia="fr-FR"/>
        </w:rPr>
        <w:t>celles</w:t>
      </w:r>
      <w:r w:rsidR="00112DA4" w:rsidRPr="00B633DA">
        <w:rPr>
          <w:rFonts w:ascii="Linux Libertine" w:hAnsi="Linux Libertine" w:cs="Linux Libertine"/>
          <w:lang w:eastAsia="fr-FR"/>
        </w:rPr>
        <w:t xml:space="preserve"> séparés par un espace et </w:t>
      </w:r>
      <w:r w:rsidR="00CD3605" w:rsidRPr="00B633DA">
        <w:rPr>
          <w:rFonts w:ascii="Linux Libertine" w:hAnsi="Linux Libertine" w:cs="Linux Libertine"/>
          <w:lang w:eastAsia="fr-FR"/>
        </w:rPr>
        <w:t>celles</w:t>
      </w:r>
      <w:r w:rsidR="00112DA4" w:rsidRPr="00B633DA">
        <w:rPr>
          <w:rFonts w:ascii="Linux Libertine" w:hAnsi="Linux Libertine" w:cs="Linux Libertine"/>
          <w:lang w:eastAsia="fr-FR"/>
        </w:rPr>
        <w:t xml:space="preserve"> qui ne le sont pas. Cette approche met en lumière le problème de la ponctuation (par exemple les mots séparés par un tiret, notamment dans les structures interrogatives) et celui des expressions comportant plusieurs mots. </w:t>
      </w:r>
    </w:p>
    <w:p w:rsidR="00827951" w:rsidRPr="00B633DA" w:rsidRDefault="00827951" w:rsidP="00827951">
      <w:pPr>
        <w:pStyle w:val="ListParagraph"/>
        <w:numPr>
          <w:ilvl w:val="0"/>
          <w:numId w:val="15"/>
        </w:numPr>
        <w:rPr>
          <w:rFonts w:ascii="Linux Libertine" w:hAnsi="Linux Libertine" w:cs="Linux Libertine"/>
          <w:lang w:eastAsia="fr-FR"/>
        </w:rPr>
      </w:pPr>
      <w:r w:rsidRPr="00B633DA">
        <w:rPr>
          <w:rFonts w:ascii="Linux Libertine" w:hAnsi="Linux Libertine" w:cs="Linux Libertine"/>
          <w:lang w:eastAsia="fr-FR"/>
        </w:rPr>
        <w:t>Normaliser l</w:t>
      </w:r>
      <w:r w:rsidR="00CD3605" w:rsidRPr="00B633DA">
        <w:rPr>
          <w:rFonts w:ascii="Linux Libertine" w:hAnsi="Linux Libertine" w:cs="Linux Libertine"/>
          <w:lang w:eastAsia="fr-FR"/>
        </w:rPr>
        <w:t>es tokens présents dans le</w:t>
      </w:r>
      <w:r w:rsidRPr="00B633DA">
        <w:rPr>
          <w:rFonts w:ascii="Linux Libertine" w:hAnsi="Linux Libertine" w:cs="Linux Libertine"/>
          <w:lang w:eastAsia="fr-FR"/>
        </w:rPr>
        <w:t xml:space="preserve"> texte</w:t>
      </w:r>
      <w:r w:rsidR="00112DA4" w:rsidRPr="00B633DA">
        <w:rPr>
          <w:rFonts w:ascii="Linux Libertine" w:hAnsi="Linux Libertine" w:cs="Linux Libertine"/>
          <w:lang w:eastAsia="fr-FR"/>
        </w:rPr>
        <w:t>, c’est-à-dire le processus de lemmatisation</w:t>
      </w:r>
      <w:r w:rsidR="008F1052" w:rsidRPr="00B633DA">
        <w:rPr>
          <w:rFonts w:ascii="Linux Libertine" w:hAnsi="Linux Libertine" w:cs="Linux Libertine"/>
          <w:lang w:eastAsia="fr-FR"/>
        </w:rPr>
        <w:t xml:space="preserve">, défini par </w:t>
      </w:r>
      <w:r w:rsidR="003B7980" w:rsidRPr="00B633DA">
        <w:rPr>
          <w:rFonts w:ascii="Linux Libertine" w:hAnsi="Linux Libertine" w:cs="Linux Libertine"/>
          <w:lang w:eastAsia="fr-FR"/>
        </w:rPr>
        <w:fldChar w:fldCharType="begin" w:fldLock="1"/>
      </w:r>
      <w:r w:rsidR="00F41901" w:rsidRPr="00B633DA">
        <w:rPr>
          <w:rFonts w:ascii="Linux Libertine" w:hAnsi="Linux Libertine" w:cs="Linux Libertine"/>
          <w:lang w:eastAsia="fr-FR"/>
        </w:rPr>
        <w:instrText>ADDIN CSL_CITATION { "citationItems" : [ { "id" : "ITEM-1", "itemData" : { "ISBN" : "978-1-4051-5581-6", "author" : [ { "dropping-particle" : "", "family" : "Clark", "given" : "Alexander", "non-dropping-particle" : "", "parse-names" : false, "suffix" : "" }, { "dropping-particle" : "", "family" : "Fox", "given" : "Chris", "non-dropping-particle" : "", "parse-names" : false, "suffix" : "" }, { "dropping-particle" : "", "family" : "Lappin", "given" : "Shalom", "non-dropping-particle" : "", "parse-names" : false, "suffix" : "" } ], "editor" : [ { "dropping-particle" : "", "family" : "Wiley-Blackwell", "given" : "", "non-dropping-particle" : "", "parse-names" : false, "suffix" : "" } ], "id" : "ITEM-1", "issued" : { "date-parts" : [ [ "2010" ] ] }, "title" : "The Handbook of Computational Linguistics and Natural Language Processing", "type" : "book" }, "uris" : [ "http://www.mendeley.com/documents/?uuid=4dd16e90-0606-499f-bbbe-ad5a44e0d87f" ] } ], "mendeley" : { "formattedCitation" : "(Clark, Fox, and Lappin 2010)", "plainTextFormattedCitation" : "(Clark, Fox, and Lappin 2010)", "previouslyFormattedCitation" : "(Clark, Fox, and Lappin 2010)" }, "properties" : { "noteIndex" : 0 }, "schema" : "https://github.com/citation-style-language/schema/raw/master/csl-citation.json" }</w:instrText>
      </w:r>
      <w:r w:rsidR="003B7980" w:rsidRPr="00B633DA">
        <w:rPr>
          <w:rFonts w:ascii="Linux Libertine" w:hAnsi="Linux Libertine" w:cs="Linux Libertine"/>
          <w:lang w:eastAsia="fr-FR"/>
        </w:rPr>
        <w:fldChar w:fldCharType="separate"/>
      </w:r>
      <w:r w:rsidR="003A4F95" w:rsidRPr="00B633DA">
        <w:rPr>
          <w:rFonts w:ascii="Linux Libertine" w:hAnsi="Linux Libertine" w:cs="Linux Libertine"/>
          <w:noProof/>
          <w:lang w:eastAsia="fr-FR"/>
        </w:rPr>
        <w:t>(Clark, Fox, and Lappin 2010)</w:t>
      </w:r>
      <w:r w:rsidR="003B7980" w:rsidRPr="00B633DA">
        <w:rPr>
          <w:rFonts w:ascii="Linux Libertine" w:hAnsi="Linux Libertine" w:cs="Linux Libertine"/>
          <w:lang w:eastAsia="fr-FR"/>
        </w:rPr>
        <w:fldChar w:fldCharType="end"/>
      </w:r>
      <w:r w:rsidR="00F07B4F" w:rsidRPr="00B633DA">
        <w:rPr>
          <w:rFonts w:ascii="Linux Libertine" w:hAnsi="Linux Libertine" w:cs="Linux Libertine"/>
          <w:lang w:eastAsia="fr-FR"/>
        </w:rPr>
        <w:t xml:space="preserve"> </w:t>
      </w:r>
      <w:r w:rsidR="008F1052" w:rsidRPr="00B633DA">
        <w:rPr>
          <w:rFonts w:ascii="Linux Libertine" w:hAnsi="Linux Libertine" w:cs="Linux Libertine"/>
          <w:lang w:eastAsia="fr-FR"/>
        </w:rPr>
        <w:t xml:space="preserve">comme étant la détermination de la racine d’un mot. </w:t>
      </w:r>
    </w:p>
    <w:p w:rsidR="00827951" w:rsidRPr="00B633DA" w:rsidRDefault="00827951" w:rsidP="00827951">
      <w:pPr>
        <w:pStyle w:val="ListParagraph"/>
        <w:numPr>
          <w:ilvl w:val="0"/>
          <w:numId w:val="15"/>
        </w:numPr>
        <w:rPr>
          <w:rFonts w:ascii="Linux Libertine" w:hAnsi="Linux Libertine" w:cs="Linux Libertine"/>
          <w:lang w:eastAsia="fr-FR"/>
        </w:rPr>
      </w:pPr>
      <w:r w:rsidRPr="00B633DA">
        <w:rPr>
          <w:rFonts w:ascii="Linux Libertine" w:hAnsi="Linux Libertine" w:cs="Linux Libertine"/>
          <w:lang w:eastAsia="fr-FR"/>
        </w:rPr>
        <w:t>La segmentation des phrases</w:t>
      </w:r>
      <w:r w:rsidR="008F1052" w:rsidRPr="00B633DA">
        <w:rPr>
          <w:rFonts w:ascii="Linux Libertine" w:hAnsi="Linux Libertine" w:cs="Linux Libertine"/>
          <w:lang w:eastAsia="fr-FR"/>
        </w:rPr>
        <w:t xml:space="preserve">. Ce processus tend à poser </w:t>
      </w:r>
      <w:r w:rsidR="00CC6DE2" w:rsidRPr="00B633DA">
        <w:rPr>
          <w:rFonts w:ascii="Linux Libertine" w:hAnsi="Linux Libertine" w:cs="Linux Libertine"/>
          <w:lang w:eastAsia="fr-FR"/>
        </w:rPr>
        <w:t>un problème</w:t>
      </w:r>
      <w:r w:rsidR="008F1052" w:rsidRPr="00B633DA">
        <w:rPr>
          <w:rFonts w:ascii="Linux Libertine" w:hAnsi="Linux Libertine" w:cs="Linux Libertine"/>
          <w:lang w:eastAsia="fr-FR"/>
        </w:rPr>
        <w:t xml:space="preserve"> en cas de présence d’abréviations puisque le point </w:t>
      </w:r>
      <w:r w:rsidR="00CD3605" w:rsidRPr="00B633DA">
        <w:rPr>
          <w:rFonts w:ascii="Linux Libertine" w:hAnsi="Linux Libertine" w:cs="Linux Libertine"/>
          <w:lang w:eastAsia="fr-FR"/>
        </w:rPr>
        <w:t>pourrait</w:t>
      </w:r>
      <w:r w:rsidR="008F1052" w:rsidRPr="00B633DA">
        <w:rPr>
          <w:rFonts w:ascii="Linux Libertine" w:hAnsi="Linux Libertine" w:cs="Linux Libertine"/>
          <w:lang w:eastAsia="fr-FR"/>
        </w:rPr>
        <w:t xml:space="preserve"> alors </w:t>
      </w:r>
      <w:r w:rsidR="00CD3605" w:rsidRPr="00B633DA">
        <w:rPr>
          <w:rFonts w:ascii="Linux Libertine" w:hAnsi="Linux Libertine" w:cs="Linux Libertine"/>
          <w:lang w:eastAsia="fr-FR"/>
        </w:rPr>
        <w:t xml:space="preserve">être </w:t>
      </w:r>
      <w:r w:rsidR="008F1052" w:rsidRPr="00B633DA">
        <w:rPr>
          <w:rFonts w:ascii="Linux Libertine" w:hAnsi="Linux Libertine" w:cs="Linux Libertine"/>
          <w:lang w:eastAsia="fr-FR"/>
        </w:rPr>
        <w:t xml:space="preserve">mal analysé. </w:t>
      </w:r>
    </w:p>
    <w:p w:rsidR="00CD3605" w:rsidRPr="00B633DA" w:rsidRDefault="00F26F96" w:rsidP="00CD3605">
      <w:pPr>
        <w:ind w:left="142"/>
        <w:rPr>
          <w:rFonts w:ascii="Linux Libertine" w:hAnsi="Linux Libertine" w:cs="Linux Libertine"/>
          <w:lang w:eastAsia="fr-FR"/>
        </w:rPr>
      </w:pPr>
      <w:r w:rsidRPr="00B633DA">
        <w:rPr>
          <w:rFonts w:ascii="Linux Libertine" w:hAnsi="Linux Libertine" w:cs="Linux Libertine"/>
          <w:lang w:eastAsia="fr-FR"/>
        </w:rPr>
        <w:t>Une fois le texte normalis</w:t>
      </w:r>
      <w:r w:rsidR="00F07B4F" w:rsidRPr="00B633DA">
        <w:rPr>
          <w:rFonts w:ascii="Linux Libertine" w:hAnsi="Linux Libertine" w:cs="Linux Libertine"/>
          <w:lang w:eastAsia="fr-FR"/>
        </w:rPr>
        <w:t>é</w:t>
      </w:r>
      <w:r w:rsidRPr="00B633DA">
        <w:rPr>
          <w:rFonts w:ascii="Linux Libertine" w:hAnsi="Linux Libertine" w:cs="Linux Libertine"/>
          <w:lang w:eastAsia="fr-FR"/>
        </w:rPr>
        <w:t xml:space="preserve">, il passe par un processus </w:t>
      </w:r>
      <w:r w:rsidR="00043478" w:rsidRPr="00B633DA">
        <w:rPr>
          <w:rFonts w:ascii="Linux Libertine" w:hAnsi="Linux Libertine" w:cs="Linux Libertine"/>
          <w:lang w:eastAsia="fr-FR"/>
        </w:rPr>
        <w:t>d’analyse qui comprend les étapes suivantes</w:t>
      </w:r>
      <w:r w:rsidR="00D52693" w:rsidRPr="00B633DA">
        <w:rPr>
          <w:rFonts w:ascii="Linux Libertine" w:hAnsi="Linux Libertine" w:cs="Linux Libertine"/>
          <w:lang w:eastAsia="fr-FR"/>
        </w:rPr>
        <w:t xml:space="preserve">, définies par </w:t>
      </w:r>
      <w:sdt>
        <w:sdtPr>
          <w:rPr>
            <w:rFonts w:ascii="Linux Libertine" w:hAnsi="Linux Libertine" w:cs="Linux Libertine"/>
            <w:lang w:eastAsia="fr-FR"/>
          </w:rPr>
          <w:id w:val="1484113510"/>
          <w:citation/>
        </w:sdtPr>
        <w:sdtContent>
          <w:r w:rsidR="00D52693" w:rsidRPr="00B633DA">
            <w:rPr>
              <w:rFonts w:ascii="Linux Libertine" w:hAnsi="Linux Libertine" w:cs="Linux Libertine"/>
              <w:lang w:eastAsia="fr-FR"/>
            </w:rPr>
            <w:fldChar w:fldCharType="begin"/>
          </w:r>
          <w:r w:rsidR="00D52693" w:rsidRPr="00B633DA">
            <w:rPr>
              <w:rFonts w:ascii="Linux Libertine" w:hAnsi="Linux Libertine" w:cs="Linux Libertine"/>
              <w:lang w:eastAsia="fr-FR"/>
            </w:rPr>
            <w:instrText xml:space="preserve"> CITATION Emb08 \l 1036 </w:instrText>
          </w:r>
          <w:r w:rsidR="00D52693" w:rsidRPr="00B633DA">
            <w:rPr>
              <w:rFonts w:ascii="Linux Libertine" w:hAnsi="Linux Libertine" w:cs="Linux Libertine"/>
              <w:lang w:eastAsia="fr-FR"/>
            </w:rPr>
            <w:fldChar w:fldCharType="separate"/>
          </w:r>
          <w:r w:rsidR="00D52693" w:rsidRPr="00B633DA">
            <w:rPr>
              <w:rFonts w:ascii="Linux Libertine" w:hAnsi="Linux Libertine" w:cs="Linux Libertine"/>
              <w:noProof/>
              <w:lang w:eastAsia="fr-FR"/>
            </w:rPr>
            <w:t>(Embarek, 2008)</w:t>
          </w:r>
          <w:r w:rsidR="00D52693" w:rsidRPr="00B633DA">
            <w:rPr>
              <w:rFonts w:ascii="Linux Libertine" w:hAnsi="Linux Libertine" w:cs="Linux Libertine"/>
              <w:lang w:eastAsia="fr-FR"/>
            </w:rPr>
            <w:fldChar w:fldCharType="end"/>
          </w:r>
        </w:sdtContent>
      </w:sdt>
      <w:r w:rsidR="00CD3605" w:rsidRPr="00B633DA">
        <w:rPr>
          <w:rFonts w:ascii="Linux Libertine" w:hAnsi="Linux Libertine" w:cs="Linux Libertine"/>
          <w:lang w:eastAsia="fr-FR"/>
        </w:rPr>
        <w:t>.</w:t>
      </w:r>
    </w:p>
    <w:p w:rsidR="00F26F96" w:rsidRPr="00B633DA" w:rsidRDefault="00933222" w:rsidP="00CD3605">
      <w:pPr>
        <w:pStyle w:val="ListParagraph"/>
        <w:numPr>
          <w:ilvl w:val="0"/>
          <w:numId w:val="27"/>
        </w:numPr>
        <w:rPr>
          <w:rFonts w:ascii="Linux Libertine" w:hAnsi="Linux Libertine" w:cs="Linux Libertine"/>
          <w:lang w:eastAsia="fr-FR"/>
        </w:rPr>
      </w:pPr>
      <w:r w:rsidRPr="00B633DA">
        <w:rPr>
          <w:rFonts w:ascii="Linux Libertine" w:hAnsi="Linux Libertine" w:cs="Linux Libertine"/>
          <w:lang w:eastAsia="fr-FR"/>
        </w:rPr>
        <w:t xml:space="preserve">Le </w:t>
      </w:r>
      <w:r w:rsidR="00CD3605" w:rsidRPr="00B633DA">
        <w:rPr>
          <w:rFonts w:ascii="Linux Libertine" w:hAnsi="Linux Libertine" w:cs="Linux Libertine"/>
          <w:lang w:eastAsia="fr-FR"/>
        </w:rPr>
        <w:t>type</w:t>
      </w:r>
      <w:r w:rsidRPr="00B633DA">
        <w:rPr>
          <w:rFonts w:ascii="Linux Libertine" w:hAnsi="Linux Libertine" w:cs="Linux Libertine"/>
          <w:lang w:eastAsia="fr-FR"/>
        </w:rPr>
        <w:t xml:space="preserve"> de question.</w:t>
      </w:r>
      <w:r w:rsidR="00E03EB1" w:rsidRPr="00B633DA">
        <w:rPr>
          <w:rFonts w:ascii="Linux Libertine" w:hAnsi="Linux Libertine" w:cs="Linux Libertine"/>
          <w:lang w:eastAsia="fr-FR"/>
        </w:rPr>
        <w:t xml:space="preserve"> Il permet de classifier les questions (type booléen, définitoire etc). Ainsi, la question « comment se déroule un don ? » sera étiquetée comme question procédurale tandis que la question « pourquoi ne peut-on pas donner en dessous de 50kg ? » se verra attribuer la catégorie de question causale.  </w:t>
      </w:r>
    </w:p>
    <w:p w:rsidR="00563006" w:rsidRPr="00B633DA" w:rsidRDefault="00563006" w:rsidP="00933222">
      <w:pPr>
        <w:pStyle w:val="ListParagraph"/>
        <w:numPr>
          <w:ilvl w:val="0"/>
          <w:numId w:val="14"/>
        </w:numPr>
        <w:rPr>
          <w:rFonts w:ascii="Linux Libertine" w:hAnsi="Linux Libertine" w:cs="Linux Libertine"/>
          <w:lang w:eastAsia="fr-FR"/>
        </w:rPr>
      </w:pPr>
      <w:r w:rsidRPr="00B633DA">
        <w:rPr>
          <w:rFonts w:ascii="Linux Libertine" w:hAnsi="Linux Libertine" w:cs="Linux Libertine"/>
          <w:lang w:eastAsia="fr-FR"/>
        </w:rPr>
        <w:t xml:space="preserve">La reconnaissance d’entités nommées. </w:t>
      </w:r>
      <w:r w:rsidR="00CD3605" w:rsidRPr="00B633DA">
        <w:rPr>
          <w:rFonts w:ascii="Linux Libertine" w:hAnsi="Linux Libertine" w:cs="Linux Libertine"/>
          <w:lang w:eastAsia="fr-FR"/>
        </w:rPr>
        <w:fldChar w:fldCharType="begin" w:fldLock="1"/>
      </w:r>
      <w:r w:rsidR="00F41901" w:rsidRPr="00B633DA">
        <w:rPr>
          <w:rFonts w:ascii="Linux Libertine" w:hAnsi="Linux Libertine" w:cs="Linux Libertine"/>
          <w:lang w:eastAsia="fr-FR"/>
        </w:rPr>
        <w:instrText>ADDIN CSL_CITATION { "citationItems" : [ { "id" : "ITEM-1", "itemData" : { "author" : [ { "dropping-particle" : "", "family" : "Omrane", "given" : "Nouha", "non-dropping-particle" : "", "parse-names" : false, "suffix" : "" }, { "dropping-particle" : "", "family" : "Nazarenko", "given" : "Adeline", "non-dropping-particle" : "", "parse-names" : false, "suffix" : "" }, { "dropping-particle" : "", "family" : "Szulman", "given" : "Sylvie", "non-dropping-particle" : "", "parse-names" : false, "suffix" : "" } ], "id" : "ITEM-1", "issue" : "May", "issued" : { "date-parts" : [ [ "2009" ] ] }, "page" : "1-6", "title" : "Les entit\u00e9s nomm\u00e9es : \u00e9l\u00e9ments pour la conceptualisation", "type" : "article-journal" }, "uris" : [ "http://www.mendeley.com/documents/?uuid=bc8c4ca1-38f5-481c-b34f-81f7a81201df" ] } ], "mendeley" : { "formattedCitation" : "(Omrane, Nazarenko, and Szulman 2009)", "plainTextFormattedCitation" : "(Omrane, Nazarenko, and Szulman 2009)", "previouslyFormattedCitation" : "(Omrane, Nazarenko, and Szulman 2009)" }, "properties" : { "noteIndex" : 0 }, "schema" : "https://github.com/citation-style-language/schema/raw/master/csl-citation.json" }</w:instrText>
      </w:r>
      <w:r w:rsidR="00CD3605" w:rsidRPr="00B633DA">
        <w:rPr>
          <w:rFonts w:ascii="Linux Libertine" w:hAnsi="Linux Libertine" w:cs="Linux Libertine"/>
          <w:lang w:eastAsia="fr-FR"/>
        </w:rPr>
        <w:fldChar w:fldCharType="separate"/>
      </w:r>
      <w:r w:rsidR="003A4F95" w:rsidRPr="00B633DA">
        <w:rPr>
          <w:rFonts w:ascii="Linux Libertine" w:hAnsi="Linux Libertine" w:cs="Linux Libertine"/>
          <w:noProof/>
          <w:lang w:eastAsia="fr-FR"/>
        </w:rPr>
        <w:t>(Omrane, Nazarenko, and Szulman 2009)</w:t>
      </w:r>
      <w:r w:rsidR="00CD3605" w:rsidRPr="00B633DA">
        <w:rPr>
          <w:rFonts w:ascii="Linux Libertine" w:hAnsi="Linux Libertine" w:cs="Linux Libertine"/>
          <w:lang w:eastAsia="fr-FR"/>
        </w:rPr>
        <w:fldChar w:fldCharType="end"/>
      </w:r>
      <w:r w:rsidR="00CD3605" w:rsidRPr="00B633DA">
        <w:rPr>
          <w:rFonts w:ascii="Linux Libertine" w:hAnsi="Linux Libertine" w:cs="Linux Libertine"/>
          <w:lang w:eastAsia="fr-FR"/>
        </w:rPr>
        <w:t xml:space="preserve"> </w:t>
      </w:r>
      <w:r w:rsidR="00E7214C" w:rsidRPr="00B633DA">
        <w:rPr>
          <w:rFonts w:ascii="Linux Libertine" w:hAnsi="Linux Libertine" w:cs="Linux Libertine"/>
          <w:lang w:eastAsia="fr-FR"/>
        </w:rPr>
        <w:t xml:space="preserve">définissent les entités nommées </w:t>
      </w:r>
      <w:r w:rsidR="00E03EB1" w:rsidRPr="00B633DA">
        <w:rPr>
          <w:rFonts w:ascii="Linux Libertine" w:hAnsi="Linux Libertine" w:cs="Linux Libertine"/>
          <w:lang w:eastAsia="fr-FR"/>
        </w:rPr>
        <w:t xml:space="preserve">(EN) </w:t>
      </w:r>
      <w:r w:rsidR="00E7214C" w:rsidRPr="00B633DA">
        <w:rPr>
          <w:rFonts w:ascii="Linux Libertine" w:hAnsi="Linux Libertine" w:cs="Linux Libertine"/>
          <w:lang w:eastAsia="fr-FR"/>
        </w:rPr>
        <w:t>comme des éléments qui soulignent les fonctions référentielles de certains segments de texte. Ainsi, les EN agissent en quelque sorte comme des noms propres</w:t>
      </w:r>
      <w:r w:rsidR="00E03EB1" w:rsidRPr="00B633DA">
        <w:rPr>
          <w:rFonts w:ascii="Linux Libertine" w:hAnsi="Linux Libertine" w:cs="Linux Libertine"/>
          <w:lang w:eastAsia="fr-FR"/>
        </w:rPr>
        <w:t xml:space="preserve"> puisqu’elles font référence à des lieux, des personnes ou encore des dates.</w:t>
      </w:r>
    </w:p>
    <w:p w:rsidR="00150F2A" w:rsidRPr="00B633DA" w:rsidRDefault="00043478" w:rsidP="00043478">
      <w:pPr>
        <w:pStyle w:val="ListParagraph"/>
        <w:numPr>
          <w:ilvl w:val="0"/>
          <w:numId w:val="14"/>
        </w:numPr>
        <w:rPr>
          <w:rFonts w:ascii="Linux Libertine" w:hAnsi="Linux Libertine" w:cs="Linux Libertine"/>
          <w:lang w:eastAsia="fr-FR"/>
        </w:rPr>
      </w:pPr>
      <w:r w:rsidRPr="00B633DA">
        <w:rPr>
          <w:rFonts w:ascii="Linux Libertine" w:hAnsi="Linux Libertine" w:cs="Linux Libertine"/>
          <w:lang w:eastAsia="fr-FR"/>
        </w:rPr>
        <w:t>Le typ</w:t>
      </w:r>
      <w:r w:rsidR="00E7589A" w:rsidRPr="00B633DA">
        <w:rPr>
          <w:rFonts w:ascii="Linux Libertine" w:hAnsi="Linux Libertine" w:cs="Linux Libertine"/>
          <w:lang w:eastAsia="fr-FR"/>
        </w:rPr>
        <w:t xml:space="preserve">e de </w:t>
      </w:r>
      <w:r w:rsidR="00933222" w:rsidRPr="00B633DA">
        <w:rPr>
          <w:rFonts w:ascii="Linux Libertine" w:hAnsi="Linux Libertine" w:cs="Linux Libertine"/>
          <w:lang w:eastAsia="fr-FR"/>
        </w:rPr>
        <w:t>réponse</w:t>
      </w:r>
      <w:r w:rsidR="00E7589A" w:rsidRPr="00B633DA">
        <w:rPr>
          <w:rFonts w:ascii="Linux Libertine" w:hAnsi="Linux Libertine" w:cs="Linux Libertine"/>
          <w:lang w:eastAsia="fr-FR"/>
        </w:rPr>
        <w:t xml:space="preserve"> attendue. </w:t>
      </w:r>
      <w:r w:rsidR="00CD3605" w:rsidRPr="00B633DA">
        <w:rPr>
          <w:rFonts w:ascii="Linux Libertine" w:hAnsi="Linux Libertine" w:cs="Linux Libertine"/>
          <w:lang w:eastAsia="fr-FR"/>
        </w:rPr>
        <w:fldChar w:fldCharType="begin" w:fldLock="1"/>
      </w:r>
      <w:r w:rsidR="00B1671D">
        <w:rPr>
          <w:rFonts w:ascii="Linux Libertine" w:hAnsi="Linux Libertine" w:cs="Linux Libertine"/>
          <w:lang w:eastAsia="fr-FR"/>
        </w:rPr>
        <w:instrText>ADDIN CSL_CITATION { "citationItems" : [ { "id" : "ITEM-1", "itemData" : { "author" : [ { "dropping-particle" : "", "family" : "Mendes", "given" : "Sara", "non-dropping-particle" : "", "parse-names" : false, "suffix" : "" }, { "dropping-particle" : "", "family" : "Moriceau", "given" : "V\u00e9ronique", "non-dropping-particle" : "", "parse-names" : false, "suffix" : "" } ], "container-title" : "TALN Workshop Question-R\u00e9ponse, F\u00e8s, 22 avril 2004", "id" : "ITEM-1", "issued" : { "date-parts" : [ [ "2004" ] ] }, "title" : "L \u2019 analyse des questions : int\u00e9r\u00eats pour la g\u00e9n\u00e9ration des r\u00e9ponses", "type" : "article-journal" }, "uris" : [ "http://www.mendeley.com/documents/?uuid=ed11d8df-c0bb-4197-8689-dbca15feb34f" ] } ], "mendeley" : { "formattedCitation" : "(Mendes and Moriceau 2004)", "plainTextFormattedCitation" : "(Mendes and Moriceau 2004)", "previouslyFormattedCitation" : "(Mendes and Moriceau 2004)" }, "properties" : { "noteIndex" : 0 }, "schema" : "https://github.com/citation-style-language/schema/raw/master/csl-citation.json" }</w:instrText>
      </w:r>
      <w:r w:rsidR="00CD3605" w:rsidRPr="00B633DA">
        <w:rPr>
          <w:rFonts w:ascii="Linux Libertine" w:hAnsi="Linux Libertine" w:cs="Linux Libertine"/>
          <w:lang w:eastAsia="fr-FR"/>
        </w:rPr>
        <w:fldChar w:fldCharType="separate"/>
      </w:r>
      <w:r w:rsidR="003A4F95" w:rsidRPr="00B633DA">
        <w:rPr>
          <w:rFonts w:ascii="Linux Libertine" w:hAnsi="Linux Libertine" w:cs="Linux Libertine"/>
          <w:noProof/>
          <w:lang w:eastAsia="fr-FR"/>
        </w:rPr>
        <w:t>(Mendes and Moriceau 2004)</w:t>
      </w:r>
      <w:r w:rsidR="00CD3605" w:rsidRPr="00B633DA">
        <w:rPr>
          <w:rFonts w:ascii="Linux Libertine" w:hAnsi="Linux Libertine" w:cs="Linux Libertine"/>
          <w:lang w:eastAsia="fr-FR"/>
        </w:rPr>
        <w:fldChar w:fldCharType="end"/>
      </w:r>
      <w:r w:rsidR="00CD3605" w:rsidRPr="00B633DA">
        <w:rPr>
          <w:rFonts w:ascii="Linux Libertine" w:hAnsi="Linux Libertine" w:cs="Linux Libertine"/>
          <w:lang w:eastAsia="fr-FR"/>
        </w:rPr>
        <w:t xml:space="preserve"> </w:t>
      </w:r>
      <w:r w:rsidR="00E7589A" w:rsidRPr="00B633DA">
        <w:rPr>
          <w:rFonts w:ascii="Linux Libertine" w:hAnsi="Linux Libertine" w:cs="Linux Libertine"/>
          <w:lang w:eastAsia="fr-FR"/>
        </w:rPr>
        <w:t xml:space="preserve">ont dégagé dix types principaux, à savoir (1) vériconditionnelle, (2) catégorie conceptuelle, (3) quantitative, (4) qualitative, (5) procédurale, (6) définition, (7) comparaison et/ou évaluation, (8) causale, (9) but et (10) description. </w:t>
      </w:r>
      <w:r w:rsidR="00CD3605" w:rsidRPr="00B633DA">
        <w:rPr>
          <w:rFonts w:ascii="Linux Libertine" w:hAnsi="Linux Libertine" w:cs="Linux Libertine"/>
          <w:lang w:eastAsia="fr-FR"/>
        </w:rPr>
        <w:fldChar w:fldCharType="begin" w:fldLock="1"/>
      </w:r>
      <w:r w:rsidR="00F41901" w:rsidRPr="00B633DA">
        <w:rPr>
          <w:rFonts w:ascii="Linux Libertine" w:hAnsi="Linux Libertine" w:cs="Linux Libertine"/>
          <w:lang w:eastAsia="fr-FR"/>
        </w:rPr>
        <w:instrText>ADDIN CSL_CITATION { "citationItems" : [ { "id" : "ITEM-1", "itemData" : { "DOI" : "10.1017/S1351324905003955", "ISSN" : "13513249", "abstract" : "In order to respond correctly to a free form factual question given a large collection of text data, one needs to understand the question to a level that allows determining some of the constraints the question imposes on a possible answer. These constraints may include a semantic classification of the sought after answer and may even suggest using different strategies when looking for and verifying a candidate answer. This work presents the first work on a machine learning approach to question classification. Guided by a layered semantic hierarchy of answer types, we develop a hierarchical classifier that classifies questions into fine-grained classes. This work also performs a systematic study of the use of semantic information sources in natural language classification tasks. It is shown that, in the context of question classifica-tion, augmenting the input of the classifier with appropriate semantic category information results in significant improvements to classification accuracy. We show accurate results on a large collection of free-form questions used in TREC 10 and 11.", "author" : [ { "dropping-particle" : "", "family" : "Li", "given" : "Xin", "non-dropping-particle" : "", "parse-names" : false, "suffix" : "" }, { "dropping-particle" : "", "family" : "Roth", "given" : "Dan", "non-dropping-particle" : "", "parse-names" : false, "suffix" : "" } ], "container-title" : "Natural Language Engineering", "id" : "ITEM-1", "issue" : "3", "issued" : { "date-parts" : [ [ "2006" ] ] }, "page" : "229-249", "title" : "Learning question classifiers: The role of semantic information", "type" : "article-journal", "volume" : "12" }, "uris" : [ "http://www.mendeley.com/documents/?uuid=6303997a-aa7c-444a-9283-580a2a508e7a" ] } ], "mendeley" : { "formattedCitation" : "(Li and Roth 2006)", "plainTextFormattedCitation" : "(Li and Roth 2006)", "previouslyFormattedCitation" : "(Li and Roth 2006)" }, "properties" : { "noteIndex" : 0 }, "schema" : "https://github.com/citation-style-language/schema/raw/master/csl-citation.json" }</w:instrText>
      </w:r>
      <w:r w:rsidR="00CD3605" w:rsidRPr="00B633DA">
        <w:rPr>
          <w:rFonts w:ascii="Linux Libertine" w:hAnsi="Linux Libertine" w:cs="Linux Libertine"/>
          <w:lang w:eastAsia="fr-FR"/>
        </w:rPr>
        <w:fldChar w:fldCharType="separate"/>
      </w:r>
      <w:r w:rsidR="003A4F95" w:rsidRPr="00B633DA">
        <w:rPr>
          <w:rFonts w:ascii="Linux Libertine" w:hAnsi="Linux Libertine" w:cs="Linux Libertine"/>
          <w:noProof/>
          <w:lang w:eastAsia="fr-FR"/>
        </w:rPr>
        <w:t>(Li and Roth 2006)</w:t>
      </w:r>
      <w:r w:rsidR="00CD3605" w:rsidRPr="00B633DA">
        <w:rPr>
          <w:rFonts w:ascii="Linux Libertine" w:hAnsi="Linux Libertine" w:cs="Linux Libertine"/>
          <w:lang w:eastAsia="fr-FR"/>
        </w:rPr>
        <w:fldChar w:fldCharType="end"/>
      </w:r>
      <w:r w:rsidR="00CD3605" w:rsidRPr="00B633DA">
        <w:rPr>
          <w:rFonts w:ascii="Linux Libertine" w:hAnsi="Linux Libertine" w:cs="Linux Libertine"/>
          <w:lang w:eastAsia="fr-FR"/>
        </w:rPr>
        <w:t xml:space="preserve"> </w:t>
      </w:r>
      <w:r w:rsidR="00150F2A" w:rsidRPr="00B633DA">
        <w:rPr>
          <w:rFonts w:ascii="Linux Libertine" w:hAnsi="Linux Libertine" w:cs="Linux Libertine"/>
          <w:lang w:eastAsia="fr-FR"/>
        </w:rPr>
        <w:t>ont quant à eux défini une taxonomie comprenant cinq grandes catégorie</w:t>
      </w:r>
      <w:r w:rsidR="006F50DA" w:rsidRPr="00B633DA">
        <w:rPr>
          <w:rFonts w:ascii="Linux Libertine" w:hAnsi="Linux Libertine" w:cs="Linux Libertine"/>
          <w:lang w:eastAsia="fr-FR"/>
        </w:rPr>
        <w:t>s</w:t>
      </w:r>
      <w:r w:rsidR="00150F2A" w:rsidRPr="00B633DA">
        <w:rPr>
          <w:rFonts w:ascii="Linux Libertine" w:hAnsi="Linux Libertine" w:cs="Linux Libertine"/>
          <w:lang w:eastAsia="fr-FR"/>
        </w:rPr>
        <w:t xml:space="preserve"> et cinquante classes plus précises (voir annexes</w:t>
      </w:r>
      <w:r w:rsidR="00CF513F" w:rsidRPr="00B633DA">
        <w:rPr>
          <w:rFonts w:ascii="Linux Libertine" w:hAnsi="Linux Libertine" w:cs="Linux Libertine"/>
          <w:lang w:eastAsia="fr-FR"/>
        </w:rPr>
        <w:t xml:space="preserve">). </w:t>
      </w:r>
    </w:p>
    <w:p w:rsidR="00043478" w:rsidRPr="00B633DA" w:rsidRDefault="00150F2A" w:rsidP="00150F2A">
      <w:pPr>
        <w:pStyle w:val="ListParagraph"/>
        <w:ind w:left="927"/>
        <w:rPr>
          <w:rFonts w:ascii="Linux Libertine" w:hAnsi="Linux Libertine" w:cs="Linux Libertine"/>
          <w:lang w:eastAsia="fr-FR"/>
        </w:rPr>
      </w:pPr>
      <w:r w:rsidRPr="00B633DA">
        <w:rPr>
          <w:rFonts w:ascii="Linux Libertine" w:hAnsi="Linux Libertine" w:cs="Linux Libertine"/>
          <w:lang w:eastAsia="fr-FR"/>
        </w:rPr>
        <w:t xml:space="preserve"> </w:t>
      </w:r>
      <w:r w:rsidR="00D52693" w:rsidRPr="00B633DA">
        <w:rPr>
          <w:rFonts w:ascii="Linux Libertine" w:hAnsi="Linux Libertine" w:cs="Linux Libertine"/>
          <w:lang w:eastAsia="fr-FR"/>
        </w:rPr>
        <w:t xml:space="preserve">Le type de réponse attendu dépend </w:t>
      </w:r>
      <w:r w:rsidRPr="00B633DA">
        <w:rPr>
          <w:rFonts w:ascii="Linux Libertine" w:hAnsi="Linux Libertine" w:cs="Linux Libertine"/>
          <w:lang w:eastAsia="fr-FR"/>
        </w:rPr>
        <w:t xml:space="preserve">évidemment </w:t>
      </w:r>
      <w:r w:rsidR="00D52693" w:rsidRPr="00B633DA">
        <w:rPr>
          <w:rFonts w:ascii="Linux Libertine" w:hAnsi="Linux Libertine" w:cs="Linux Libertine"/>
          <w:lang w:eastAsia="fr-FR"/>
        </w:rPr>
        <w:t>du typage de la question et des entités nommées présentes dans la question.</w:t>
      </w:r>
      <w:r w:rsidR="00CF513F" w:rsidRPr="00B633DA">
        <w:rPr>
          <w:rFonts w:ascii="Linux Libertine" w:hAnsi="Linux Libertine" w:cs="Linux Libertine"/>
          <w:lang w:eastAsia="fr-FR"/>
        </w:rPr>
        <w:t xml:space="preserve"> </w:t>
      </w:r>
    </w:p>
    <w:p w:rsidR="00D52693" w:rsidRPr="00B633DA" w:rsidRDefault="00D52693" w:rsidP="00043478">
      <w:pPr>
        <w:pStyle w:val="ListParagraph"/>
        <w:numPr>
          <w:ilvl w:val="0"/>
          <w:numId w:val="14"/>
        </w:numPr>
        <w:rPr>
          <w:rFonts w:ascii="Linux Libertine" w:hAnsi="Linux Libertine" w:cs="Linux Libertine"/>
          <w:lang w:eastAsia="fr-FR"/>
        </w:rPr>
      </w:pPr>
      <w:r w:rsidRPr="00B633DA">
        <w:rPr>
          <w:rFonts w:ascii="Linux Libertine" w:hAnsi="Linux Libertine" w:cs="Linux Libertine"/>
          <w:lang w:eastAsia="fr-FR"/>
        </w:rPr>
        <w:t xml:space="preserve">Le focus de la question. Il permet de savoir sur quel élément on doit baser la réponse. Par exemple, « quel est le poids minimal requis ? » aura comme focus le segment textuel </w:t>
      </w:r>
      <w:r w:rsidRPr="00B633DA">
        <w:rPr>
          <w:rFonts w:ascii="Linux Libertine" w:hAnsi="Linux Libertine" w:cs="Linux Libertine"/>
          <w:i/>
          <w:lang w:eastAsia="fr-FR"/>
        </w:rPr>
        <w:t>poids</w:t>
      </w:r>
      <w:r w:rsidRPr="00B633DA">
        <w:rPr>
          <w:rFonts w:ascii="Linux Libertine" w:hAnsi="Linux Libertine" w:cs="Linux Libertine"/>
          <w:lang w:eastAsia="fr-FR"/>
        </w:rPr>
        <w:t>.</w:t>
      </w:r>
    </w:p>
    <w:p w:rsidR="00657889" w:rsidRPr="00B633DA" w:rsidRDefault="00D52693" w:rsidP="00D52693">
      <w:pPr>
        <w:ind w:left="142"/>
        <w:rPr>
          <w:rFonts w:ascii="Linux Libertine" w:hAnsi="Linux Libertine" w:cs="Linux Libertine"/>
          <w:lang w:eastAsia="fr-FR"/>
        </w:rPr>
      </w:pPr>
      <w:r w:rsidRPr="00B633DA">
        <w:rPr>
          <w:rFonts w:ascii="Linux Libertine" w:hAnsi="Linux Libertine" w:cs="Linux Libertine"/>
          <w:lang w:eastAsia="fr-FR"/>
        </w:rPr>
        <w:t>Toute</w:t>
      </w:r>
      <w:r w:rsidR="006F50DA" w:rsidRPr="00B633DA">
        <w:rPr>
          <w:rFonts w:ascii="Linux Libertine" w:hAnsi="Linux Libertine" w:cs="Linux Libertine"/>
          <w:lang w:eastAsia="fr-FR"/>
        </w:rPr>
        <w:t>s</w:t>
      </w:r>
      <w:r w:rsidRPr="00B633DA">
        <w:rPr>
          <w:rFonts w:ascii="Linux Libertine" w:hAnsi="Linux Libertine" w:cs="Linux Libertine"/>
          <w:lang w:eastAsia="fr-FR"/>
        </w:rPr>
        <w:t xml:space="preserve"> ces étapes utilisent différents </w:t>
      </w:r>
      <w:r w:rsidR="006F50DA" w:rsidRPr="00B633DA">
        <w:rPr>
          <w:rFonts w:ascii="Linux Libertine" w:hAnsi="Linux Libertine" w:cs="Linux Libertine"/>
          <w:lang w:eastAsia="fr-FR"/>
        </w:rPr>
        <w:t>outils</w:t>
      </w:r>
      <w:r w:rsidRPr="00B633DA">
        <w:rPr>
          <w:rFonts w:ascii="Linux Libertine" w:hAnsi="Linux Libertine" w:cs="Linux Libertine"/>
          <w:lang w:eastAsia="fr-FR"/>
        </w:rPr>
        <w:t xml:space="preserve"> tels que des </w:t>
      </w:r>
      <w:r w:rsidRPr="00B633DA">
        <w:rPr>
          <w:rFonts w:ascii="Linux Libertine" w:hAnsi="Linux Libertine" w:cs="Linux Libertine"/>
          <w:i/>
          <w:lang w:eastAsia="fr-FR"/>
        </w:rPr>
        <w:t>parsers</w:t>
      </w:r>
      <w:r w:rsidRPr="00B633DA">
        <w:rPr>
          <w:rFonts w:ascii="Linux Libertine" w:hAnsi="Linux Libertine" w:cs="Linux Libertine"/>
          <w:lang w:eastAsia="fr-FR"/>
        </w:rPr>
        <w:t xml:space="preserve">, des </w:t>
      </w:r>
      <w:r w:rsidRPr="00B633DA">
        <w:rPr>
          <w:rFonts w:ascii="Linux Libertine" w:hAnsi="Linux Libertine" w:cs="Linux Libertine"/>
          <w:i/>
          <w:lang w:eastAsia="fr-FR"/>
        </w:rPr>
        <w:t>pattern-match</w:t>
      </w:r>
      <w:r w:rsidR="00CF513F" w:rsidRPr="00B633DA">
        <w:rPr>
          <w:rFonts w:ascii="Linux Libertine" w:hAnsi="Linux Libertine" w:cs="Linux Libertine"/>
          <w:i/>
          <w:lang w:eastAsia="fr-FR"/>
        </w:rPr>
        <w:t>ers</w:t>
      </w:r>
      <w:r w:rsidRPr="00B633DA">
        <w:rPr>
          <w:rFonts w:ascii="Linux Libertine" w:hAnsi="Linux Libertine" w:cs="Linux Libertine"/>
          <w:lang w:eastAsia="fr-FR"/>
        </w:rPr>
        <w:t xml:space="preserve">, </w:t>
      </w:r>
      <w:r w:rsidR="00176DB6" w:rsidRPr="00B633DA">
        <w:rPr>
          <w:rFonts w:ascii="Linux Libertine" w:hAnsi="Linux Libertine" w:cs="Linux Libertine"/>
          <w:lang w:eastAsia="fr-FR"/>
        </w:rPr>
        <w:t xml:space="preserve">des </w:t>
      </w:r>
      <w:r w:rsidR="00176DB6" w:rsidRPr="00B633DA">
        <w:rPr>
          <w:rFonts w:ascii="Linux Libertine" w:hAnsi="Linux Libertine" w:cs="Linux Libertine"/>
          <w:i/>
          <w:lang w:eastAsia="fr-FR"/>
        </w:rPr>
        <w:t>POS-taggers</w:t>
      </w:r>
      <w:r w:rsidR="009C50F6" w:rsidRPr="00B633DA">
        <w:rPr>
          <w:rFonts w:ascii="Linux Libertine" w:hAnsi="Linux Libertine" w:cs="Linux Libertine"/>
          <w:lang w:eastAsia="fr-FR"/>
        </w:rPr>
        <w:t xml:space="preserve"> ou encore</w:t>
      </w:r>
      <w:r w:rsidR="00176DB6" w:rsidRPr="00B633DA">
        <w:rPr>
          <w:rFonts w:ascii="Linux Libertine" w:hAnsi="Linux Libertine" w:cs="Linux Libertine"/>
          <w:lang w:eastAsia="fr-FR"/>
        </w:rPr>
        <w:t xml:space="preserve"> des annotations sémantiques, ces processus pouvaient varier en fonction du système développé.</w:t>
      </w:r>
    </w:p>
    <w:p w:rsidR="00A440BF" w:rsidRPr="00B633DA" w:rsidRDefault="00F07B4F" w:rsidP="00D52693">
      <w:pPr>
        <w:ind w:left="142"/>
        <w:rPr>
          <w:rFonts w:ascii="Linux Libertine" w:hAnsi="Linux Libertine" w:cs="Linux Libertine"/>
          <w:lang w:eastAsia="fr-FR"/>
        </w:rPr>
      </w:pPr>
      <w:r w:rsidRPr="00B633DA">
        <w:rPr>
          <w:rFonts w:ascii="Linux Libertine" w:hAnsi="Linux Libertine" w:cs="Linux Libertine"/>
          <w:lang w:eastAsia="fr-FR"/>
        </w:rPr>
        <w:t>Dans le schéma de traitement général adopté par la majorité des systèmes question-réponse, u</w:t>
      </w:r>
      <w:r w:rsidR="00176DB6" w:rsidRPr="00B633DA">
        <w:rPr>
          <w:rFonts w:ascii="Linux Libertine" w:hAnsi="Linux Libertine" w:cs="Linux Libertine"/>
          <w:lang w:eastAsia="fr-FR"/>
        </w:rPr>
        <w:t xml:space="preserve">ne fois la question finement </w:t>
      </w:r>
      <w:r w:rsidR="00F26F96" w:rsidRPr="00B633DA">
        <w:rPr>
          <w:rFonts w:ascii="Linux Libertine" w:hAnsi="Linux Libertine" w:cs="Linux Libertine"/>
          <w:lang w:eastAsia="fr-FR"/>
        </w:rPr>
        <w:t xml:space="preserve">normalisée et </w:t>
      </w:r>
      <w:r w:rsidR="00176DB6" w:rsidRPr="00B633DA">
        <w:rPr>
          <w:rFonts w:ascii="Linux Libertine" w:hAnsi="Linux Libertine" w:cs="Linux Libertine"/>
          <w:lang w:eastAsia="fr-FR"/>
        </w:rPr>
        <w:t xml:space="preserve">analysée, </w:t>
      </w:r>
      <w:r w:rsidRPr="00B633DA">
        <w:rPr>
          <w:rFonts w:ascii="Linux Libertine" w:hAnsi="Linux Libertine" w:cs="Linux Libertine"/>
          <w:lang w:eastAsia="fr-FR"/>
        </w:rPr>
        <w:t>le système</w:t>
      </w:r>
      <w:r w:rsidR="00176DB6" w:rsidRPr="00B633DA">
        <w:rPr>
          <w:rFonts w:ascii="Linux Libertine" w:hAnsi="Linux Libertine" w:cs="Linux Libertine"/>
          <w:lang w:eastAsia="fr-FR"/>
        </w:rPr>
        <w:t xml:space="preserve"> interroge </w:t>
      </w:r>
      <w:r w:rsidRPr="00B633DA">
        <w:rPr>
          <w:rFonts w:ascii="Linux Libertine" w:hAnsi="Linux Libertine" w:cs="Linux Libertine"/>
          <w:lang w:eastAsia="fr-FR"/>
        </w:rPr>
        <w:t>un</w:t>
      </w:r>
      <w:r w:rsidR="00176DB6" w:rsidRPr="00B633DA">
        <w:rPr>
          <w:rFonts w:ascii="Linux Libertine" w:hAnsi="Linux Libertine" w:cs="Linux Libertine"/>
          <w:lang w:eastAsia="fr-FR"/>
        </w:rPr>
        <w:t xml:space="preserve"> corpus</w:t>
      </w:r>
      <w:r w:rsidRPr="00B633DA">
        <w:rPr>
          <w:rFonts w:ascii="Linux Libertine" w:hAnsi="Linux Libertine" w:cs="Linux Libertine"/>
          <w:lang w:eastAsia="fr-FR"/>
        </w:rPr>
        <w:t xml:space="preserve"> qui est</w:t>
      </w:r>
      <w:r w:rsidR="00176DB6" w:rsidRPr="00B633DA">
        <w:rPr>
          <w:rFonts w:ascii="Linux Libertine" w:hAnsi="Linux Libertine" w:cs="Linux Libertine"/>
          <w:lang w:eastAsia="fr-FR"/>
        </w:rPr>
        <w:t xml:space="preserve"> général</w:t>
      </w:r>
      <w:r w:rsidRPr="00B633DA">
        <w:rPr>
          <w:rFonts w:ascii="Linux Libertine" w:hAnsi="Linux Libertine" w:cs="Linux Libertine"/>
          <w:lang w:eastAsia="fr-FR"/>
        </w:rPr>
        <w:t>ement</w:t>
      </w:r>
      <w:r w:rsidR="00176DB6" w:rsidRPr="00B633DA">
        <w:rPr>
          <w:rFonts w:ascii="Linux Libertine" w:hAnsi="Linux Libertine" w:cs="Linux Libertine"/>
          <w:lang w:eastAsia="fr-FR"/>
        </w:rPr>
        <w:t xml:space="preserve"> composé de plusieurs bases de données hétérogènes</w:t>
      </w:r>
      <w:r w:rsidR="00A440BF" w:rsidRPr="00B633DA">
        <w:rPr>
          <w:rFonts w:ascii="Linux Libertine" w:hAnsi="Linux Libertine" w:cs="Linux Libertine"/>
          <w:lang w:eastAsia="fr-FR"/>
        </w:rPr>
        <w:t xml:space="preserve"> </w:t>
      </w:r>
      <w:r w:rsidRPr="00B633DA">
        <w:rPr>
          <w:rFonts w:ascii="Linux Libertine" w:hAnsi="Linux Libertine" w:cs="Linux Libertine"/>
          <w:lang w:eastAsia="fr-FR"/>
        </w:rPr>
        <w:t>afin d’</w:t>
      </w:r>
      <w:r w:rsidR="00176DB6" w:rsidRPr="00B633DA">
        <w:rPr>
          <w:rFonts w:ascii="Linux Libertine" w:hAnsi="Linux Libertine" w:cs="Linux Libertine"/>
          <w:lang w:eastAsia="fr-FR"/>
        </w:rPr>
        <w:t xml:space="preserve">en extraire </w:t>
      </w:r>
      <w:r w:rsidR="00A440BF" w:rsidRPr="00B633DA">
        <w:rPr>
          <w:rFonts w:ascii="Linux Libertine" w:hAnsi="Linux Libertine" w:cs="Linux Libertine"/>
          <w:lang w:eastAsia="fr-FR"/>
        </w:rPr>
        <w:t>les passages contenant potentiellement la réponse à la question. Ces passages vont ensuite être segmentés afin d’analyser les phrases une par une et de les</w:t>
      </w:r>
      <w:r w:rsidR="00176DB6" w:rsidRPr="00B633DA">
        <w:rPr>
          <w:rFonts w:ascii="Linux Libertine" w:hAnsi="Linux Libertine" w:cs="Linux Libertine"/>
          <w:lang w:eastAsia="fr-FR"/>
        </w:rPr>
        <w:t xml:space="preserve"> class</w:t>
      </w:r>
      <w:r w:rsidR="00A440BF" w:rsidRPr="00B633DA">
        <w:rPr>
          <w:rFonts w:ascii="Linux Libertine" w:hAnsi="Linux Libertine" w:cs="Linux Libertine"/>
          <w:lang w:eastAsia="fr-FR"/>
        </w:rPr>
        <w:t xml:space="preserve">er </w:t>
      </w:r>
      <w:r w:rsidRPr="00B633DA">
        <w:rPr>
          <w:rFonts w:ascii="Linux Libertine" w:hAnsi="Linux Libertine" w:cs="Linux Libertine"/>
          <w:lang w:eastAsia="fr-FR"/>
        </w:rPr>
        <w:t>L</w:t>
      </w:r>
      <w:r w:rsidR="00A440BF" w:rsidRPr="00B633DA">
        <w:rPr>
          <w:rFonts w:ascii="Linux Libertine" w:hAnsi="Linux Libertine" w:cs="Linux Libertine"/>
          <w:lang w:eastAsia="fr-FR"/>
        </w:rPr>
        <w:t>e classement peut être effectué selon différents critères, dont une liste non-exhaustive est présentée par</w:t>
      </w:r>
      <w:r w:rsidR="006F50DA" w:rsidRPr="00B633DA">
        <w:rPr>
          <w:rFonts w:ascii="Linux Libertine" w:hAnsi="Linux Libertine" w:cs="Linux Libertine"/>
          <w:lang w:eastAsia="fr-FR"/>
        </w:rPr>
        <w:t xml:space="preserve"> </w:t>
      </w:r>
      <w:r w:rsidR="006F50DA" w:rsidRPr="00B633DA">
        <w:rPr>
          <w:rFonts w:ascii="Linux Libertine" w:hAnsi="Linux Libertine" w:cs="Linux Libertine"/>
          <w:lang w:eastAsia="fr-FR"/>
        </w:rPr>
        <w:fldChar w:fldCharType="begin" w:fldLock="1"/>
      </w:r>
      <w:r w:rsidR="00F41901" w:rsidRPr="00B633DA">
        <w:rPr>
          <w:rFonts w:ascii="Linux Libertine" w:hAnsi="Linux Libertine" w:cs="Linux Libertine"/>
          <w:lang w:eastAsia="fr-FR"/>
        </w:rPr>
        <w:instrText>ADDIN CSL_CITATION { "citationItems" : [ { "id" : "ITEM-1", "itemData" : { "ISBN" : "978-0131873216", "abstract" : "Third Edition draft", "author" : [ { "dropping-particle" : "", "family" : "Jurafsky", "given" : "Daniel", "non-dropping-particle" : "", "parse-names" : false, "suffix" : "" }, { "dropping-particle" : "", "family" : "Martin", "given" : "James H", "non-dropping-particle" : "", "parse-names" : false, "suffix" : "" } ], "id" : "ITEM-1", "issued" : { "date-parts" : [ [ "2017" ] ] }, "title" : "Speech and Language Processing - An Introduction to Natural Language Processing, Computational Linguistics, and Speech Recognition", "type" : "article-journal" }, "uris" : [ "http://www.mendeley.com/documents/?uuid=b1e1fdde-e857-4091-9e55-f77df06e5a0b" ] } ], "mendeley" : { "formattedCitation" : "(Jurafsky and Martin 2017)", "plainTextFormattedCitation" : "(Jurafsky and Martin 2017)", "previouslyFormattedCitation" : "(Jurafsky and Martin 2017)" }, "properties" : { "noteIndex" : 0 }, "schema" : "https://github.com/citation-style-language/schema/raw/master/csl-citation.json" }</w:instrText>
      </w:r>
      <w:r w:rsidR="006F50DA" w:rsidRPr="00B633DA">
        <w:rPr>
          <w:rFonts w:ascii="Linux Libertine" w:hAnsi="Linux Libertine" w:cs="Linux Libertine"/>
          <w:lang w:eastAsia="fr-FR"/>
        </w:rPr>
        <w:fldChar w:fldCharType="separate"/>
      </w:r>
      <w:r w:rsidR="003A4F95" w:rsidRPr="00B633DA">
        <w:rPr>
          <w:rFonts w:ascii="Linux Libertine" w:hAnsi="Linux Libertine" w:cs="Linux Libertine"/>
          <w:noProof/>
          <w:lang w:eastAsia="fr-FR"/>
        </w:rPr>
        <w:t>(Jurafsky and Martin 2017)</w:t>
      </w:r>
      <w:r w:rsidR="006F50DA" w:rsidRPr="00B633DA">
        <w:rPr>
          <w:rFonts w:ascii="Linux Libertine" w:hAnsi="Linux Libertine" w:cs="Linux Libertine"/>
          <w:lang w:eastAsia="fr-FR"/>
        </w:rPr>
        <w:fldChar w:fldCharType="end"/>
      </w:r>
      <w:r w:rsidR="00176DB6" w:rsidRPr="00B633DA">
        <w:rPr>
          <w:rFonts w:ascii="Linux Libertine" w:hAnsi="Linux Libertine" w:cs="Linux Libertine"/>
          <w:lang w:eastAsia="fr-FR"/>
        </w:rPr>
        <w:t>.</w:t>
      </w:r>
    </w:p>
    <w:p w:rsidR="00A440BF" w:rsidRPr="00B633DA" w:rsidRDefault="00A440BF" w:rsidP="00A440BF">
      <w:pPr>
        <w:pStyle w:val="ListParagraph"/>
        <w:numPr>
          <w:ilvl w:val="0"/>
          <w:numId w:val="14"/>
        </w:numPr>
        <w:rPr>
          <w:rFonts w:ascii="Linux Libertine" w:hAnsi="Linux Libertine" w:cs="Linux Libertine"/>
          <w:lang w:eastAsia="fr-FR"/>
        </w:rPr>
      </w:pPr>
      <w:r w:rsidRPr="00B633DA">
        <w:rPr>
          <w:rFonts w:ascii="Linux Libertine" w:hAnsi="Linux Libertine" w:cs="Linux Libertine"/>
          <w:lang w:eastAsia="fr-FR"/>
        </w:rPr>
        <w:t>Le nombre d’entités nommées du bon type dans le passage (si la question attend une réponse de type DATE, les passages du corpus contenant le même type d’entité seront extraits comme des réponses potentielles)</w:t>
      </w:r>
    </w:p>
    <w:p w:rsidR="00A440BF" w:rsidRPr="00B633DA" w:rsidRDefault="00A440BF" w:rsidP="00A440BF">
      <w:pPr>
        <w:pStyle w:val="ListParagraph"/>
        <w:numPr>
          <w:ilvl w:val="0"/>
          <w:numId w:val="14"/>
        </w:numPr>
        <w:rPr>
          <w:rFonts w:ascii="Linux Libertine" w:hAnsi="Linux Libertine" w:cs="Linux Libertine"/>
          <w:lang w:eastAsia="fr-FR"/>
        </w:rPr>
      </w:pPr>
      <w:r w:rsidRPr="00B633DA">
        <w:rPr>
          <w:rFonts w:ascii="Linux Libertine" w:hAnsi="Linux Libertine" w:cs="Linux Libertine"/>
          <w:lang w:eastAsia="fr-FR"/>
        </w:rPr>
        <w:t>Le nombre de mots-clés de la question contenu dans le passage.</w:t>
      </w:r>
    </w:p>
    <w:p w:rsidR="00A440BF" w:rsidRPr="00B633DA" w:rsidRDefault="00A440BF" w:rsidP="00A440BF">
      <w:pPr>
        <w:pStyle w:val="ListParagraph"/>
        <w:numPr>
          <w:ilvl w:val="0"/>
          <w:numId w:val="14"/>
        </w:numPr>
        <w:rPr>
          <w:rFonts w:ascii="Linux Libertine" w:hAnsi="Linux Libertine" w:cs="Linux Libertine"/>
          <w:lang w:eastAsia="fr-FR"/>
        </w:rPr>
      </w:pPr>
      <w:r w:rsidRPr="00B633DA">
        <w:rPr>
          <w:rFonts w:ascii="Linux Libertine" w:hAnsi="Linux Libertine" w:cs="Linux Libertine"/>
          <w:lang w:eastAsia="fr-FR"/>
        </w:rPr>
        <w:t>La plus longue séquence de mots de la question qui apparaît à l’identique dans le passage</w:t>
      </w:r>
      <w:r w:rsidR="00CA1FD0" w:rsidRPr="00B633DA">
        <w:rPr>
          <w:rFonts w:ascii="Linux Libertine" w:hAnsi="Linux Libertine" w:cs="Linux Libertine"/>
          <w:lang w:eastAsia="fr-FR"/>
        </w:rPr>
        <w:t xml:space="preserve"> (Q</w:t>
      </w:r>
      <w:r w:rsidR="00CA1FD0" w:rsidRPr="00B633DA">
        <w:rPr>
          <w:rFonts w:ascii="Linux Libertine" w:hAnsi="Linux Libertine" w:cs="Linux Libertine"/>
          <w:vertAlign w:val="subscript"/>
          <w:lang w:eastAsia="fr-FR"/>
        </w:rPr>
        <w:t>utilisateur</w:t>
      </w:r>
      <w:r w:rsidR="00CA1FD0" w:rsidRPr="00B633DA">
        <w:rPr>
          <w:rFonts w:ascii="Linux Libertine" w:hAnsi="Linux Libertine" w:cs="Linux Libertine"/>
          <w:lang w:eastAsia="fr-FR"/>
        </w:rPr>
        <w:t> : « </w:t>
      </w:r>
      <w:r w:rsidR="00CA1FD0" w:rsidRPr="00B633DA">
        <w:rPr>
          <w:rFonts w:ascii="Linux Libertine" w:hAnsi="Linux Libertine" w:cs="Linux Libertine"/>
          <w:b/>
          <w:lang w:eastAsia="fr-FR"/>
        </w:rPr>
        <w:t>la prochaine collecte de sang a lieu</w:t>
      </w:r>
      <w:r w:rsidR="00CA1FD0" w:rsidRPr="00B633DA">
        <w:rPr>
          <w:rFonts w:ascii="Linux Libertine" w:hAnsi="Linux Libertine" w:cs="Linux Libertine"/>
          <w:lang w:eastAsia="fr-FR"/>
        </w:rPr>
        <w:t xml:space="preserve"> quand ? » / P</w:t>
      </w:r>
      <w:r w:rsidR="00CA1FD0" w:rsidRPr="00B633DA">
        <w:rPr>
          <w:rFonts w:ascii="Linux Libertine" w:hAnsi="Linux Libertine" w:cs="Linux Libertine"/>
          <w:vertAlign w:val="subscript"/>
          <w:lang w:eastAsia="fr-FR"/>
        </w:rPr>
        <w:t>corpus</w:t>
      </w:r>
      <w:r w:rsidR="00CA1FD0" w:rsidRPr="00B633DA">
        <w:rPr>
          <w:rFonts w:ascii="Linux Libertine" w:hAnsi="Linux Libertine" w:cs="Linux Libertine"/>
          <w:lang w:eastAsia="fr-FR"/>
        </w:rPr>
        <w:t> : « </w:t>
      </w:r>
      <w:r w:rsidR="00CA1FD0" w:rsidRPr="00B633DA">
        <w:rPr>
          <w:rFonts w:ascii="Linux Libertine" w:hAnsi="Linux Libertine" w:cs="Linux Libertine"/>
          <w:b/>
          <w:lang w:eastAsia="fr-FR"/>
        </w:rPr>
        <w:t xml:space="preserve">la prochaine collecte de sang </w:t>
      </w:r>
      <w:commentRangeStart w:id="25"/>
      <w:r w:rsidR="00CA1FD0" w:rsidRPr="00B633DA">
        <w:rPr>
          <w:rFonts w:ascii="Linux Libertine" w:hAnsi="Linux Libertine" w:cs="Linux Libertine"/>
          <w:b/>
          <w:lang w:eastAsia="fr-FR"/>
        </w:rPr>
        <w:t xml:space="preserve">aura </w:t>
      </w:r>
      <w:commentRangeEnd w:id="25"/>
      <w:r w:rsidR="002270A5">
        <w:rPr>
          <w:rStyle w:val="CommentReference"/>
        </w:rPr>
        <w:commentReference w:id="25"/>
      </w:r>
      <w:r w:rsidR="00CA1FD0" w:rsidRPr="00B633DA">
        <w:rPr>
          <w:rFonts w:ascii="Linux Libertine" w:hAnsi="Linux Libertine" w:cs="Linux Libertine"/>
          <w:b/>
          <w:lang w:eastAsia="fr-FR"/>
        </w:rPr>
        <w:t>lieu</w:t>
      </w:r>
      <w:r w:rsidR="00CA1FD0" w:rsidRPr="00B633DA">
        <w:rPr>
          <w:rFonts w:ascii="Linux Libertine" w:hAnsi="Linux Libertine" w:cs="Linux Libertine"/>
          <w:lang w:eastAsia="fr-FR"/>
        </w:rPr>
        <w:t xml:space="preserve"> le [date] »)</w:t>
      </w:r>
    </w:p>
    <w:p w:rsidR="00D52693" w:rsidRPr="00B633DA" w:rsidRDefault="00176DB6" w:rsidP="00D52693">
      <w:pPr>
        <w:ind w:left="142"/>
        <w:rPr>
          <w:rFonts w:ascii="Linux Libertine" w:hAnsi="Linux Libertine" w:cs="Linux Libertine"/>
          <w:lang w:eastAsia="fr-FR"/>
        </w:rPr>
      </w:pPr>
      <w:r w:rsidRPr="00B633DA">
        <w:rPr>
          <w:rFonts w:ascii="Linux Libertine" w:hAnsi="Linux Libertine" w:cs="Linux Libertine"/>
          <w:lang w:eastAsia="fr-FR"/>
        </w:rPr>
        <w:t xml:space="preserve"> La réponse classée première </w:t>
      </w:r>
      <w:r w:rsidR="00CA1FD0" w:rsidRPr="00B633DA">
        <w:rPr>
          <w:rFonts w:ascii="Linux Libertine" w:hAnsi="Linux Libertine" w:cs="Linux Libertine"/>
          <w:lang w:eastAsia="fr-FR"/>
        </w:rPr>
        <w:t xml:space="preserve">en fonction du ou des critères choisis </w:t>
      </w:r>
      <w:r w:rsidRPr="00B633DA">
        <w:rPr>
          <w:rFonts w:ascii="Linux Libertine" w:hAnsi="Linux Libertine" w:cs="Linux Libertine"/>
          <w:lang w:eastAsia="fr-FR"/>
        </w:rPr>
        <w:t>est alors extraite du corpus puis renvoyée à l’utilisateur.</w:t>
      </w:r>
    </w:p>
    <w:p w:rsidR="00A71CF5" w:rsidRPr="00B633DA" w:rsidRDefault="00A71CF5" w:rsidP="00A71CF5">
      <w:pPr>
        <w:pStyle w:val="Heading1"/>
        <w:rPr>
          <w:rFonts w:ascii="Linux Libertine" w:hAnsi="Linux Libertine" w:cs="Linux Libertine"/>
        </w:rPr>
      </w:pPr>
      <w:bookmarkStart w:id="26" w:name="_Toc514355995"/>
      <w:r w:rsidRPr="00B633DA">
        <w:rPr>
          <w:rFonts w:ascii="Linux Libertine" w:hAnsi="Linux Libertine" w:cs="Linux Libertine"/>
        </w:rPr>
        <w:t xml:space="preserve">Méthodologie pour la modélisation des questions </w:t>
      </w:r>
      <w:del w:id="27" w:author="Iana Atanassova" w:date="2018-05-21T15:12:00Z">
        <w:r w:rsidRPr="00B633DA" w:rsidDel="002270A5">
          <w:rPr>
            <w:rFonts w:ascii="Linux Libertine" w:hAnsi="Linux Libertine" w:cs="Linux Libertine"/>
          </w:rPr>
          <w:delText xml:space="preserve">pour </w:delText>
        </w:r>
      </w:del>
      <w:ins w:id="28" w:author="Iana Atanassova" w:date="2018-05-21T15:12:00Z">
        <w:r w:rsidR="002270A5">
          <w:rPr>
            <w:rFonts w:ascii="Linux Libertine" w:hAnsi="Linux Libertine" w:cs="Linux Libertine"/>
          </w:rPr>
          <w:t>d'</w:t>
        </w:r>
      </w:ins>
      <w:r w:rsidRPr="00B633DA">
        <w:rPr>
          <w:rFonts w:ascii="Linux Libertine" w:hAnsi="Linux Libertine" w:cs="Linux Libertine"/>
        </w:rPr>
        <w:t>un système QR</w:t>
      </w:r>
      <w:bookmarkEnd w:id="26"/>
      <w:ins w:id="29" w:author="Iana Atanassova" w:date="2018-05-21T15:12:00Z">
        <w:r w:rsidR="002270A5">
          <w:rPr>
            <w:rFonts w:ascii="Linux Libertine" w:hAnsi="Linux Libertine" w:cs="Linux Libertine"/>
          </w:rPr>
          <w:t xml:space="preserve"> dans le domaine médical</w:t>
        </w:r>
      </w:ins>
    </w:p>
    <w:p w:rsidR="00CA1D13" w:rsidRPr="00B633DA" w:rsidRDefault="00CA1D13" w:rsidP="004F6919">
      <w:pPr>
        <w:pStyle w:val="Heading2"/>
        <w:rPr>
          <w:rFonts w:ascii="Linux Libertine" w:hAnsi="Linux Libertine" w:cs="Linux Libertine"/>
          <w:lang w:eastAsia="fr-FR"/>
        </w:rPr>
      </w:pPr>
      <w:bookmarkStart w:id="30" w:name="_Toc514355996"/>
      <w:r w:rsidRPr="00B633DA">
        <w:rPr>
          <w:rFonts w:ascii="Linux Libertine" w:hAnsi="Linux Libertine" w:cs="Linux Libertine"/>
          <w:lang w:eastAsia="fr-FR"/>
        </w:rPr>
        <w:t>Hypothèses de recherche</w:t>
      </w:r>
      <w:bookmarkEnd w:id="30"/>
    </w:p>
    <w:p w:rsidR="00CA1D13" w:rsidRPr="00B633DA" w:rsidRDefault="009B4290" w:rsidP="00CB66E0">
      <w:pPr>
        <w:ind w:firstLine="502"/>
        <w:rPr>
          <w:rFonts w:ascii="Linux Libertine" w:hAnsi="Linux Libertine" w:cs="Linux Libertine"/>
          <w:lang w:eastAsia="fr-FR"/>
        </w:rPr>
      </w:pPr>
      <w:r w:rsidRPr="00B633DA">
        <w:rPr>
          <w:rFonts w:ascii="Linux Libertine" w:hAnsi="Linux Libertine" w:cs="Linux Libertine"/>
          <w:lang w:eastAsia="fr-FR"/>
        </w:rPr>
        <w:t xml:space="preserve">L’une de </w:t>
      </w:r>
      <w:r w:rsidR="006F12EB" w:rsidRPr="00B633DA">
        <w:rPr>
          <w:rFonts w:ascii="Linux Libertine" w:hAnsi="Linux Libertine" w:cs="Linux Libertine"/>
          <w:lang w:eastAsia="fr-FR"/>
        </w:rPr>
        <w:t>nos</w:t>
      </w:r>
      <w:r w:rsidRPr="00B633DA">
        <w:rPr>
          <w:rFonts w:ascii="Linux Libertine" w:hAnsi="Linux Libertine" w:cs="Linux Libertine"/>
          <w:lang w:eastAsia="fr-FR"/>
        </w:rPr>
        <w:t xml:space="preserve"> première</w:t>
      </w:r>
      <w:r w:rsidR="00CB66E0" w:rsidRPr="00B633DA">
        <w:rPr>
          <w:rFonts w:ascii="Linux Libertine" w:hAnsi="Linux Libertine" w:cs="Linux Libertine"/>
          <w:lang w:eastAsia="fr-FR"/>
        </w:rPr>
        <w:t>s</w:t>
      </w:r>
      <w:r w:rsidRPr="00B633DA">
        <w:rPr>
          <w:rFonts w:ascii="Linux Libertine" w:hAnsi="Linux Libertine" w:cs="Linux Libertine"/>
          <w:lang w:eastAsia="fr-FR"/>
        </w:rPr>
        <w:t xml:space="preserve"> hypothèse</w:t>
      </w:r>
      <w:r w:rsidR="00CB66E0" w:rsidRPr="00B633DA">
        <w:rPr>
          <w:rFonts w:ascii="Linux Libertine" w:hAnsi="Linux Libertine" w:cs="Linux Libertine"/>
          <w:lang w:eastAsia="fr-FR"/>
        </w:rPr>
        <w:t>s</w:t>
      </w:r>
      <w:r w:rsidRPr="00B633DA">
        <w:rPr>
          <w:rFonts w:ascii="Linux Libertine" w:hAnsi="Linux Libertine" w:cs="Linux Libertine"/>
          <w:lang w:eastAsia="fr-FR"/>
        </w:rPr>
        <w:t xml:space="preserve"> est que l’orthographe joue un rôle capital dans </w:t>
      </w:r>
      <w:r w:rsidR="00CB66E0" w:rsidRPr="00B633DA">
        <w:rPr>
          <w:rFonts w:ascii="Linux Libertine" w:hAnsi="Linux Libertine" w:cs="Linux Libertine"/>
          <w:lang w:eastAsia="fr-FR"/>
        </w:rPr>
        <w:t>un système question-réponse</w:t>
      </w:r>
      <w:r w:rsidR="00F07B4F" w:rsidRPr="00B633DA">
        <w:rPr>
          <w:rFonts w:ascii="Linux Libertine" w:hAnsi="Linux Libertine" w:cs="Linux Libertine"/>
          <w:lang w:eastAsia="fr-FR"/>
        </w:rPr>
        <w:t>. Ceci est d’autant plus important que le système que nous cherchons à construire est à destination du grand public</w:t>
      </w:r>
      <w:ins w:id="31" w:author="Iana Atanassova" w:date="2018-05-21T15:13:00Z">
        <w:r w:rsidR="002270A5">
          <w:rPr>
            <w:rFonts w:ascii="Linux Libertine" w:hAnsi="Linux Libertine" w:cs="Linux Libertine"/>
            <w:lang w:eastAsia="fr-FR"/>
          </w:rPr>
          <w:t xml:space="preserve"> et que les utilisateurs sont susceptibles, en général, de saisir les questions avec des fautes d’orthographe</w:t>
        </w:r>
      </w:ins>
      <w:r w:rsidR="00F07B4F" w:rsidRPr="00B633DA">
        <w:rPr>
          <w:rFonts w:ascii="Linux Libertine" w:hAnsi="Linux Libertine" w:cs="Linux Libertine"/>
          <w:lang w:eastAsia="fr-FR"/>
        </w:rPr>
        <w:t xml:space="preserve">. </w:t>
      </w:r>
      <w:r w:rsidR="00CB66E0" w:rsidRPr="00B633DA">
        <w:rPr>
          <w:rFonts w:ascii="Linux Libertine" w:hAnsi="Linux Libertine" w:cs="Linux Libertine"/>
          <w:lang w:eastAsia="fr-FR"/>
        </w:rPr>
        <w:t xml:space="preserve">Si </w:t>
      </w:r>
      <w:r w:rsidR="00F07B4F" w:rsidRPr="00B633DA">
        <w:rPr>
          <w:rFonts w:ascii="Linux Libertine" w:hAnsi="Linux Libertine" w:cs="Linux Libertine"/>
          <w:lang w:eastAsia="fr-FR"/>
        </w:rPr>
        <w:t>le segment textuel</w:t>
      </w:r>
      <w:r w:rsidR="004F6919" w:rsidRPr="00B633DA">
        <w:rPr>
          <w:rFonts w:ascii="Linux Libertine" w:hAnsi="Linux Libertine" w:cs="Linux Libertine"/>
          <w:lang w:eastAsia="fr-FR"/>
        </w:rPr>
        <w:t xml:space="preserve"> saisi par l’utilisateur</w:t>
      </w:r>
      <w:r w:rsidR="00CB66E0" w:rsidRPr="00B633DA">
        <w:rPr>
          <w:rFonts w:ascii="Linux Libertine" w:hAnsi="Linux Libertine" w:cs="Linux Libertine"/>
          <w:lang w:eastAsia="fr-FR"/>
        </w:rPr>
        <w:t xml:space="preserve"> comporte des erreurs de graphie, le module de lemmatisation ne parviendra pas à ramener le</w:t>
      </w:r>
      <w:r w:rsidR="004F6919" w:rsidRPr="00B633DA">
        <w:rPr>
          <w:rFonts w:ascii="Linux Libertine" w:hAnsi="Linux Libertine" w:cs="Linux Libertine"/>
          <w:lang w:eastAsia="fr-FR"/>
        </w:rPr>
        <w:t>s mots sous forme de lemmes</w:t>
      </w:r>
      <w:r w:rsidR="00CB66E0" w:rsidRPr="00B633DA">
        <w:rPr>
          <w:rFonts w:ascii="Linux Libertine" w:hAnsi="Linux Libertine" w:cs="Linux Libertine"/>
          <w:lang w:eastAsia="fr-FR"/>
        </w:rPr>
        <w:t xml:space="preserve">. Dans ce cas, la requête sera mal </w:t>
      </w:r>
      <w:r w:rsidR="004F6919" w:rsidRPr="00B633DA">
        <w:rPr>
          <w:rFonts w:ascii="Linux Libertine" w:hAnsi="Linux Libertine" w:cs="Linux Libertine"/>
          <w:lang w:eastAsia="fr-FR"/>
        </w:rPr>
        <w:t>interprétée</w:t>
      </w:r>
      <w:r w:rsidR="00CB66E0" w:rsidRPr="00B633DA">
        <w:rPr>
          <w:rFonts w:ascii="Linux Libertine" w:hAnsi="Linux Libertine" w:cs="Linux Libertine"/>
          <w:lang w:eastAsia="fr-FR"/>
        </w:rPr>
        <w:t xml:space="preserve">, la question mal modélisée, et la réponse extraite ne correspondra certainement pas à la question posée par l’utilisateur. </w:t>
      </w:r>
      <w:r w:rsidR="00735BBD" w:rsidRPr="00B633DA">
        <w:rPr>
          <w:rFonts w:ascii="Linux Libertine" w:hAnsi="Linux Libertine" w:cs="Linux Libertine"/>
          <w:lang w:eastAsia="fr-FR"/>
        </w:rPr>
        <w:t>Pour pal</w:t>
      </w:r>
      <w:r w:rsidR="00E26BE0" w:rsidRPr="00B633DA">
        <w:rPr>
          <w:rFonts w:ascii="Linux Libertine" w:hAnsi="Linux Libertine" w:cs="Linux Libertine"/>
          <w:lang w:eastAsia="fr-FR"/>
        </w:rPr>
        <w:t>l</w:t>
      </w:r>
      <w:r w:rsidR="00735BBD" w:rsidRPr="00B633DA">
        <w:rPr>
          <w:rFonts w:ascii="Linux Libertine" w:hAnsi="Linux Libertine" w:cs="Linux Libertine"/>
          <w:lang w:eastAsia="fr-FR"/>
        </w:rPr>
        <w:t>ier ce problème, l’utilisation de la distance de Levenshtein</w:t>
      </w:r>
      <w:r w:rsidR="0025230A" w:rsidRPr="00B633DA">
        <w:rPr>
          <w:rFonts w:ascii="Linux Libertine" w:hAnsi="Linux Libertine" w:cs="Linux Libertine"/>
          <w:lang w:eastAsia="fr-FR"/>
        </w:rPr>
        <w:t xml:space="preserve"> est envisagée</w:t>
      </w:r>
      <w:ins w:id="32" w:author="Iana Atanassova" w:date="2018-05-21T15:14:00Z">
        <w:r w:rsidR="002270A5">
          <w:rPr>
            <w:rFonts w:ascii="Linux Libertine" w:hAnsi="Linux Libertine" w:cs="Linux Libertine"/>
            <w:lang w:eastAsia="fr-FR"/>
          </w:rPr>
          <w:t xml:space="preserve"> afin de pouvoir corriger la saisie utilisateur </w:t>
        </w:r>
      </w:ins>
      <w:ins w:id="33" w:author="Iana Atanassova" w:date="2018-05-21T15:15:00Z">
        <w:r w:rsidR="002270A5">
          <w:rPr>
            <w:rFonts w:ascii="Linux Libertine" w:hAnsi="Linux Libertine" w:cs="Linux Libertine"/>
            <w:lang w:eastAsia="fr-FR"/>
          </w:rPr>
          <w:t>durant l’analyse de la question</w:t>
        </w:r>
      </w:ins>
      <w:r w:rsidR="0025230A" w:rsidRPr="00B633DA">
        <w:rPr>
          <w:rFonts w:ascii="Linux Libertine" w:hAnsi="Linux Libertine" w:cs="Linux Libertine"/>
          <w:lang w:eastAsia="fr-FR"/>
        </w:rPr>
        <w:t xml:space="preserve">. </w:t>
      </w:r>
    </w:p>
    <w:p w:rsidR="00AA2D8E" w:rsidRPr="00B633DA" w:rsidRDefault="00AA2D8E" w:rsidP="00084BD5">
      <w:pPr>
        <w:rPr>
          <w:rFonts w:ascii="Linux Libertine" w:hAnsi="Linux Libertine" w:cs="Linux Libertine"/>
        </w:rPr>
      </w:pPr>
      <w:r w:rsidRPr="00B633DA">
        <w:rPr>
          <w:rFonts w:ascii="Linux Libertine" w:hAnsi="Linux Libertine" w:cs="Linux Libertine"/>
          <w:lang w:eastAsia="fr-FR"/>
        </w:rPr>
        <w:t xml:space="preserve">Notre deuxième hypothèse est qu’une </w:t>
      </w:r>
      <w:r w:rsidRPr="00B633DA">
        <w:rPr>
          <w:rFonts w:ascii="Linux Libertine" w:hAnsi="Linux Libertine" w:cs="Linux Libertine"/>
        </w:rPr>
        <w:t xml:space="preserve">segmentation ainsi qu’une lemmatisation automatique </w:t>
      </w:r>
      <w:r w:rsidR="004F6919" w:rsidRPr="00B633DA">
        <w:rPr>
          <w:rFonts w:ascii="Linux Libertine" w:hAnsi="Linux Libertine" w:cs="Linux Libertine"/>
        </w:rPr>
        <w:t>et des analyses morpho</w:t>
      </w:r>
      <w:r w:rsidR="00506536" w:rsidRPr="00B633DA">
        <w:rPr>
          <w:rFonts w:ascii="Linux Libertine" w:hAnsi="Linux Libertine" w:cs="Linux Libertine"/>
        </w:rPr>
        <w:t>-</w:t>
      </w:r>
      <w:r w:rsidR="004F6919" w:rsidRPr="00B633DA">
        <w:rPr>
          <w:rFonts w:ascii="Linux Libertine" w:hAnsi="Linux Libertine" w:cs="Linux Libertine"/>
        </w:rPr>
        <w:t>syntaxique, en utilisant des librairies logicielles existantes, produira des résultats satisfaisants. Nous avons prévu d’utiliser</w:t>
      </w:r>
      <w:r w:rsidRPr="00B633DA">
        <w:rPr>
          <w:rFonts w:ascii="Linux Libertine" w:hAnsi="Linux Libertine" w:cs="Linux Libertine"/>
        </w:rPr>
        <w:t xml:space="preserve"> </w:t>
      </w:r>
      <w:r w:rsidR="00BA5C6F" w:rsidRPr="00B633DA">
        <w:rPr>
          <w:rFonts w:ascii="Linux Libertine" w:hAnsi="Linux Libertine" w:cs="Linux Libertine"/>
        </w:rPr>
        <w:t>trois</w:t>
      </w:r>
      <w:r w:rsidRPr="00B633DA">
        <w:rPr>
          <w:rFonts w:ascii="Linux Libertine" w:hAnsi="Linux Libertine" w:cs="Linux Libertine"/>
        </w:rPr>
        <w:t xml:space="preserve"> modules, NLTK</w:t>
      </w:r>
      <w:r w:rsidRPr="00B633DA">
        <w:rPr>
          <w:rStyle w:val="FootnoteReference"/>
          <w:rFonts w:ascii="Linux Libertine" w:hAnsi="Linux Libertine" w:cs="Linux Libertine"/>
        </w:rPr>
        <w:footnoteReference w:id="2"/>
      </w:r>
      <w:r w:rsidR="00BA5C6F" w:rsidRPr="00B633DA">
        <w:rPr>
          <w:rFonts w:ascii="Linux Libertine" w:hAnsi="Linux Libertine" w:cs="Linux Libertine"/>
        </w:rPr>
        <w:t xml:space="preserve">, </w:t>
      </w:r>
      <w:r w:rsidRPr="00B633DA">
        <w:rPr>
          <w:rFonts w:ascii="Linux Libertine" w:hAnsi="Linux Libertine" w:cs="Linux Libertine"/>
        </w:rPr>
        <w:t>Stanford CoreNLP</w:t>
      </w:r>
      <w:r w:rsidRPr="00B633DA">
        <w:rPr>
          <w:rStyle w:val="FootnoteReference"/>
          <w:rFonts w:ascii="Linux Libertine" w:hAnsi="Linux Libertine" w:cs="Linux Libertine"/>
        </w:rPr>
        <w:footnoteReference w:id="3"/>
      </w:r>
      <w:r w:rsidR="00BA5C6F" w:rsidRPr="00B633DA">
        <w:rPr>
          <w:rFonts w:ascii="Linux Libertine" w:hAnsi="Linux Libertine" w:cs="Linux Libertine"/>
        </w:rPr>
        <w:t xml:space="preserve"> et TreeTagger</w:t>
      </w:r>
      <w:r w:rsidR="00BA5C6F" w:rsidRPr="00B633DA">
        <w:rPr>
          <w:rStyle w:val="FootnoteReference"/>
          <w:rFonts w:ascii="Linux Libertine" w:hAnsi="Linux Libertine" w:cs="Linux Libertine"/>
        </w:rPr>
        <w:footnoteReference w:id="4"/>
      </w:r>
      <w:r w:rsidRPr="00B633DA">
        <w:rPr>
          <w:rFonts w:ascii="Linux Libertine" w:hAnsi="Linux Libertine" w:cs="Linux Libertine"/>
        </w:rPr>
        <w:t xml:space="preserve">, </w:t>
      </w:r>
      <w:r w:rsidR="004F6919" w:rsidRPr="00B633DA">
        <w:rPr>
          <w:rFonts w:ascii="Linux Libertine" w:hAnsi="Linux Libertine" w:cs="Linux Libertine"/>
        </w:rPr>
        <w:t xml:space="preserve">implémentés en </w:t>
      </w:r>
      <w:r w:rsidRPr="00B633DA">
        <w:rPr>
          <w:rFonts w:ascii="Linux Libertine" w:hAnsi="Linux Libertine" w:cs="Linux Libertine"/>
        </w:rPr>
        <w:t>Python</w:t>
      </w:r>
      <w:r w:rsidR="004F6919" w:rsidRPr="00B633DA">
        <w:rPr>
          <w:rFonts w:ascii="Linux Libertine" w:hAnsi="Linux Libertine" w:cs="Linux Libertine"/>
        </w:rPr>
        <w:t xml:space="preserve"> et</w:t>
      </w:r>
      <w:r w:rsidR="00BA5C6F" w:rsidRPr="00B633DA">
        <w:rPr>
          <w:rFonts w:ascii="Linux Libertine" w:hAnsi="Linux Libertine" w:cs="Linux Libertine"/>
        </w:rPr>
        <w:t xml:space="preserve"> </w:t>
      </w:r>
      <w:r w:rsidRPr="00B633DA">
        <w:rPr>
          <w:rFonts w:ascii="Linux Libertine" w:hAnsi="Linux Libertine" w:cs="Linux Libertine"/>
        </w:rPr>
        <w:t xml:space="preserve">Java. </w:t>
      </w:r>
      <w:r w:rsidR="00B92E15" w:rsidRPr="00B633DA">
        <w:rPr>
          <w:rFonts w:ascii="Linux Libertine" w:hAnsi="Linux Libertine" w:cs="Linux Libertine"/>
        </w:rPr>
        <w:t xml:space="preserve">Les deux premiers </w:t>
      </w:r>
      <w:r w:rsidRPr="00B633DA">
        <w:rPr>
          <w:rFonts w:ascii="Linux Libertine" w:hAnsi="Linux Libertine" w:cs="Linux Libertine"/>
        </w:rPr>
        <w:t xml:space="preserve">modules permettent notamment de segmenter, d’étiqueter, </w:t>
      </w:r>
      <w:r w:rsidR="00084BD5" w:rsidRPr="00B633DA">
        <w:rPr>
          <w:rFonts w:ascii="Linux Libertine" w:hAnsi="Linux Libertine" w:cs="Linux Libertine"/>
        </w:rPr>
        <w:t xml:space="preserve">de lemmatiser, </w:t>
      </w:r>
      <w:r w:rsidRPr="00B633DA">
        <w:rPr>
          <w:rFonts w:ascii="Linux Libertine" w:hAnsi="Linux Libertine" w:cs="Linux Libertine"/>
        </w:rPr>
        <w:t>d’identifier les entités nommées et de construire des arbres de dépendance</w:t>
      </w:r>
      <w:r w:rsidR="00084BD5" w:rsidRPr="00B633DA">
        <w:rPr>
          <w:rFonts w:ascii="Linux Libertine" w:hAnsi="Linux Libertine" w:cs="Linux Libertine"/>
        </w:rPr>
        <w:t>, ce qui permettra un gain de temps considérable</w:t>
      </w:r>
      <w:r w:rsidR="00B92E15" w:rsidRPr="00B633DA">
        <w:rPr>
          <w:rFonts w:ascii="Linux Libertine" w:hAnsi="Linux Libertine" w:cs="Linux Libertine"/>
        </w:rPr>
        <w:t xml:space="preserve">, tandis que le troisième module permet d’étiqueter les </w:t>
      </w:r>
      <w:r w:rsidR="00B92E15" w:rsidRPr="00B633DA">
        <w:rPr>
          <w:rFonts w:ascii="Linux Libertine" w:hAnsi="Linux Libertine" w:cs="Linux Libertine"/>
          <w:i/>
        </w:rPr>
        <w:t>parts-of-speech</w:t>
      </w:r>
      <w:r w:rsidR="00B92E15" w:rsidRPr="00B633DA">
        <w:rPr>
          <w:rFonts w:ascii="Linux Libertine" w:hAnsi="Linux Libertine" w:cs="Linux Libertine"/>
        </w:rPr>
        <w:t xml:space="preserve"> et d’obtenir les lemmes.</w:t>
      </w:r>
    </w:p>
    <w:p w:rsidR="00B971F7" w:rsidRPr="00B633DA" w:rsidRDefault="006F12EB" w:rsidP="00084BD5">
      <w:pPr>
        <w:spacing w:after="240"/>
        <w:rPr>
          <w:rFonts w:ascii="Linux Libertine" w:hAnsi="Linux Libertine" w:cs="Linux Libertine"/>
          <w:lang w:eastAsia="fr-FR"/>
        </w:rPr>
      </w:pPr>
      <w:r w:rsidRPr="00B633DA">
        <w:rPr>
          <w:rFonts w:ascii="Linux Libertine" w:hAnsi="Linux Libertine" w:cs="Linux Libertine"/>
          <w:lang w:eastAsia="fr-FR"/>
        </w:rPr>
        <w:t>Notre</w:t>
      </w:r>
      <w:r w:rsidR="008E0713" w:rsidRPr="00B633DA">
        <w:rPr>
          <w:rFonts w:ascii="Linux Libertine" w:hAnsi="Linux Libertine" w:cs="Linux Libertine"/>
          <w:lang w:eastAsia="fr-FR"/>
        </w:rPr>
        <w:t xml:space="preserve"> </w:t>
      </w:r>
      <w:r w:rsidR="00AA2D8E" w:rsidRPr="00B633DA">
        <w:rPr>
          <w:rFonts w:ascii="Linux Libertine" w:hAnsi="Linux Libertine" w:cs="Linux Libertine"/>
          <w:lang w:eastAsia="fr-FR"/>
        </w:rPr>
        <w:t>troisième</w:t>
      </w:r>
      <w:r w:rsidR="008E0713" w:rsidRPr="00B633DA">
        <w:rPr>
          <w:rFonts w:ascii="Linux Libertine" w:hAnsi="Linux Libertine" w:cs="Linux Libertine"/>
          <w:lang w:eastAsia="fr-FR"/>
        </w:rPr>
        <w:t xml:space="preserve"> hypothèse </w:t>
      </w:r>
      <w:r w:rsidR="00E9033A" w:rsidRPr="00B633DA">
        <w:rPr>
          <w:rFonts w:ascii="Linux Libertine" w:hAnsi="Linux Libertine" w:cs="Linux Libertine"/>
          <w:lang w:eastAsia="fr-FR"/>
        </w:rPr>
        <w:t>est que pour analyser le corpus</w:t>
      </w:r>
      <w:r w:rsidR="004F6919" w:rsidRPr="00B633DA">
        <w:rPr>
          <w:rFonts w:ascii="Linux Libertine" w:hAnsi="Linux Libertine" w:cs="Linux Libertine"/>
          <w:lang w:eastAsia="fr-FR"/>
        </w:rPr>
        <w:t xml:space="preserve"> de questions</w:t>
      </w:r>
      <w:r w:rsidR="00E9033A" w:rsidRPr="00B633DA">
        <w:rPr>
          <w:rFonts w:ascii="Linux Libertine" w:hAnsi="Linux Libertine" w:cs="Linux Libertine"/>
          <w:lang w:eastAsia="fr-FR"/>
        </w:rPr>
        <w:t xml:space="preserve">, la méthode de modélisation la plus efficace sera </w:t>
      </w:r>
      <w:r w:rsidR="00D5195B" w:rsidRPr="00B633DA">
        <w:rPr>
          <w:rFonts w:ascii="Linux Libertine" w:hAnsi="Linux Libertine" w:cs="Linux Libertine"/>
          <w:lang w:eastAsia="fr-FR"/>
        </w:rPr>
        <w:t>celle du</w:t>
      </w:r>
      <w:r w:rsidR="00E9033A" w:rsidRPr="00B633DA">
        <w:rPr>
          <w:rFonts w:ascii="Linux Libertine" w:hAnsi="Linux Libertine" w:cs="Linux Libertine"/>
          <w:lang w:eastAsia="fr-FR"/>
        </w:rPr>
        <w:t xml:space="preserve"> </w:t>
      </w:r>
      <w:r w:rsidR="00E9033A" w:rsidRPr="00B633DA">
        <w:rPr>
          <w:rFonts w:ascii="Linux Libertine" w:hAnsi="Linux Libertine" w:cs="Linux Libertine"/>
          <w:i/>
          <w:lang w:eastAsia="fr-FR"/>
        </w:rPr>
        <w:t>pattern-matching</w:t>
      </w:r>
      <w:r w:rsidR="00E9033A" w:rsidRPr="00B633DA">
        <w:rPr>
          <w:rFonts w:ascii="Linux Libertine" w:hAnsi="Linux Libertine" w:cs="Linux Libertine"/>
          <w:lang w:eastAsia="fr-FR"/>
        </w:rPr>
        <w:t xml:space="preserve"> (filtrage par motif en français).</w:t>
      </w:r>
      <w:r w:rsidR="00D5195B" w:rsidRPr="00B633DA">
        <w:rPr>
          <w:rFonts w:ascii="Linux Libertine" w:hAnsi="Linux Libertine" w:cs="Linux Libertine"/>
          <w:lang w:eastAsia="fr-FR"/>
        </w:rPr>
        <w:t xml:space="preserve"> Il s’agi</w:t>
      </w:r>
      <w:del w:id="34" w:author="Iana Atanassova" w:date="2018-05-21T15:15:00Z">
        <w:r w:rsidR="00D5195B" w:rsidRPr="00B633DA" w:rsidDel="002270A5">
          <w:rPr>
            <w:rFonts w:ascii="Linux Libertine" w:hAnsi="Linux Libertine" w:cs="Linux Libertine"/>
            <w:lang w:eastAsia="fr-FR"/>
          </w:rPr>
          <w:delText>rai</w:delText>
        </w:r>
      </w:del>
      <w:r w:rsidR="00D5195B" w:rsidRPr="00B633DA">
        <w:rPr>
          <w:rFonts w:ascii="Linux Libertine" w:hAnsi="Linux Libertine" w:cs="Linux Libertine"/>
          <w:lang w:eastAsia="fr-FR"/>
        </w:rPr>
        <w:t>t, suite à l’analyse d’une question, de lui attribuer un ‘motif</w:t>
      </w:r>
      <w:r w:rsidRPr="00B633DA">
        <w:rPr>
          <w:rFonts w:ascii="Linux Libertine" w:hAnsi="Linux Libertine" w:cs="Linux Libertine"/>
          <w:lang w:eastAsia="fr-FR"/>
        </w:rPr>
        <w:t>’ défini au préalable. Ces motifs vont dépendre du typ</w:t>
      </w:r>
      <w:del w:id="35" w:author="Iana Atanassova" w:date="2018-05-21T15:15:00Z">
        <w:r w:rsidRPr="00B633DA" w:rsidDel="002270A5">
          <w:rPr>
            <w:rFonts w:ascii="Linux Libertine" w:hAnsi="Linux Libertine" w:cs="Linux Libertine"/>
            <w:lang w:eastAsia="fr-FR"/>
          </w:rPr>
          <w:delText>ag</w:delText>
        </w:r>
      </w:del>
      <w:r w:rsidRPr="00B633DA">
        <w:rPr>
          <w:rFonts w:ascii="Linux Libertine" w:hAnsi="Linux Libertine" w:cs="Linux Libertine"/>
          <w:lang w:eastAsia="fr-FR"/>
        </w:rPr>
        <w:t>e de la question, de la présence d’entité</w:t>
      </w:r>
      <w:ins w:id="36" w:author="Iana Atanassova" w:date="2018-05-21T15:15:00Z">
        <w:r w:rsidR="002270A5">
          <w:rPr>
            <w:rFonts w:ascii="Linux Libertine" w:hAnsi="Linux Libertine" w:cs="Linux Libertine"/>
            <w:lang w:eastAsia="fr-FR"/>
          </w:rPr>
          <w:t>s</w:t>
        </w:r>
      </w:ins>
      <w:r w:rsidRPr="00B633DA">
        <w:rPr>
          <w:rFonts w:ascii="Linux Libertine" w:hAnsi="Linux Libertine" w:cs="Linux Libertine"/>
          <w:lang w:eastAsia="fr-FR"/>
        </w:rPr>
        <w:t xml:space="preserve"> nommé</w:t>
      </w:r>
      <w:ins w:id="37" w:author="Iana Atanassova" w:date="2018-05-21T15:15:00Z">
        <w:r w:rsidR="002270A5">
          <w:rPr>
            <w:rFonts w:ascii="Linux Libertine" w:hAnsi="Linux Libertine" w:cs="Linux Libertine"/>
            <w:lang w:eastAsia="fr-FR"/>
          </w:rPr>
          <w:t>s</w:t>
        </w:r>
      </w:ins>
      <w:r w:rsidRPr="00B633DA">
        <w:rPr>
          <w:rFonts w:ascii="Linux Libertine" w:hAnsi="Linux Libertine" w:cs="Linux Libertine"/>
          <w:lang w:eastAsia="fr-FR"/>
        </w:rPr>
        <w:t>, de la polarité de la question (fermée/ouverte) etc.</w:t>
      </w:r>
      <w:ins w:id="38" w:author="Iana Atanassova" w:date="2018-05-21T15:16:00Z">
        <w:r w:rsidR="002270A5">
          <w:rPr>
            <w:rFonts w:ascii="Linux Libertine" w:hAnsi="Linux Libertine" w:cs="Linux Libertine"/>
            <w:lang w:eastAsia="fr-FR"/>
          </w:rPr>
          <w:t xml:space="preserve"> Les différents motifs possibles</w:t>
        </w:r>
      </w:ins>
      <w:ins w:id="39" w:author="Iana Atanassova" w:date="2018-05-21T15:17:00Z">
        <w:r w:rsidR="006E2A9C">
          <w:rPr>
            <w:rFonts w:ascii="Linux Libertine" w:hAnsi="Linux Libertine" w:cs="Linux Libertine"/>
            <w:lang w:eastAsia="fr-FR"/>
          </w:rPr>
          <w:t xml:space="preserve"> et les types de réponses correspondantes</w:t>
        </w:r>
      </w:ins>
      <w:ins w:id="40" w:author="Iana Atanassova" w:date="2018-05-21T15:16:00Z">
        <w:r w:rsidR="002270A5">
          <w:rPr>
            <w:rFonts w:ascii="Linux Libertine" w:hAnsi="Linux Libertine" w:cs="Linux Libertine"/>
            <w:lang w:eastAsia="fr-FR"/>
          </w:rPr>
          <w:t xml:space="preserve"> seront définis</w:t>
        </w:r>
      </w:ins>
      <w:ins w:id="41" w:author="Iana Atanassova" w:date="2018-05-21T15:17:00Z">
        <w:r w:rsidR="006E2A9C">
          <w:rPr>
            <w:rFonts w:ascii="Linux Libertine" w:hAnsi="Linux Libertine" w:cs="Linux Libertine"/>
            <w:lang w:eastAsia="fr-FR"/>
          </w:rPr>
          <w:t xml:space="preserve"> dans notre méthodologie.</w:t>
        </w:r>
      </w:ins>
      <w:r w:rsidR="004F6919" w:rsidRPr="00B633DA">
        <w:rPr>
          <w:rFonts w:ascii="Linux Libertine" w:hAnsi="Linux Libertine" w:cs="Linux Libertine"/>
          <w:lang w:eastAsia="fr-FR"/>
        </w:rPr>
        <w:t xml:space="preserve"> En plus du filtrage par motif, u</w:t>
      </w:r>
      <w:r w:rsidRPr="00B633DA">
        <w:rPr>
          <w:rFonts w:ascii="Linux Libertine" w:hAnsi="Linux Libertine" w:cs="Linux Libertine"/>
          <w:lang w:eastAsia="fr-FR"/>
        </w:rPr>
        <w:t>ne méthode d’apprentissage automatique supervisée pourra être envisagée pour l</w:t>
      </w:r>
      <w:r w:rsidR="004F6919" w:rsidRPr="00B633DA">
        <w:rPr>
          <w:rFonts w:ascii="Linux Libertine" w:hAnsi="Linux Libertine" w:cs="Linux Libertine"/>
          <w:lang w:eastAsia="fr-FR"/>
        </w:rPr>
        <w:t>a modélisation des questions.</w:t>
      </w:r>
    </w:p>
    <w:p w:rsidR="006E2A9C" w:rsidRDefault="006E2A9C" w:rsidP="00084BD5">
      <w:pPr>
        <w:spacing w:after="240"/>
        <w:rPr>
          <w:ins w:id="42" w:author="Iana Atanassova" w:date="2018-05-21T15:21:00Z"/>
          <w:rFonts w:ascii="Linux Libertine" w:hAnsi="Linux Libertine" w:cs="Linux Libertine"/>
          <w:lang w:eastAsia="fr-FR"/>
        </w:rPr>
      </w:pPr>
      <w:commentRangeStart w:id="43"/>
      <w:ins w:id="44" w:author="Iana Atanassova" w:date="2018-05-21T15:21:00Z">
        <w:r>
          <w:rPr>
            <w:rFonts w:ascii="Linux Libertine" w:hAnsi="Linux Libertine" w:cs="Linux Libertine"/>
            <w:lang w:eastAsia="fr-FR"/>
          </w:rPr>
          <w:t>Un problème important est l’extraction des informations</w:t>
        </w:r>
      </w:ins>
      <w:ins w:id="45" w:author="Iana Atanassova" w:date="2018-05-21T15:22:00Z">
        <w:r>
          <w:rPr>
            <w:rFonts w:ascii="Linux Libertine" w:hAnsi="Linux Libertine" w:cs="Linux Libertine"/>
            <w:lang w:eastAsia="fr-FR"/>
          </w:rPr>
          <w:t xml:space="preserve"> relatives à la question à partir de la base de données textuelle</w:t>
        </w:r>
      </w:ins>
      <w:ins w:id="46" w:author="Iana Atanassova" w:date="2018-05-21T15:24:00Z">
        <w:r>
          <w:rPr>
            <w:rFonts w:ascii="Linux Libertine" w:hAnsi="Linux Libertine" w:cs="Linux Libertine"/>
            <w:lang w:eastAsia="fr-FR"/>
          </w:rPr>
          <w:t>. Une fois la question model</w:t>
        </w:r>
      </w:ins>
      <w:ins w:id="47" w:author="Iana Atanassova" w:date="2018-05-21T15:25:00Z">
        <w:r>
          <w:rPr>
            <w:rFonts w:ascii="Linux Libertine" w:hAnsi="Linux Libertine" w:cs="Linux Libertine"/>
            <w:lang w:eastAsia="fr-FR"/>
          </w:rPr>
          <w:t>isee, il s’agit d’identifier les segments textuels disponibles dans le corpus qui portent des informations pertinentes. Pour cette tache nous proposons d’utiliser un procede inspire du domaine</w:t>
        </w:r>
      </w:ins>
      <w:ins w:id="48" w:author="Iana Atanassova" w:date="2018-05-21T15:26:00Z">
        <w:r>
          <w:rPr>
            <w:rFonts w:ascii="Linux Libertine" w:hAnsi="Linux Libertine" w:cs="Linux Libertine"/>
            <w:lang w:eastAsia="fr-FR"/>
          </w:rPr>
          <w:t xml:space="preserve"> de la recherche d’informations, notamment le modele vectoriel (citer Salton, je ne sais plus quelle annee – verifier sur google scholar)</w:t>
        </w:r>
      </w:ins>
      <w:ins w:id="49" w:author="Iana Atanassova" w:date="2018-05-21T15:27:00Z">
        <w:r>
          <w:rPr>
            <w:rFonts w:ascii="Linux Libertine" w:hAnsi="Linux Libertine" w:cs="Linux Libertine"/>
            <w:lang w:eastAsia="fr-FR"/>
          </w:rPr>
          <w:t xml:space="preserve"> avec ponderation des termes TD-IDF.</w:t>
        </w:r>
        <w:commentRangeEnd w:id="43"/>
        <w:r w:rsidR="00EC4586">
          <w:rPr>
            <w:rStyle w:val="CommentReference"/>
          </w:rPr>
          <w:commentReference w:id="43"/>
        </w:r>
      </w:ins>
    </w:p>
    <w:p w:rsidR="004F6919" w:rsidRPr="00B633DA" w:rsidDel="00EC4586" w:rsidRDefault="00BE2351" w:rsidP="00084BD5">
      <w:pPr>
        <w:spacing w:after="240"/>
        <w:rPr>
          <w:del w:id="50" w:author="Iana Atanassova" w:date="2018-05-21T15:27:00Z"/>
          <w:rFonts w:ascii="Linux Libertine" w:hAnsi="Linux Libertine" w:cs="Linux Libertine"/>
          <w:lang w:eastAsia="fr-FR"/>
        </w:rPr>
      </w:pPr>
      <w:del w:id="51" w:author="Iana Atanassova" w:date="2018-05-21T15:27:00Z">
        <w:r w:rsidRPr="00B633DA" w:rsidDel="00EC4586">
          <w:rPr>
            <w:rFonts w:ascii="Linux Libertine" w:hAnsi="Linux Libertine" w:cs="Linux Libertine"/>
            <w:lang w:eastAsia="fr-FR"/>
          </w:rPr>
          <w:delText>Enfin, notre quatrième hypothèse est que la méthode TF-IDF est le moyen le plus simple et efficace d’extraire les passages comportant la réponse à une requête. De ce fait, les requêtes seront vectorisées</w:delText>
        </w:r>
        <w:r w:rsidR="004F6919" w:rsidRPr="00B633DA" w:rsidDel="00EC4586">
          <w:rPr>
            <w:rFonts w:ascii="Linux Libertine" w:hAnsi="Linux Libertine" w:cs="Linux Libertine"/>
            <w:lang w:eastAsia="fr-FR"/>
          </w:rPr>
          <w:delText>.</w:delText>
        </w:r>
      </w:del>
    </w:p>
    <w:p w:rsidR="004F6919" w:rsidRPr="00B633DA" w:rsidRDefault="004F6919" w:rsidP="00084BD5">
      <w:pPr>
        <w:spacing w:after="240"/>
        <w:rPr>
          <w:rFonts w:ascii="Linux Libertine" w:hAnsi="Linux Libertine" w:cs="Linux Libertine"/>
          <w:lang w:eastAsia="fr-FR"/>
        </w:rPr>
      </w:pPr>
      <w:r w:rsidRPr="00B633DA">
        <w:rPr>
          <w:rFonts w:ascii="Linux Libertine" w:hAnsi="Linux Libertine" w:cs="Linux Libertine"/>
          <w:lang w:eastAsia="fr-FR"/>
        </w:rPr>
        <w:t>Nous proposons donc, à partir d’un corpus de questions posées par des utilisateurs, d’étudier les différents types de questions, structures linguistiques et motifs, afin de construire un algorithme qui permet d’obtenir le ‘motif’ d’une question sous une forme que nous allons définir par la suite. Ce ‘motif’ devra contenir des informations sur le type de la question, le type de réponse attendue, le focus de la question, les entités nommées présentes dans la question ainsi que d’autres informations nécessaire</w:t>
      </w:r>
      <w:r w:rsidR="000B0FFA">
        <w:rPr>
          <w:rFonts w:ascii="Linux Libertine" w:hAnsi="Linux Libertine" w:cs="Linux Libertine"/>
          <w:lang w:eastAsia="fr-FR"/>
        </w:rPr>
        <w:t>s</w:t>
      </w:r>
      <w:r w:rsidRPr="00B633DA">
        <w:rPr>
          <w:rFonts w:ascii="Linux Libertine" w:hAnsi="Linux Libertine" w:cs="Linux Libertine"/>
          <w:lang w:eastAsia="fr-FR"/>
        </w:rPr>
        <w:t xml:space="preserve"> afin de construire une réponse pertinente. </w:t>
      </w:r>
    </w:p>
    <w:p w:rsidR="00A71CF5" w:rsidRPr="00B633DA" w:rsidRDefault="00A71CF5" w:rsidP="00A71CF5">
      <w:pPr>
        <w:pStyle w:val="Heading2"/>
        <w:rPr>
          <w:rFonts w:ascii="Linux Libertine" w:hAnsi="Linux Libertine" w:cs="Linux Libertine"/>
        </w:rPr>
      </w:pPr>
      <w:bookmarkStart w:id="52" w:name="_Toc514355997"/>
      <w:r w:rsidRPr="00B633DA">
        <w:rPr>
          <w:rFonts w:ascii="Linux Libertine" w:hAnsi="Linux Libertine" w:cs="Linux Libertine"/>
        </w:rPr>
        <w:t>Domaine</w:t>
      </w:r>
      <w:bookmarkEnd w:id="52"/>
    </w:p>
    <w:p w:rsidR="004F6919" w:rsidRPr="00B633DA" w:rsidRDefault="00EC4586" w:rsidP="006F50DA">
      <w:pPr>
        <w:ind w:firstLine="360"/>
        <w:rPr>
          <w:rFonts w:ascii="Linux Libertine" w:hAnsi="Linux Libertine" w:cs="Linux Libertine"/>
          <w:lang w:eastAsia="fr-FR"/>
        </w:rPr>
      </w:pPr>
      <w:ins w:id="53" w:author="Iana Atanassova" w:date="2018-05-21T15:28:00Z">
        <w:r>
          <w:rPr>
            <w:rFonts w:ascii="Linux Libertine" w:hAnsi="Linux Libertine" w:cs="Linux Libertine"/>
            <w:lang w:eastAsia="fr-FR"/>
          </w:rPr>
          <w:t>Nous avons choisi de travailler sur les</w:t>
        </w:r>
      </w:ins>
      <w:ins w:id="54" w:author="Iana Atanassova" w:date="2018-05-21T15:29:00Z">
        <w:r>
          <w:rPr>
            <w:rFonts w:ascii="Linux Libertine" w:hAnsi="Linux Libertine" w:cs="Linux Libertine"/>
            <w:lang w:eastAsia="fr-FR"/>
          </w:rPr>
          <w:t xml:space="preserve"> questions-réponses dans le domaine du don de sang, en s’appuyant sur les informations fournies par EFS en France. </w:t>
        </w:r>
      </w:ins>
      <w:r w:rsidR="00A71CF5" w:rsidRPr="00B633DA">
        <w:rPr>
          <w:rFonts w:ascii="Linux Libertine" w:hAnsi="Linux Libertine" w:cs="Linux Libertine"/>
          <w:lang w:eastAsia="fr-FR"/>
        </w:rPr>
        <w:t xml:space="preserve">Cet objectif </w:t>
      </w:r>
      <w:r w:rsidR="006F50DA" w:rsidRPr="00B633DA">
        <w:rPr>
          <w:rFonts w:ascii="Linux Libertine" w:hAnsi="Linux Libertine" w:cs="Linux Libertine"/>
          <w:lang w:eastAsia="fr-FR"/>
        </w:rPr>
        <w:t>nous</w:t>
      </w:r>
      <w:r w:rsidR="00A71CF5" w:rsidRPr="00B633DA">
        <w:rPr>
          <w:rFonts w:ascii="Linux Libertine" w:hAnsi="Linux Libertine" w:cs="Linux Libertine"/>
          <w:lang w:eastAsia="fr-FR"/>
        </w:rPr>
        <w:t xml:space="preserve"> tient à cœur car selon </w:t>
      </w:r>
      <w:r w:rsidR="006F50DA" w:rsidRPr="00B633DA">
        <w:rPr>
          <w:rFonts w:ascii="Linux Libertine" w:hAnsi="Linux Libertine" w:cs="Linux Libertine"/>
          <w:lang w:eastAsia="fr-FR"/>
        </w:rPr>
        <w:t>nous</w:t>
      </w:r>
      <w:r w:rsidR="00A71CF5" w:rsidRPr="00B633DA">
        <w:rPr>
          <w:rFonts w:ascii="Linux Libertine" w:hAnsi="Linux Libertine" w:cs="Linux Libertine"/>
          <w:lang w:eastAsia="fr-FR"/>
        </w:rPr>
        <w:t xml:space="preserve">, l’une des raisons qui </w:t>
      </w:r>
      <w:r w:rsidR="006F50DA" w:rsidRPr="00B633DA">
        <w:rPr>
          <w:rFonts w:ascii="Linux Libertine" w:hAnsi="Linux Libertine" w:cs="Linux Libertine"/>
          <w:lang w:eastAsia="fr-FR"/>
        </w:rPr>
        <w:t>pourrait</w:t>
      </w:r>
      <w:r w:rsidR="00A71CF5" w:rsidRPr="00B633DA">
        <w:rPr>
          <w:rFonts w:ascii="Linux Libertine" w:hAnsi="Linux Libertine" w:cs="Linux Libertine"/>
          <w:lang w:eastAsia="fr-FR"/>
        </w:rPr>
        <w:t xml:space="preserve"> expliquer la baisse des réserves de sang en France e</w:t>
      </w:r>
      <w:ins w:id="55" w:author="Iana Atanassova" w:date="2018-05-21T15:29:00Z">
        <w:r>
          <w:rPr>
            <w:rFonts w:ascii="Linux Libertine" w:hAnsi="Linux Libertine" w:cs="Linux Libertine"/>
            <w:lang w:eastAsia="fr-FR"/>
          </w:rPr>
          <w:t>s</w:t>
        </w:r>
      </w:ins>
      <w:r w:rsidR="00A71CF5" w:rsidRPr="00B633DA">
        <w:rPr>
          <w:rFonts w:ascii="Linux Libertine" w:hAnsi="Linux Libertine" w:cs="Linux Libertine"/>
          <w:lang w:eastAsia="fr-FR"/>
        </w:rPr>
        <w:t xml:space="preserve">t la mésinformation des citoyens. Grâce </w:t>
      </w:r>
      <w:del w:id="56" w:author="Iana Atanassova" w:date="2018-05-21T15:30:00Z">
        <w:r w:rsidR="00A71CF5" w:rsidRPr="00B633DA" w:rsidDel="00EC4586">
          <w:rPr>
            <w:rFonts w:ascii="Linux Libertine" w:hAnsi="Linux Libertine" w:cs="Linux Libertine"/>
            <w:lang w:eastAsia="fr-FR"/>
          </w:rPr>
          <w:delText>à ce</w:delText>
        </w:r>
      </w:del>
      <w:ins w:id="57" w:author="Iana Atanassova" w:date="2018-05-21T15:30:00Z">
        <w:r>
          <w:rPr>
            <w:rFonts w:ascii="Linux Libertine" w:hAnsi="Linux Libertine" w:cs="Linux Libertine"/>
            <w:lang w:eastAsia="fr-FR"/>
          </w:rPr>
          <w:t>au</w:t>
        </w:r>
      </w:ins>
      <w:r w:rsidR="00A71CF5" w:rsidRPr="00B633DA">
        <w:rPr>
          <w:rFonts w:ascii="Linux Libertine" w:hAnsi="Linux Libertine" w:cs="Linux Libertine"/>
          <w:lang w:eastAsia="fr-FR"/>
        </w:rPr>
        <w:t xml:space="preserve"> système de question-réponse</w:t>
      </w:r>
      <w:ins w:id="58" w:author="Iana Atanassova" w:date="2018-05-21T15:30:00Z">
        <w:r>
          <w:rPr>
            <w:rFonts w:ascii="Linux Libertine" w:hAnsi="Linux Libertine" w:cs="Linux Libertine"/>
            <w:lang w:eastAsia="fr-FR"/>
          </w:rPr>
          <w:t xml:space="preserve"> que nous produirons</w:t>
        </w:r>
      </w:ins>
      <w:r w:rsidR="00A71CF5" w:rsidRPr="00B633DA">
        <w:rPr>
          <w:rFonts w:ascii="Linux Libertine" w:hAnsi="Linux Libertine" w:cs="Linux Libertine"/>
          <w:lang w:eastAsia="fr-FR"/>
        </w:rPr>
        <w:t>,</w:t>
      </w:r>
      <w:r w:rsidR="006F50DA" w:rsidRPr="00B633DA">
        <w:rPr>
          <w:rFonts w:ascii="Linux Libertine" w:hAnsi="Linux Libertine" w:cs="Linux Libertine"/>
          <w:lang w:eastAsia="fr-FR"/>
        </w:rPr>
        <w:t xml:space="preserve"> nous espérons</w:t>
      </w:r>
      <w:r w:rsidR="00A71CF5" w:rsidRPr="00B633DA">
        <w:rPr>
          <w:rFonts w:ascii="Linux Libertine" w:hAnsi="Linux Libertine" w:cs="Linux Libertine"/>
          <w:lang w:eastAsia="fr-FR"/>
        </w:rPr>
        <w:t xml:space="preserve"> simplifier l’accès aux informations concernant le don du sang et ainsi inciter plus de personne</w:t>
      </w:r>
      <w:r w:rsidR="006F50DA" w:rsidRPr="00B633DA">
        <w:rPr>
          <w:rFonts w:ascii="Linux Libertine" w:hAnsi="Linux Libertine" w:cs="Linux Libertine"/>
          <w:lang w:eastAsia="fr-FR"/>
        </w:rPr>
        <w:t>s</w:t>
      </w:r>
      <w:r w:rsidR="00A71CF5" w:rsidRPr="00B633DA">
        <w:rPr>
          <w:rFonts w:ascii="Linux Libertine" w:hAnsi="Linux Libertine" w:cs="Linux Libertine"/>
          <w:lang w:eastAsia="fr-FR"/>
        </w:rPr>
        <w:t xml:space="preserve"> à le faire. </w:t>
      </w:r>
      <w:r w:rsidR="004F6919" w:rsidRPr="00B633DA">
        <w:rPr>
          <w:rFonts w:ascii="Linux Libertine" w:hAnsi="Linux Libertine" w:cs="Linux Libertine"/>
          <w:lang w:eastAsia="fr-FR"/>
        </w:rPr>
        <w:t>Il arrive que certaines personnes se rendent à une collecte dans le cadre d’un don, mais soient refusé</w:t>
      </w:r>
      <w:ins w:id="59" w:author="Iana Atanassova" w:date="2018-05-21T15:30:00Z">
        <w:r>
          <w:rPr>
            <w:rFonts w:ascii="Linux Libertine" w:hAnsi="Linux Libertine" w:cs="Linux Libertine"/>
            <w:lang w:eastAsia="fr-FR"/>
          </w:rPr>
          <w:t>e</w:t>
        </w:r>
      </w:ins>
      <w:r w:rsidR="004F6919" w:rsidRPr="00B633DA">
        <w:rPr>
          <w:rFonts w:ascii="Linux Libertine" w:hAnsi="Linux Libertine" w:cs="Linux Libertine"/>
          <w:lang w:eastAsia="fr-FR"/>
        </w:rPr>
        <w:t>s du fait qu’elles ne remplissent pas certaines conditions. Ces conditions devraient pouvoir être non seulement connues mais comprises à l’avance</w:t>
      </w:r>
      <w:ins w:id="60" w:author="Iana Atanassova" w:date="2018-05-21T15:30:00Z">
        <w:r>
          <w:rPr>
            <w:rFonts w:ascii="Linux Libertine" w:hAnsi="Linux Libertine" w:cs="Linux Libertine"/>
            <w:lang w:eastAsia="fr-FR"/>
          </w:rPr>
          <w:t xml:space="preserve"> par tous</w:t>
        </w:r>
      </w:ins>
      <w:r w:rsidR="004F6919" w:rsidRPr="00B633DA">
        <w:rPr>
          <w:rFonts w:ascii="Linux Libertine" w:hAnsi="Linux Libertine" w:cs="Linux Libertine"/>
          <w:lang w:eastAsia="fr-FR"/>
        </w:rPr>
        <w:t xml:space="preserve">. </w:t>
      </w:r>
    </w:p>
    <w:p w:rsidR="00A71CF5" w:rsidRPr="00B633DA" w:rsidRDefault="00A71CF5" w:rsidP="004F6919">
      <w:pPr>
        <w:rPr>
          <w:rFonts w:ascii="Linux Libertine" w:hAnsi="Linux Libertine" w:cs="Linux Libertine"/>
          <w:lang w:eastAsia="fr-FR"/>
        </w:rPr>
      </w:pPr>
      <w:r w:rsidRPr="00B633DA">
        <w:rPr>
          <w:rFonts w:ascii="Linux Libertine" w:hAnsi="Linux Libertine" w:cs="Linux Libertine"/>
          <w:lang w:eastAsia="fr-FR"/>
        </w:rPr>
        <w:t>De plus, le site de l’EFS</w:t>
      </w:r>
      <w:r w:rsidRPr="00B633DA">
        <w:rPr>
          <w:rStyle w:val="FootnoteReference"/>
          <w:rFonts w:ascii="Linux Libertine" w:hAnsi="Linux Libertine" w:cs="Linux Libertine"/>
          <w:lang w:eastAsia="fr-FR"/>
        </w:rPr>
        <w:footnoteReference w:id="5"/>
      </w:r>
      <w:r w:rsidRPr="00B633DA">
        <w:rPr>
          <w:rFonts w:ascii="Linux Libertine" w:hAnsi="Linux Libertine" w:cs="Linux Libertine"/>
          <w:lang w:eastAsia="fr-FR"/>
        </w:rPr>
        <w:t xml:space="preserve"> </w:t>
      </w:r>
      <w:ins w:id="61" w:author="Iana Atanassova" w:date="2018-05-21T15:31:00Z">
        <w:r w:rsidR="00EC4586">
          <w:rPr>
            <w:rFonts w:ascii="Linux Libertine" w:hAnsi="Linux Libertine" w:cs="Linux Libertine"/>
            <w:lang w:eastAsia="fr-FR"/>
          </w:rPr>
          <w:t>n’</w:t>
        </w:r>
      </w:ins>
      <w:r w:rsidRPr="00B633DA">
        <w:rPr>
          <w:rFonts w:ascii="Linux Libertine" w:hAnsi="Linux Libertine" w:cs="Linux Libertine"/>
          <w:lang w:eastAsia="fr-FR"/>
        </w:rPr>
        <w:t xml:space="preserve">est </w:t>
      </w:r>
      <w:del w:id="62" w:author="Iana Atanassova" w:date="2018-05-21T15:31:00Z">
        <w:r w:rsidRPr="00B633DA" w:rsidDel="00EC4586">
          <w:rPr>
            <w:rFonts w:ascii="Linux Libertine" w:hAnsi="Linux Libertine" w:cs="Linux Libertine"/>
            <w:lang w:eastAsia="fr-FR"/>
          </w:rPr>
          <w:delText>plutôt mal</w:delText>
        </w:r>
      </w:del>
      <w:ins w:id="63" w:author="Iana Atanassova" w:date="2018-05-21T15:31:00Z">
        <w:r w:rsidR="00EC4586">
          <w:rPr>
            <w:rFonts w:ascii="Linux Libertine" w:hAnsi="Linux Libertine" w:cs="Linux Libertine"/>
            <w:lang w:eastAsia="fr-FR"/>
          </w:rPr>
          <w:t>pas</w:t>
        </w:r>
      </w:ins>
      <w:r w:rsidRPr="00B633DA">
        <w:rPr>
          <w:rFonts w:ascii="Linux Libertine" w:hAnsi="Linux Libertine" w:cs="Linux Libertine"/>
          <w:lang w:eastAsia="fr-FR"/>
        </w:rPr>
        <w:t xml:space="preserve"> organisé </w:t>
      </w:r>
      <w:ins w:id="64" w:author="Iana Atanassova" w:date="2018-05-21T15:31:00Z">
        <w:r w:rsidR="00EC4586">
          <w:rPr>
            <w:rFonts w:ascii="Linux Libertine" w:hAnsi="Linux Libertine" w:cs="Linux Libertine"/>
            <w:lang w:eastAsia="fr-FR"/>
          </w:rPr>
          <w:t xml:space="preserve">de façon optimale </w:t>
        </w:r>
      </w:ins>
      <w:r w:rsidRPr="00B633DA">
        <w:rPr>
          <w:rFonts w:ascii="Linux Libertine" w:hAnsi="Linux Libertine" w:cs="Linux Libertine"/>
          <w:lang w:eastAsia="fr-FR"/>
        </w:rPr>
        <w:t>en ce qui concerne l’accès aux informations relatives au don du sang ; plusieurs rubriques portent par exemple le même nom mais ne sont pas situées au même endroit. Un système QR permettrait de regrouper toutes ces informations et d’y avoir accès à partir d’un</w:t>
      </w:r>
      <w:ins w:id="65" w:author="Iana Atanassova" w:date="2018-05-21T15:31:00Z">
        <w:r w:rsidR="00EC4586">
          <w:rPr>
            <w:rFonts w:ascii="Linux Libertine" w:hAnsi="Linux Libertine" w:cs="Linux Libertine"/>
            <w:lang w:eastAsia="fr-FR"/>
          </w:rPr>
          <w:t>e</w:t>
        </w:r>
      </w:ins>
      <w:r w:rsidRPr="00B633DA">
        <w:rPr>
          <w:rFonts w:ascii="Linux Libertine" w:hAnsi="Linux Libertine" w:cs="Linux Libertine"/>
          <w:lang w:eastAsia="fr-FR"/>
        </w:rPr>
        <w:t xml:space="preserve"> seul</w:t>
      </w:r>
      <w:ins w:id="66" w:author="Iana Atanassova" w:date="2018-05-21T15:31:00Z">
        <w:r w:rsidR="00EC4586">
          <w:rPr>
            <w:rFonts w:ascii="Linux Libertine" w:hAnsi="Linux Libertine" w:cs="Linux Libertine"/>
            <w:lang w:eastAsia="fr-FR"/>
          </w:rPr>
          <w:t>e</w:t>
        </w:r>
      </w:ins>
      <w:r w:rsidRPr="00B633DA">
        <w:rPr>
          <w:rFonts w:ascii="Linux Libertine" w:hAnsi="Linux Libertine" w:cs="Linux Libertine"/>
          <w:lang w:eastAsia="fr-FR"/>
        </w:rPr>
        <w:t xml:space="preserve"> et même </w:t>
      </w:r>
      <w:del w:id="67" w:author="Iana Atanassova" w:date="2018-05-21T15:31:00Z">
        <w:r w:rsidRPr="00B633DA" w:rsidDel="00EC4586">
          <w:rPr>
            <w:rFonts w:ascii="Linux Libertine" w:hAnsi="Linux Libertine" w:cs="Linux Libertine"/>
            <w:lang w:eastAsia="fr-FR"/>
          </w:rPr>
          <w:delText>endroit</w:delText>
        </w:r>
      </w:del>
      <w:ins w:id="68" w:author="Iana Atanassova" w:date="2018-05-21T15:31:00Z">
        <w:r w:rsidR="00EC4586">
          <w:rPr>
            <w:rFonts w:ascii="Linux Libertine" w:hAnsi="Linux Libertine" w:cs="Linux Libertine"/>
            <w:lang w:eastAsia="fr-FR"/>
          </w:rPr>
          <w:t>interface, facilitant ainsi l’</w:t>
        </w:r>
      </w:ins>
      <w:ins w:id="69" w:author="Iana Atanassova" w:date="2018-05-21T15:32:00Z">
        <w:r w:rsidR="00EC4586">
          <w:rPr>
            <w:rFonts w:ascii="Linux Libertine" w:hAnsi="Linux Libertine" w:cs="Linux Libertine"/>
            <w:lang w:eastAsia="fr-FR"/>
          </w:rPr>
          <w:t>accès</w:t>
        </w:r>
      </w:ins>
      <w:ins w:id="70" w:author="Iana Atanassova" w:date="2018-05-21T15:31:00Z">
        <w:r w:rsidR="00EC4586">
          <w:rPr>
            <w:rFonts w:ascii="Linux Libertine" w:hAnsi="Linux Libertine" w:cs="Linux Libertine"/>
            <w:lang w:eastAsia="fr-FR"/>
          </w:rPr>
          <w:t xml:space="preserve"> aux informations pour les utilisateurs</w:t>
        </w:r>
      </w:ins>
      <w:r w:rsidRPr="00B633DA">
        <w:rPr>
          <w:rFonts w:ascii="Linux Libertine" w:hAnsi="Linux Libertine" w:cs="Linux Libertine"/>
          <w:lang w:eastAsia="fr-FR"/>
        </w:rPr>
        <w:t>.</w:t>
      </w:r>
      <w:r w:rsidR="006F50DA" w:rsidRPr="00B633DA">
        <w:rPr>
          <w:rFonts w:ascii="Linux Libertine" w:hAnsi="Linux Libertine" w:cs="Linux Libertine"/>
          <w:lang w:eastAsia="fr-FR"/>
        </w:rPr>
        <w:t xml:space="preserve"> </w:t>
      </w:r>
    </w:p>
    <w:p w:rsidR="006F50DA" w:rsidRPr="00B633DA" w:rsidRDefault="006F50DA" w:rsidP="006F50DA">
      <w:pPr>
        <w:rPr>
          <w:rFonts w:ascii="Linux Libertine" w:hAnsi="Linux Libertine" w:cs="Linux Libertine"/>
        </w:rPr>
      </w:pPr>
      <w:del w:id="71" w:author="Iana Atanassova" w:date="2018-05-21T15:32:00Z">
        <w:r w:rsidRPr="00B633DA" w:rsidDel="00EC4586">
          <w:rPr>
            <w:rFonts w:ascii="Linux Libertine" w:hAnsi="Linux Libertine" w:cs="Linux Libertine"/>
          </w:rPr>
          <w:delText>Le fait</w:delText>
        </w:r>
      </w:del>
      <w:ins w:id="72" w:author="Iana Atanassova" w:date="2018-05-21T15:32:00Z">
        <w:r w:rsidR="00EC4586">
          <w:rPr>
            <w:rFonts w:ascii="Linux Libertine" w:hAnsi="Linux Libertine" w:cs="Linux Libertine"/>
          </w:rPr>
          <w:t>La raison</w:t>
        </w:r>
      </w:ins>
      <w:r w:rsidRPr="00B633DA">
        <w:rPr>
          <w:rFonts w:ascii="Linux Libertine" w:hAnsi="Linux Libertine" w:cs="Linux Libertine"/>
        </w:rPr>
        <w:t xml:space="preserve"> qu’aucun système question-réponse n’</w:t>
      </w:r>
      <w:r w:rsidR="00431EBF" w:rsidRPr="00B633DA">
        <w:rPr>
          <w:rFonts w:ascii="Linux Libertine" w:hAnsi="Linux Libertine" w:cs="Linux Libertine"/>
        </w:rPr>
        <w:t>ait</w:t>
      </w:r>
      <w:r w:rsidRPr="00B633DA">
        <w:rPr>
          <w:rFonts w:ascii="Linux Libertine" w:hAnsi="Linux Libertine" w:cs="Linux Libertine"/>
        </w:rPr>
        <w:t xml:space="preserve"> jusqu</w:t>
      </w:r>
      <w:r w:rsidR="00431EBF" w:rsidRPr="00B633DA">
        <w:rPr>
          <w:rFonts w:ascii="Linux Libertine" w:hAnsi="Linux Libertine" w:cs="Linux Libertine"/>
        </w:rPr>
        <w:t>’</w:t>
      </w:r>
      <w:r w:rsidRPr="00B633DA">
        <w:rPr>
          <w:rFonts w:ascii="Linux Libertine" w:hAnsi="Linux Libertine" w:cs="Linux Libertine"/>
        </w:rPr>
        <w:t>ici été développé dans ce domaine est qu</w:t>
      </w:r>
      <w:ins w:id="73" w:author="Iana Atanassova" w:date="2018-05-21T15:32:00Z">
        <w:r w:rsidR="00EC4586">
          <w:rPr>
            <w:rFonts w:ascii="Linux Libertine" w:hAnsi="Linux Libertine" w:cs="Linux Libertine"/>
          </w:rPr>
          <w:t>e le don de sang est un</w:t>
        </w:r>
      </w:ins>
      <w:ins w:id="74" w:author="Iana Atanassova" w:date="2018-05-21T15:33:00Z">
        <w:r w:rsidR="00EC4586">
          <w:rPr>
            <w:rFonts w:ascii="Linux Libertine" w:hAnsi="Linux Libertine" w:cs="Linux Libertine"/>
          </w:rPr>
          <w:t xml:space="preserve"> domaine </w:t>
        </w:r>
      </w:ins>
      <w:del w:id="75" w:author="Iana Atanassova" w:date="2018-05-21T15:33:00Z">
        <w:r w:rsidRPr="00B633DA" w:rsidDel="00EC4586">
          <w:rPr>
            <w:rFonts w:ascii="Linux Libertine" w:hAnsi="Linux Libertine" w:cs="Linux Libertine"/>
          </w:rPr>
          <w:delText>’il est extrêmement</w:delText>
        </w:r>
      </w:del>
      <w:ins w:id="76" w:author="Iana Atanassova" w:date="2018-05-21T15:33:00Z">
        <w:r w:rsidR="00EC4586">
          <w:rPr>
            <w:rFonts w:ascii="Linux Libertine" w:hAnsi="Linux Libertine" w:cs="Linux Libertine"/>
          </w:rPr>
          <w:t xml:space="preserve"> assez</w:t>
        </w:r>
      </w:ins>
      <w:r w:rsidRPr="00B633DA">
        <w:rPr>
          <w:rFonts w:ascii="Linux Libertine" w:hAnsi="Linux Libertine" w:cs="Linux Libertine"/>
        </w:rPr>
        <w:t xml:space="preserve"> restreint</w:t>
      </w:r>
      <w:ins w:id="77" w:author="Iana Atanassova" w:date="2018-05-21T15:33:00Z">
        <w:r w:rsidR="00EC4586">
          <w:rPr>
            <w:rFonts w:ascii="Linux Libertine" w:hAnsi="Linux Libertine" w:cs="Linux Libertine"/>
          </w:rPr>
          <w:t xml:space="preserve"> et que ce besoin n’a pas encore été identifié</w:t>
        </w:r>
      </w:ins>
      <w:r w:rsidR="00431EBF" w:rsidRPr="00B633DA">
        <w:rPr>
          <w:rFonts w:ascii="Linux Libertine" w:hAnsi="Linux Libertine" w:cs="Linux Libertine"/>
        </w:rPr>
        <w:t xml:space="preserve">. </w:t>
      </w:r>
      <w:del w:id="78" w:author="Iana Atanassova" w:date="2018-05-21T15:34:00Z">
        <w:r w:rsidR="00431EBF" w:rsidRPr="00B633DA" w:rsidDel="00EC4586">
          <w:rPr>
            <w:rFonts w:ascii="Linux Libertine" w:hAnsi="Linux Libertine" w:cs="Linux Libertine"/>
          </w:rPr>
          <w:delText>Il s’agit en effet d’une sphère sous-jacente à celle de la santé, elle-même étant déjà spécifique.</w:delText>
        </w:r>
      </w:del>
    </w:p>
    <w:p w:rsidR="00D96E51" w:rsidRDefault="00A71CF5" w:rsidP="00D96E51">
      <w:pPr>
        <w:pStyle w:val="Heading2"/>
        <w:rPr>
          <w:ins w:id="79" w:author="Iana Atanassova" w:date="2018-05-21T15:54:00Z"/>
          <w:rFonts w:ascii="Linux Libertine" w:hAnsi="Linux Libertine" w:cs="Linux Libertine"/>
        </w:rPr>
      </w:pPr>
      <w:bookmarkStart w:id="80" w:name="_Toc514355998"/>
      <w:r w:rsidRPr="00B633DA">
        <w:rPr>
          <w:rFonts w:ascii="Linux Libertine" w:hAnsi="Linux Libertine" w:cs="Linux Libertine"/>
        </w:rPr>
        <w:t>Ressources</w:t>
      </w:r>
      <w:bookmarkEnd w:id="80"/>
    </w:p>
    <w:p w:rsidR="00D96E51" w:rsidRPr="00D96E51" w:rsidRDefault="00D96E51" w:rsidP="00D96E51">
      <w:pPr>
        <w:rPr>
          <w:rPrChange w:id="81" w:author="Iana Atanassova" w:date="2018-05-21T15:54:00Z">
            <w:rPr>
              <w:rFonts w:ascii="Linux Libertine" w:hAnsi="Linux Libertine" w:cs="Linux Libertine"/>
            </w:rPr>
          </w:rPrChange>
        </w:rPr>
        <w:pPrChange w:id="82" w:author="Iana Atanassova" w:date="2018-05-21T15:54:00Z">
          <w:pPr>
            <w:pStyle w:val="Heading2"/>
          </w:pPr>
        </w:pPrChange>
      </w:pPr>
      <w:ins w:id="83" w:author="Iana Atanassova" w:date="2018-05-21T15:54:00Z">
        <w:r>
          <w:t>Nous decrivons ici les ressources externes</w:t>
        </w:r>
      </w:ins>
      <w:ins w:id="84" w:author="Iana Atanassova" w:date="2018-05-21T15:55:00Z">
        <w:r>
          <w:t xml:space="preserve"> que nous utiliserons pour la construction du système. Deux types de ressources seront utilises : corpus de questions et corpus de reponses. </w:t>
        </w:r>
      </w:ins>
    </w:p>
    <w:p w:rsidR="00506536" w:rsidRPr="00B633DA" w:rsidRDefault="00506536" w:rsidP="00B633DA">
      <w:pPr>
        <w:pStyle w:val="Heading4"/>
      </w:pPr>
      <w:bookmarkStart w:id="85" w:name="_Toc514355999"/>
      <w:r w:rsidRPr="00B633DA">
        <w:t>Corpus de questions</w:t>
      </w:r>
      <w:bookmarkEnd w:id="85"/>
    </w:p>
    <w:p w:rsidR="00D96E51" w:rsidRDefault="00D96E51" w:rsidP="00506536">
      <w:pPr>
        <w:ind w:firstLine="284"/>
        <w:rPr>
          <w:ins w:id="86" w:author="Iana Atanassova" w:date="2018-05-21T15:56:00Z"/>
          <w:rFonts w:ascii="Linux Libertine" w:hAnsi="Linux Libertine" w:cs="Linux Libertine"/>
        </w:rPr>
      </w:pPr>
      <w:ins w:id="87" w:author="Iana Atanassova" w:date="2018-05-21T15:56:00Z">
        <w:r>
          <w:t>Le corpus de questions comprendra des exemples de questions qui nous serviront a elaborer et evaluer notre methode d’analyse des questions</w:t>
        </w:r>
      </w:ins>
      <w:ins w:id="88" w:author="Iana Atanassova" w:date="2018-05-21T15:57:00Z">
        <w:r>
          <w:t>, notamment en etudiant l’ensemble de motifs de questions possibles.</w:t>
        </w:r>
      </w:ins>
    </w:p>
    <w:p w:rsidR="00431EBF" w:rsidRPr="00B633DA" w:rsidRDefault="00506536" w:rsidP="00506536">
      <w:pPr>
        <w:ind w:firstLine="284"/>
        <w:rPr>
          <w:rFonts w:ascii="Linux Libertine" w:hAnsi="Linux Libertine" w:cs="Linux Libertine"/>
        </w:rPr>
      </w:pPr>
      <w:r w:rsidRPr="00B633DA">
        <w:rPr>
          <w:rFonts w:ascii="Linux Libertine" w:hAnsi="Linux Libertine" w:cs="Linux Libertine"/>
        </w:rPr>
        <w:t>En ce qui concerne la construction du corpus de question</w:t>
      </w:r>
      <w:ins w:id="89" w:author="Iana Atanassova" w:date="2018-05-21T15:34:00Z">
        <w:r w:rsidR="007050A9">
          <w:rPr>
            <w:rFonts w:ascii="Linux Libertine" w:hAnsi="Linux Libertine" w:cs="Linux Libertine"/>
          </w:rPr>
          <w:t>s</w:t>
        </w:r>
      </w:ins>
      <w:r w:rsidRPr="00B633DA">
        <w:rPr>
          <w:rFonts w:ascii="Linux Libertine" w:hAnsi="Linux Libertine" w:cs="Linux Libertine"/>
        </w:rPr>
        <w:t>, n</w:t>
      </w:r>
      <w:r w:rsidR="00431EBF" w:rsidRPr="00B633DA">
        <w:rPr>
          <w:rFonts w:ascii="Linux Libertine" w:hAnsi="Linux Libertine" w:cs="Linux Libertine"/>
        </w:rPr>
        <w:t>ous allons en premier lieu exploiter les ressources présentes sur le site internet de l’Etablissement Français du Sang</w:t>
      </w:r>
      <w:r w:rsidR="00D927C9" w:rsidRPr="00B633DA">
        <w:rPr>
          <w:rFonts w:ascii="Linux Libertine" w:hAnsi="Linux Libertine" w:cs="Linux Libertine"/>
        </w:rPr>
        <w:t xml:space="preserve"> et les regrouper sous forme de </w:t>
      </w:r>
      <w:r w:rsidR="00BB1990" w:rsidRPr="00B633DA">
        <w:rPr>
          <w:rFonts w:ascii="Linux Libertine" w:hAnsi="Linux Libertine" w:cs="Linux Libertine"/>
        </w:rPr>
        <w:t>catégories</w:t>
      </w:r>
      <w:r w:rsidR="00D927C9" w:rsidRPr="00B633DA">
        <w:rPr>
          <w:rFonts w:ascii="Linux Libertine" w:hAnsi="Linux Libertine" w:cs="Linux Libertine"/>
        </w:rPr>
        <w:t>.</w:t>
      </w:r>
      <w:r w:rsidR="00BB1990" w:rsidRPr="00B633DA">
        <w:rPr>
          <w:rFonts w:ascii="Linux Libertine" w:hAnsi="Linux Libertine" w:cs="Linux Libertine"/>
        </w:rPr>
        <w:t xml:space="preserve"> En </w:t>
      </w:r>
      <w:r w:rsidRPr="00B633DA">
        <w:rPr>
          <w:rFonts w:ascii="Linux Libertine" w:hAnsi="Linux Libertine" w:cs="Linux Libertine"/>
        </w:rPr>
        <w:t>rassemblant</w:t>
      </w:r>
      <w:r w:rsidR="00BB1990" w:rsidRPr="00B633DA">
        <w:rPr>
          <w:rFonts w:ascii="Linux Libertine" w:hAnsi="Linux Libertine" w:cs="Linux Libertine"/>
        </w:rPr>
        <w:t xml:space="preserve"> les différentes rubriques, nous obtenons les catégories suivantes : </w:t>
      </w:r>
    </w:p>
    <w:p w:rsidR="00BB1990" w:rsidRPr="00B633DA" w:rsidRDefault="00BB1990" w:rsidP="00BB1990">
      <w:pPr>
        <w:pStyle w:val="ListParagraph"/>
        <w:numPr>
          <w:ilvl w:val="0"/>
          <w:numId w:val="29"/>
        </w:numPr>
        <w:rPr>
          <w:rFonts w:ascii="Linux Libertine" w:hAnsi="Linux Libertine" w:cs="Linux Libertine"/>
        </w:rPr>
      </w:pPr>
      <w:r w:rsidRPr="00B633DA">
        <w:rPr>
          <w:rFonts w:ascii="Linux Libertine" w:hAnsi="Linux Libertine" w:cs="Linux Libertine"/>
          <w:b/>
        </w:rPr>
        <w:t>Critères principaux</w:t>
      </w:r>
      <w:r w:rsidRPr="00B633DA">
        <w:rPr>
          <w:rFonts w:ascii="Linux Libertine" w:hAnsi="Linux Libertine" w:cs="Linux Libertine"/>
        </w:rPr>
        <w:t> : cette catégorie concerne l’âge, le poids</w:t>
      </w:r>
      <w:r w:rsidR="003E038A" w:rsidRPr="00B633DA">
        <w:rPr>
          <w:rFonts w:ascii="Linux Libertine" w:hAnsi="Linux Libertine" w:cs="Linux Libertine"/>
        </w:rPr>
        <w:t xml:space="preserve"> etc.</w:t>
      </w:r>
    </w:p>
    <w:p w:rsidR="00BB1990" w:rsidRPr="00B633DA" w:rsidRDefault="00BB1990" w:rsidP="00BB1990">
      <w:pPr>
        <w:pStyle w:val="ListParagraph"/>
        <w:numPr>
          <w:ilvl w:val="0"/>
          <w:numId w:val="29"/>
        </w:numPr>
        <w:rPr>
          <w:rFonts w:ascii="Linux Libertine" w:hAnsi="Linux Libertine" w:cs="Linux Libertine"/>
        </w:rPr>
      </w:pPr>
      <w:r w:rsidRPr="00B633DA">
        <w:rPr>
          <w:rFonts w:ascii="Linux Libertine" w:hAnsi="Linux Libertine" w:cs="Linux Libertine"/>
          <w:b/>
        </w:rPr>
        <w:t>Etat de santé </w:t>
      </w:r>
      <w:r w:rsidRPr="00B633DA">
        <w:rPr>
          <w:rFonts w:ascii="Linux Libertine" w:hAnsi="Linux Libertine" w:cs="Linux Libertine"/>
        </w:rPr>
        <w:t>: cette catégorie concerne les contre-indications au don, les antécédents médicaux etc.</w:t>
      </w:r>
    </w:p>
    <w:p w:rsidR="00BB1990" w:rsidRPr="00B633DA" w:rsidRDefault="00BB1990" w:rsidP="00BB1990">
      <w:pPr>
        <w:pStyle w:val="ListParagraph"/>
        <w:numPr>
          <w:ilvl w:val="0"/>
          <w:numId w:val="29"/>
        </w:numPr>
        <w:rPr>
          <w:rFonts w:ascii="Linux Libertine" w:hAnsi="Linux Libertine" w:cs="Linux Libertine"/>
        </w:rPr>
      </w:pPr>
      <w:r w:rsidRPr="00B633DA">
        <w:rPr>
          <w:rFonts w:ascii="Linux Libertine" w:hAnsi="Linux Libertine" w:cs="Linux Libertine"/>
          <w:b/>
        </w:rPr>
        <w:t>Mode de vie</w:t>
      </w:r>
      <w:r w:rsidRPr="00B633DA">
        <w:rPr>
          <w:rFonts w:ascii="Linux Libertine" w:hAnsi="Linux Libertine" w:cs="Linux Libertine"/>
        </w:rPr>
        <w:t> : cette catégorie concerne la sexualité, la consommation d’alcool et/ou de drogue, les voyages à l’étranger etc.</w:t>
      </w:r>
    </w:p>
    <w:p w:rsidR="00BB1990" w:rsidRPr="00B633DA" w:rsidRDefault="00BB1990" w:rsidP="00BB1990">
      <w:pPr>
        <w:pStyle w:val="ListParagraph"/>
        <w:numPr>
          <w:ilvl w:val="0"/>
          <w:numId w:val="29"/>
        </w:numPr>
        <w:rPr>
          <w:rFonts w:ascii="Linux Libertine" w:hAnsi="Linux Libertine" w:cs="Linux Libertine"/>
        </w:rPr>
      </w:pPr>
      <w:r w:rsidRPr="00B633DA">
        <w:rPr>
          <w:rFonts w:ascii="Linux Libertine" w:hAnsi="Linux Libertine" w:cs="Linux Libertine"/>
          <w:b/>
        </w:rPr>
        <w:t>Déroulement d’un don</w:t>
      </w:r>
      <w:r w:rsidRPr="00B633DA">
        <w:rPr>
          <w:rFonts w:ascii="Linux Libertine" w:hAnsi="Linux Libertine" w:cs="Linux Libertine"/>
        </w:rPr>
        <w:t> : cette catégorie concerne la durée d’un don, la quantité de sang prélevée etc.</w:t>
      </w:r>
    </w:p>
    <w:p w:rsidR="007050A9" w:rsidRDefault="007050A9" w:rsidP="008754F7">
      <w:pPr>
        <w:rPr>
          <w:ins w:id="90" w:author="Iana Atanassova" w:date="2018-05-21T15:34:00Z"/>
          <w:rFonts w:ascii="Linux Libertine" w:hAnsi="Linux Libertine" w:cs="Linux Libertine"/>
        </w:rPr>
      </w:pPr>
      <w:commentRangeStart w:id="91"/>
      <w:ins w:id="92" w:author="Iana Atanassova" w:date="2018-05-21T15:34:00Z">
        <w:r>
          <w:rPr>
            <w:rFonts w:ascii="Linux Libertine" w:hAnsi="Linux Libertine" w:cs="Linux Libertine"/>
          </w:rPr>
          <w:t>Les rubriques mentionnees ci-dessus contient des donnees</w:t>
        </w:r>
      </w:ins>
      <w:ins w:id="93" w:author="Iana Atanassova" w:date="2018-05-21T15:35:00Z">
        <w:r>
          <w:rPr>
            <w:rFonts w:ascii="Linux Libertine" w:hAnsi="Linux Libertine" w:cs="Linux Libertine"/>
          </w:rPr>
          <w:t xml:space="preserve"> sous formes de descriptions breves / textes courts / de qqs paragraphes / descriptions techniques / explications…. Redigees a destination des utilisateurs. </w:t>
        </w:r>
      </w:ins>
      <w:commentRangeEnd w:id="91"/>
      <w:ins w:id="94" w:author="Iana Atanassova" w:date="2018-05-21T15:37:00Z">
        <w:r w:rsidR="00B24213">
          <w:rPr>
            <w:rStyle w:val="CommentReference"/>
          </w:rPr>
          <w:commentReference w:id="91"/>
        </w:r>
      </w:ins>
    </w:p>
    <w:p w:rsidR="003E038A" w:rsidRPr="00B633DA" w:rsidRDefault="008754F7" w:rsidP="008754F7">
      <w:pPr>
        <w:rPr>
          <w:rFonts w:ascii="Linux Libertine" w:hAnsi="Linux Libertine" w:cs="Linux Libertine"/>
        </w:rPr>
      </w:pPr>
      <w:r w:rsidRPr="00B633DA">
        <w:rPr>
          <w:rFonts w:ascii="Linux Libertine" w:hAnsi="Linux Libertine" w:cs="Linux Libertine"/>
        </w:rPr>
        <w:t xml:space="preserve">Nous envisageons </w:t>
      </w:r>
      <w:del w:id="95" w:author="Iana Atanassova" w:date="2018-05-21T15:38:00Z">
        <w:r w:rsidRPr="00B633DA" w:rsidDel="00B24213">
          <w:rPr>
            <w:rFonts w:ascii="Linux Libertine" w:hAnsi="Linux Libertine" w:cs="Linux Libertine"/>
          </w:rPr>
          <w:delText>de construire ce corpus</w:delText>
        </w:r>
      </w:del>
      <w:ins w:id="96" w:author="Iana Atanassova" w:date="2018-05-21T15:38:00Z">
        <w:r w:rsidR="00B24213">
          <w:rPr>
            <w:rFonts w:ascii="Linux Libertine" w:hAnsi="Linux Libertine" w:cs="Linux Libertine"/>
          </w:rPr>
          <w:t>d’accumuler l’ensemble de</w:t>
        </w:r>
      </w:ins>
      <w:ins w:id="97" w:author="Iana Atanassova" w:date="2018-05-21T15:39:00Z">
        <w:r w:rsidR="00B24213">
          <w:rPr>
            <w:rFonts w:ascii="Linux Libertine" w:hAnsi="Linux Libertine" w:cs="Linux Libertine"/>
          </w:rPr>
          <w:t xml:space="preserve"> ces informations</w:t>
        </w:r>
      </w:ins>
      <w:r w:rsidRPr="00B633DA">
        <w:rPr>
          <w:rFonts w:ascii="Linux Libertine" w:hAnsi="Linux Libertine" w:cs="Linux Libertine"/>
        </w:rPr>
        <w:t xml:space="preserve"> </w:t>
      </w:r>
      <w:del w:id="98" w:author="Iana Atanassova" w:date="2018-05-21T15:35:00Z">
        <w:r w:rsidRPr="00B633DA" w:rsidDel="007050A9">
          <w:rPr>
            <w:rFonts w:ascii="Linux Libertine" w:hAnsi="Linux Libertine" w:cs="Linux Libertine"/>
          </w:rPr>
          <w:delText xml:space="preserve">en ajoutant les données dans </w:delText>
        </w:r>
      </w:del>
      <w:ins w:id="99" w:author="Iana Atanassova" w:date="2018-05-21T15:35:00Z">
        <w:r w:rsidR="007050A9">
          <w:rPr>
            <w:rFonts w:ascii="Linux Libertine" w:hAnsi="Linux Libertine" w:cs="Linux Libertine"/>
          </w:rPr>
          <w:t>sous forme d’</w:t>
        </w:r>
      </w:ins>
      <w:r w:rsidRPr="00B633DA">
        <w:rPr>
          <w:rFonts w:ascii="Linux Libertine" w:hAnsi="Linux Libertine" w:cs="Linux Libertine"/>
        </w:rPr>
        <w:t xml:space="preserve">un document XML qui aurait comme </w:t>
      </w:r>
      <w:del w:id="100" w:author="Iana Atanassova" w:date="2018-05-21T15:37:00Z">
        <w:r w:rsidRPr="00B633DA" w:rsidDel="00B24213">
          <w:rPr>
            <w:rFonts w:ascii="Linux Libertine" w:hAnsi="Linux Libertine" w:cs="Linux Libertine"/>
          </w:rPr>
          <w:delText xml:space="preserve">balises </w:delText>
        </w:r>
      </w:del>
      <w:ins w:id="101" w:author="Iana Atanassova" w:date="2018-05-21T15:38:00Z">
        <w:r w:rsidR="00B24213">
          <w:rPr>
            <w:rFonts w:ascii="Linux Libertine" w:hAnsi="Linux Libertine" w:cs="Linux Libertine"/>
          </w:rPr>
          <w:t>éléments</w:t>
        </w:r>
      </w:ins>
      <w:ins w:id="102" w:author="Iana Atanassova" w:date="2018-05-21T15:37:00Z">
        <w:r w:rsidR="00B24213" w:rsidRPr="00B633DA">
          <w:rPr>
            <w:rFonts w:ascii="Linux Libertine" w:hAnsi="Linux Libertine" w:cs="Linux Libertine"/>
          </w:rPr>
          <w:t xml:space="preserve"> </w:t>
        </w:r>
      </w:ins>
      <w:r w:rsidRPr="00B633DA">
        <w:rPr>
          <w:rFonts w:ascii="Linux Libertine" w:hAnsi="Linux Libertine" w:cs="Linux Libertine"/>
        </w:rPr>
        <w:t xml:space="preserve">les différentes catégories citées ci-dessus ainsi que les sous-catégories qu’elles renferment. Cela permettrait d’avoir un corpus </w:t>
      </w:r>
      <w:del w:id="103" w:author="Iana Atanassova" w:date="2018-05-21T15:36:00Z">
        <w:r w:rsidRPr="00B633DA" w:rsidDel="007050A9">
          <w:rPr>
            <w:rFonts w:ascii="Linux Libertine" w:hAnsi="Linux Libertine" w:cs="Linux Libertine"/>
          </w:rPr>
          <w:delText>clair, bien ordonn</w:delText>
        </w:r>
      </w:del>
      <w:ins w:id="104" w:author="Iana Atanassova" w:date="2018-05-21T15:36:00Z">
        <w:r w:rsidR="007050A9">
          <w:rPr>
            <w:rFonts w:ascii="Linux Libertine" w:hAnsi="Linux Libertine" w:cs="Linux Libertine"/>
          </w:rPr>
          <w:t>structur</w:t>
        </w:r>
      </w:ins>
      <w:r w:rsidRPr="00B633DA">
        <w:rPr>
          <w:rFonts w:ascii="Linux Libertine" w:hAnsi="Linux Libertine" w:cs="Linux Libertine"/>
        </w:rPr>
        <w:t xml:space="preserve">é et de </w:t>
      </w:r>
      <w:del w:id="105" w:author="Iana Atanassova" w:date="2018-05-21T15:36:00Z">
        <w:r w:rsidRPr="00B633DA" w:rsidDel="007050A9">
          <w:rPr>
            <w:rFonts w:ascii="Linux Libertine" w:hAnsi="Linux Libertine" w:cs="Linux Libertine"/>
          </w:rPr>
          <w:delText xml:space="preserve">pouvoir </w:delText>
        </w:r>
      </w:del>
      <w:ins w:id="106" w:author="Iana Atanassova" w:date="2018-05-21T15:36:00Z">
        <w:r w:rsidR="007050A9">
          <w:rPr>
            <w:rFonts w:ascii="Linux Libertine" w:hAnsi="Linux Libertine" w:cs="Linux Libertine"/>
          </w:rPr>
          <w:t>faciliter la recherche des réponses des</w:t>
        </w:r>
        <w:r w:rsidR="007050A9" w:rsidRPr="00B633DA">
          <w:rPr>
            <w:rFonts w:ascii="Linux Libertine" w:hAnsi="Linux Libertine" w:cs="Linux Libertine"/>
          </w:rPr>
          <w:t xml:space="preserve"> </w:t>
        </w:r>
      </w:ins>
      <w:del w:id="107" w:author="Iana Atanassova" w:date="2018-05-21T15:36:00Z">
        <w:r w:rsidRPr="00B633DA" w:rsidDel="007050A9">
          <w:rPr>
            <w:rFonts w:ascii="Linux Libertine" w:hAnsi="Linux Libertine" w:cs="Linux Libertine"/>
          </w:rPr>
          <w:delText xml:space="preserve">identifier les </w:delText>
        </w:r>
      </w:del>
      <w:r w:rsidRPr="00B633DA">
        <w:rPr>
          <w:rFonts w:ascii="Linux Libertine" w:hAnsi="Linux Libertine" w:cs="Linux Libertine"/>
        </w:rPr>
        <w:t xml:space="preserve">questions </w:t>
      </w:r>
      <w:del w:id="108" w:author="Iana Atanassova" w:date="2018-05-21T15:36:00Z">
        <w:r w:rsidRPr="00B633DA" w:rsidDel="007050A9">
          <w:rPr>
            <w:rFonts w:ascii="Linux Libertine" w:hAnsi="Linux Libertine" w:cs="Linux Libertine"/>
          </w:rPr>
          <w:delText>rapidement</w:delText>
        </w:r>
      </w:del>
      <w:ins w:id="109" w:author="Iana Atanassova" w:date="2018-05-21T15:36:00Z">
        <w:r w:rsidR="007050A9">
          <w:rPr>
            <w:rFonts w:ascii="Linux Libertine" w:hAnsi="Linux Libertine" w:cs="Linux Libertine"/>
          </w:rPr>
          <w:t>par la suite</w:t>
        </w:r>
      </w:ins>
      <w:r w:rsidRPr="00B633DA">
        <w:rPr>
          <w:rFonts w:ascii="Linux Libertine" w:hAnsi="Linux Libertine" w:cs="Linux Libertine"/>
        </w:rPr>
        <w:t xml:space="preserve">. </w:t>
      </w:r>
    </w:p>
    <w:p w:rsidR="003E038A" w:rsidRPr="00B633DA" w:rsidRDefault="003E038A" w:rsidP="008754F7">
      <w:pPr>
        <w:rPr>
          <w:rFonts w:ascii="Linux Libertine" w:hAnsi="Linux Libertine" w:cs="Linux Libertine"/>
        </w:rPr>
      </w:pPr>
      <w:commentRangeStart w:id="110"/>
      <w:r w:rsidRPr="00B633DA">
        <w:rPr>
          <w:rFonts w:ascii="Linux Libertine" w:hAnsi="Linux Libertine" w:cs="Linux Libertine"/>
        </w:rPr>
        <w:t>&lt;</w:t>
      </w:r>
      <w:ins w:id="111" w:author="Iana Atanassova" w:date="2018-05-21T15:37:00Z">
        <w:r w:rsidR="007050A9">
          <w:rPr>
            <w:rFonts w:ascii="Linux Libertine" w:hAnsi="Linux Libertine" w:cs="Linux Libertine"/>
          </w:rPr>
          <w:t>rubrique id=’’</w:t>
        </w:r>
      </w:ins>
      <w:r w:rsidRPr="00B633DA">
        <w:rPr>
          <w:rFonts w:ascii="Linux Libertine" w:hAnsi="Linux Libertine" w:cs="Linux Libertine"/>
        </w:rPr>
        <w:t>criteres_principaux</w:t>
      </w:r>
      <w:ins w:id="112" w:author="Iana Atanassova" w:date="2018-05-21T15:37:00Z">
        <w:r w:rsidR="007050A9">
          <w:rPr>
            <w:rFonts w:ascii="Linux Libertine" w:hAnsi="Linux Libertine" w:cs="Linux Libertine"/>
          </w:rPr>
          <w:t>’’</w:t>
        </w:r>
      </w:ins>
      <w:r w:rsidRPr="00B633DA">
        <w:rPr>
          <w:rFonts w:ascii="Linux Libertine" w:hAnsi="Linux Libertine" w:cs="Linux Libertine"/>
        </w:rPr>
        <w:t>&gt;</w:t>
      </w:r>
    </w:p>
    <w:p w:rsidR="003E038A" w:rsidRPr="00B633DA" w:rsidRDefault="003E038A" w:rsidP="008754F7">
      <w:pPr>
        <w:rPr>
          <w:rFonts w:ascii="Linux Libertine" w:hAnsi="Linux Libertine" w:cs="Linux Libertine"/>
        </w:rPr>
      </w:pPr>
      <w:r w:rsidRPr="00B633DA">
        <w:rPr>
          <w:rFonts w:ascii="Linux Libertine" w:hAnsi="Linux Libertine" w:cs="Linux Libertine"/>
        </w:rPr>
        <w:tab/>
        <w:t>&lt;</w:t>
      </w:r>
      <w:ins w:id="113" w:author="Iana Atanassova" w:date="2018-05-21T15:39:00Z">
        <w:r w:rsidR="00B24213">
          <w:rPr>
            <w:rFonts w:ascii="Linux Libertine" w:hAnsi="Linux Libertine" w:cs="Linux Libertine"/>
          </w:rPr>
          <w:t>question type= ‘’</w:t>
        </w:r>
      </w:ins>
      <w:r w:rsidRPr="00B633DA">
        <w:rPr>
          <w:rFonts w:ascii="Linux Libertine" w:hAnsi="Linux Libertine" w:cs="Linux Libertine"/>
        </w:rPr>
        <w:t>age</w:t>
      </w:r>
      <w:ins w:id="114" w:author="Iana Atanassova" w:date="2018-05-21T15:39:00Z">
        <w:r w:rsidR="00B24213">
          <w:rPr>
            <w:rFonts w:ascii="Linux Libertine" w:hAnsi="Linux Libertine" w:cs="Linux Libertine"/>
          </w:rPr>
          <w:t>’’</w:t>
        </w:r>
      </w:ins>
      <w:r w:rsidRPr="00B633DA">
        <w:rPr>
          <w:rFonts w:ascii="Linux Libertine" w:hAnsi="Linux Libertine" w:cs="Linux Libertine"/>
        </w:rPr>
        <w:t>&gt;puis-je donner avant mes 18ans ?&lt;/</w:t>
      </w:r>
      <w:ins w:id="115" w:author="Iana Atanassova" w:date="2018-05-21T15:39:00Z">
        <w:r w:rsidR="00B24213" w:rsidRPr="00B24213">
          <w:rPr>
            <w:rFonts w:ascii="Linux Libertine" w:hAnsi="Linux Libertine" w:cs="Linux Libertine"/>
          </w:rPr>
          <w:t xml:space="preserve"> </w:t>
        </w:r>
        <w:r w:rsidR="00B24213">
          <w:rPr>
            <w:rFonts w:ascii="Linux Libertine" w:hAnsi="Linux Libertine" w:cs="Linux Libertine"/>
          </w:rPr>
          <w:t xml:space="preserve">question </w:t>
        </w:r>
      </w:ins>
      <w:del w:id="116" w:author="Iana Atanassova" w:date="2018-05-21T15:39:00Z">
        <w:r w:rsidRPr="00B633DA" w:rsidDel="00B24213">
          <w:rPr>
            <w:rFonts w:ascii="Linux Libertine" w:hAnsi="Linux Libertine" w:cs="Linux Libertine"/>
          </w:rPr>
          <w:delText>age</w:delText>
        </w:r>
      </w:del>
      <w:r w:rsidRPr="00B633DA">
        <w:rPr>
          <w:rFonts w:ascii="Linux Libertine" w:hAnsi="Linux Libertine" w:cs="Linux Libertine"/>
        </w:rPr>
        <w:t>&gt;</w:t>
      </w:r>
    </w:p>
    <w:p w:rsidR="00B73FA7" w:rsidRDefault="003E038A" w:rsidP="008754F7">
      <w:pPr>
        <w:rPr>
          <w:ins w:id="117" w:author="Iana Atanassova" w:date="2018-05-21T15:39:00Z"/>
          <w:rFonts w:ascii="Linux Libertine" w:hAnsi="Linux Libertine" w:cs="Linux Libertine"/>
        </w:rPr>
      </w:pPr>
      <w:r w:rsidRPr="00B633DA">
        <w:rPr>
          <w:rFonts w:ascii="Linux Libertine" w:hAnsi="Linux Libertine" w:cs="Linux Libertine"/>
        </w:rPr>
        <w:tab/>
        <w:t>&lt;</w:t>
      </w:r>
      <w:ins w:id="118" w:author="Iana Atanassova" w:date="2018-05-21T15:39:00Z">
        <w:r w:rsidR="00B24213" w:rsidRPr="00B24213">
          <w:rPr>
            <w:rFonts w:ascii="Linux Libertine" w:hAnsi="Linux Libertine" w:cs="Linux Libertine"/>
          </w:rPr>
          <w:t xml:space="preserve"> </w:t>
        </w:r>
        <w:r w:rsidR="00B24213">
          <w:rPr>
            <w:rFonts w:ascii="Linux Libertine" w:hAnsi="Linux Libertine" w:cs="Linux Libertine"/>
          </w:rPr>
          <w:t>question type=’’poids’’</w:t>
        </w:r>
      </w:ins>
      <w:del w:id="119" w:author="Iana Atanassova" w:date="2018-05-21T15:39:00Z">
        <w:r w:rsidRPr="00B633DA" w:rsidDel="00B24213">
          <w:rPr>
            <w:rFonts w:ascii="Linux Libertine" w:hAnsi="Linux Libertine" w:cs="Linux Libertine"/>
          </w:rPr>
          <w:delText>poids</w:delText>
        </w:r>
      </w:del>
      <w:r w:rsidRPr="00B633DA">
        <w:rPr>
          <w:rFonts w:ascii="Linux Libertine" w:hAnsi="Linux Libertine" w:cs="Linux Libertine"/>
        </w:rPr>
        <w:t>&gt;puis-je donner si je pèse 45 kg ?&lt;/</w:t>
      </w:r>
      <w:ins w:id="120" w:author="Iana Atanassova" w:date="2018-05-21T15:39:00Z">
        <w:r w:rsidR="00B24213" w:rsidRPr="00B24213">
          <w:rPr>
            <w:rFonts w:ascii="Linux Libertine" w:hAnsi="Linux Libertine" w:cs="Linux Libertine"/>
          </w:rPr>
          <w:t xml:space="preserve"> </w:t>
        </w:r>
        <w:r w:rsidR="00B24213">
          <w:rPr>
            <w:rFonts w:ascii="Linux Libertine" w:hAnsi="Linux Libertine" w:cs="Linux Libertine"/>
          </w:rPr>
          <w:t xml:space="preserve">question </w:t>
        </w:r>
      </w:ins>
      <w:del w:id="121" w:author="Iana Atanassova" w:date="2018-05-21T15:39:00Z">
        <w:r w:rsidRPr="00B633DA" w:rsidDel="00B24213">
          <w:rPr>
            <w:rFonts w:ascii="Linux Libertine" w:hAnsi="Linux Libertine" w:cs="Linux Libertine"/>
          </w:rPr>
          <w:delText>poids</w:delText>
        </w:r>
      </w:del>
      <w:r w:rsidRPr="00B633DA">
        <w:rPr>
          <w:rFonts w:ascii="Linux Libertine" w:hAnsi="Linux Libertine" w:cs="Linux Libertine"/>
        </w:rPr>
        <w:t>&gt;</w:t>
      </w:r>
    </w:p>
    <w:p w:rsidR="00B24213" w:rsidRDefault="00B24213" w:rsidP="008754F7">
      <w:pPr>
        <w:rPr>
          <w:ins w:id="122" w:author="Iana Atanassova" w:date="2018-05-21T15:38:00Z"/>
          <w:rFonts w:ascii="Linux Libertine" w:hAnsi="Linux Libertine" w:cs="Linux Libertine"/>
        </w:rPr>
      </w:pPr>
      <w:ins w:id="123" w:author="Iana Atanassova" w:date="2018-05-21T15:39:00Z">
        <w:r>
          <w:rPr>
            <w:rFonts w:ascii="Linux Libertine" w:hAnsi="Linux Libertine" w:cs="Linux Libertine"/>
          </w:rPr>
          <w:t>&lt;/rubrique&gt;</w:t>
        </w:r>
      </w:ins>
      <w:commentRangeEnd w:id="110"/>
      <w:ins w:id="124" w:author="Iana Atanassova" w:date="2018-05-21T15:40:00Z">
        <w:r>
          <w:rPr>
            <w:rStyle w:val="CommentReference"/>
          </w:rPr>
          <w:commentReference w:id="110"/>
        </w:r>
      </w:ins>
    </w:p>
    <w:p w:rsidR="00B24213" w:rsidRPr="00B633DA" w:rsidRDefault="00B24213" w:rsidP="008754F7">
      <w:pPr>
        <w:rPr>
          <w:rFonts w:ascii="Linux Libertine" w:hAnsi="Linux Libertine" w:cs="Linux Libertine"/>
        </w:rPr>
      </w:pPr>
      <w:ins w:id="125" w:author="Iana Atanassova" w:date="2018-05-21T15:38:00Z">
        <w:r>
          <w:rPr>
            <w:rFonts w:ascii="Linux Libertine" w:hAnsi="Linux Libertine" w:cs="Linux Libertine"/>
          </w:rPr>
          <w:t>Figure XXX : exemple de structure XML pour les ressources textuelles sur le don de sang</w:t>
        </w:r>
      </w:ins>
    </w:p>
    <w:p w:rsidR="00BA2D4E" w:rsidRPr="00B633DA" w:rsidRDefault="00B73FA7" w:rsidP="008754F7">
      <w:pPr>
        <w:rPr>
          <w:rFonts w:ascii="Linux Libertine" w:hAnsi="Linux Libertine" w:cs="Linux Libertine"/>
        </w:rPr>
      </w:pPr>
      <w:r w:rsidRPr="00B633DA">
        <w:rPr>
          <w:rFonts w:ascii="Linux Libertine" w:hAnsi="Linux Libertine" w:cs="Linux Libertine"/>
        </w:rPr>
        <w:t xml:space="preserve">Le problème des questions présentes dans les FAQ du site de l’EFS est qu’elles sont présentées en </w:t>
      </w:r>
      <w:commentRangeStart w:id="126"/>
      <w:r w:rsidRPr="00B633DA">
        <w:rPr>
          <w:rFonts w:ascii="Linux Libertine" w:hAnsi="Linux Libertine" w:cs="Linux Libertine"/>
        </w:rPr>
        <w:t xml:space="preserve">langue ‘écrite’ </w:t>
      </w:r>
      <w:commentRangeEnd w:id="126"/>
      <w:r w:rsidR="002A6A6D">
        <w:rPr>
          <w:rStyle w:val="CommentReference"/>
        </w:rPr>
        <w:commentReference w:id="126"/>
      </w:r>
      <w:r w:rsidRPr="00B633DA">
        <w:rPr>
          <w:rFonts w:ascii="Linux Libertine" w:hAnsi="Linux Libertine" w:cs="Linux Libertine"/>
        </w:rPr>
        <w:t xml:space="preserve">tandis que nous supposons que les questions posées par les utilisateurs seront présentées en langue ‘orale’ </w:t>
      </w:r>
      <w:del w:id="127" w:author="Iana Atanassova" w:date="2018-05-21T15:42:00Z">
        <w:r w:rsidRPr="00B633DA" w:rsidDel="002A6A6D">
          <w:rPr>
            <w:rFonts w:ascii="Linux Libertine" w:hAnsi="Linux Libertine" w:cs="Linux Libertine"/>
          </w:rPr>
          <w:delText>puisque c’est le type de langue qui se rapproche le plus de la langue naturelle</w:delText>
        </w:r>
      </w:del>
      <w:ins w:id="128" w:author="Iana Atanassova" w:date="2018-05-21T15:42:00Z">
        <w:r w:rsidR="002A6A6D">
          <w:rPr>
            <w:rFonts w:ascii="Linux Libertine" w:hAnsi="Linux Libertine" w:cs="Linux Libertine"/>
          </w:rPr>
          <w:t>q</w:t>
        </w:r>
      </w:ins>
      <w:ins w:id="129" w:author="Iana Atanassova" w:date="2018-05-21T15:43:00Z">
        <w:r w:rsidR="002A6A6D">
          <w:rPr>
            <w:rFonts w:ascii="Linux Libertine" w:hAnsi="Linux Libertine" w:cs="Linux Libertine"/>
          </w:rPr>
          <w:t>ui est utilisee naturellement dans le situations du quotidien</w:t>
        </w:r>
      </w:ins>
      <w:r w:rsidRPr="00B633DA">
        <w:rPr>
          <w:rFonts w:ascii="Linux Libertine" w:hAnsi="Linux Libertine" w:cs="Linux Libertine"/>
        </w:rPr>
        <w:t xml:space="preserve">. Ainsi, </w:t>
      </w:r>
      <w:del w:id="130" w:author="Iana Atanassova" w:date="2018-05-21T15:44:00Z">
        <w:r w:rsidRPr="00B633DA" w:rsidDel="007862A9">
          <w:rPr>
            <w:rFonts w:ascii="Linux Libertine" w:hAnsi="Linux Libertine" w:cs="Linux Libertine"/>
          </w:rPr>
          <w:delText>nous doutons</w:delText>
        </w:r>
      </w:del>
      <w:ins w:id="131" w:author="Iana Atanassova" w:date="2018-05-21T15:44:00Z">
        <w:r w:rsidR="007862A9">
          <w:rPr>
            <w:rFonts w:ascii="Linux Libertine" w:hAnsi="Linux Libertine" w:cs="Linux Libertine"/>
          </w:rPr>
          <w:t>il es</w:t>
        </w:r>
      </w:ins>
      <w:ins w:id="132" w:author="Iana Atanassova" w:date="2018-05-21T15:45:00Z">
        <w:r w:rsidR="007862A9">
          <w:rPr>
            <w:rFonts w:ascii="Linux Libertine" w:hAnsi="Linux Libertine" w:cs="Linux Libertine"/>
          </w:rPr>
          <w:t>t rare</w:t>
        </w:r>
      </w:ins>
      <w:r w:rsidRPr="00B633DA">
        <w:rPr>
          <w:rFonts w:ascii="Linux Libertine" w:hAnsi="Linux Libertine" w:cs="Linux Libertine"/>
        </w:rPr>
        <w:t xml:space="preserve"> que les utilisateurs se servent de la </w:t>
      </w:r>
      <w:del w:id="133" w:author="Iana Atanassova" w:date="2018-05-21T15:45:00Z">
        <w:r w:rsidRPr="00B633DA" w:rsidDel="007862A9">
          <w:rPr>
            <w:rFonts w:ascii="Linux Libertine" w:hAnsi="Linux Libertine" w:cs="Linux Libertine"/>
          </w:rPr>
          <w:delText xml:space="preserve">tournure </w:delText>
        </w:r>
      </w:del>
      <w:ins w:id="134" w:author="Iana Atanassova" w:date="2018-05-21T15:45:00Z">
        <w:r w:rsidR="007862A9">
          <w:rPr>
            <w:rFonts w:ascii="Linux Libertine" w:hAnsi="Linux Libertine" w:cs="Linux Libertine"/>
          </w:rPr>
          <w:t>structure avec</w:t>
        </w:r>
        <w:r w:rsidR="007862A9" w:rsidRPr="00B633DA">
          <w:rPr>
            <w:rFonts w:ascii="Linux Libertine" w:hAnsi="Linux Libertine" w:cs="Linux Libertine"/>
          </w:rPr>
          <w:t xml:space="preserve"> </w:t>
        </w:r>
      </w:ins>
      <w:r w:rsidRPr="00B633DA">
        <w:rPr>
          <w:rFonts w:ascii="Linux Libertine" w:hAnsi="Linux Libertine" w:cs="Linux Libertine"/>
        </w:rPr>
        <w:t xml:space="preserve">inversion sujet-verbe lorsqu’ils </w:t>
      </w:r>
      <w:del w:id="135" w:author="Iana Atanassova" w:date="2018-05-21T15:45:00Z">
        <w:r w:rsidRPr="00B633DA" w:rsidDel="007862A9">
          <w:rPr>
            <w:rFonts w:ascii="Linux Libertine" w:hAnsi="Linux Libertine" w:cs="Linux Libertine"/>
          </w:rPr>
          <w:delText xml:space="preserve">soumettront </w:delText>
        </w:r>
      </w:del>
      <w:ins w:id="136" w:author="Iana Atanassova" w:date="2018-05-21T15:45:00Z">
        <w:r w:rsidR="007862A9" w:rsidRPr="00B633DA">
          <w:rPr>
            <w:rFonts w:ascii="Linux Libertine" w:hAnsi="Linux Libertine" w:cs="Linux Libertine"/>
          </w:rPr>
          <w:t>soumett</w:t>
        </w:r>
        <w:r w:rsidR="007862A9">
          <w:rPr>
            <w:rFonts w:ascii="Linux Libertine" w:hAnsi="Linux Libertine" w:cs="Linux Libertine"/>
          </w:rPr>
          <w:t>e</w:t>
        </w:r>
        <w:r w:rsidR="007862A9" w:rsidRPr="00B633DA">
          <w:rPr>
            <w:rFonts w:ascii="Linux Libertine" w:hAnsi="Linux Libertine" w:cs="Linux Libertine"/>
          </w:rPr>
          <w:t xml:space="preserve">nt </w:t>
        </w:r>
      </w:ins>
      <w:r w:rsidRPr="00B633DA">
        <w:rPr>
          <w:rFonts w:ascii="Linux Libertine" w:hAnsi="Linux Libertine" w:cs="Linux Libertine"/>
        </w:rPr>
        <w:t xml:space="preserve">une question au système alors que c’est sous cette forme qu’elles se trouvent dans les FAQ. De cet fait, il nous faudra nous baser sur les recherches sur le </w:t>
      </w:r>
      <w:r w:rsidRPr="00B633DA">
        <w:rPr>
          <w:rFonts w:ascii="Linux Libertine" w:hAnsi="Linux Libertine" w:cs="Linux Libertine"/>
          <w:i/>
        </w:rPr>
        <w:t>text entailement</w:t>
      </w:r>
      <w:r w:rsidRPr="00B633DA">
        <w:rPr>
          <w:rFonts w:ascii="Linux Libertine" w:hAnsi="Linux Libertine" w:cs="Linux Libertine"/>
        </w:rPr>
        <w:t xml:space="preserve"> d’</w:t>
      </w:r>
      <w:r w:rsidRPr="00B633DA">
        <w:rPr>
          <w:rFonts w:ascii="Linux Libertine" w:hAnsi="Linux Libertine" w:cs="Linux Libertine"/>
        </w:rPr>
        <w:fldChar w:fldCharType="begin" w:fldLock="1"/>
      </w:r>
      <w:r w:rsidR="007830A2" w:rsidRPr="00B633DA">
        <w:rPr>
          <w:rFonts w:ascii="Linux Libertine" w:hAnsi="Linux Libertine" w:cs="Linux Libertine"/>
        </w:rPr>
        <w:instrText>ADDIN CSL_CITATION { "citationItems" : [ { "id" : "ITEM-1", "itemData" : { "ISSN" : "1942-597X", "PMID" : "28269825", "abstract" : "With the increasing heterogeneity and specialization of medical texts, automated question answering is becoming more and more challenging. In this context, answering a given medical question by retrieving similar questions that are already answered by human experts seems to be a promising solution. In this paper, we propose a new approach for the detection of similar questions based on Recognizing Question Entailment (RQE). In particular, we consider Frequently Asked Question (FAQs) as a valuable and widespread source of information. Our final goal is to automatically provide an existing answer if FAQ similar to a consumer health question exists. We evaluate our approach using consumer health questions received by the National Library of Medicine and FAQs collected from NIH websites. Our first results are promising and suggest the feasibility of our approach as a valuable complement to classic question answering approaches.", "author" : [ { "dropping-particle" : "Ben", "family" : "Abacha", "given" : "Asma", "non-dropping-particle" : "", "parse-names" : false, "suffix" : "" }, { "dropping-particle" : "", "family" : "Dina", "given" : "Demner-Fushman", "non-dropping-particle" : "", "parse-names" : false, "suffix" : "" } ], "container-title" : "AMIA ... Annual Symposium proceedings. AMIA Symposium", "id" : "ITEM-1", "issue" : "May", "issued" : { "date-parts" : [ [ "2016" ] ] }, "page" : "310-318", "title" : "Recognizing Question Entailment for Medical Question Answering.", "type" : "article-journal", "volume" : "2016" }, "uris" : [ "http://www.mendeley.com/documents/?uuid=c3263154-5619-4379-8a68-6c0c3fe24541" ] } ], "mendeley" : { "formattedCitation" : "(Abacha and Dina 2016)", "plainTextFormattedCitation" : "(Abacha and Dina 2016)", "previouslyFormattedCitation" : "(Abacha and Dina 2016)" }, "properties" : { "noteIndex" : 0 }, "schema" : "https://github.com/citation-style-language/schema/raw/master/csl-citation.json" }</w:instrText>
      </w:r>
      <w:r w:rsidRPr="00B633DA">
        <w:rPr>
          <w:rFonts w:ascii="Linux Libertine" w:hAnsi="Linux Libertine" w:cs="Linux Libertine"/>
        </w:rPr>
        <w:fldChar w:fldCharType="separate"/>
      </w:r>
      <w:r w:rsidRPr="00B633DA">
        <w:rPr>
          <w:rFonts w:ascii="Linux Libertine" w:hAnsi="Linux Libertine" w:cs="Linux Libertine"/>
          <w:noProof/>
        </w:rPr>
        <w:t>(Abacha and Dina 2016)</w:t>
      </w:r>
      <w:r w:rsidRPr="00B633DA">
        <w:rPr>
          <w:rFonts w:ascii="Linux Libertine" w:hAnsi="Linux Libertine" w:cs="Linux Libertine"/>
        </w:rPr>
        <w:fldChar w:fldCharType="end"/>
      </w:r>
      <w:ins w:id="137" w:author="Iana Atanassova" w:date="2018-05-21T15:45:00Z">
        <w:r w:rsidR="007862A9">
          <w:rPr>
            <w:rFonts w:ascii="Linux Libertine" w:hAnsi="Linux Libertine" w:cs="Linux Libertine"/>
          </w:rPr>
          <w:t>.</w:t>
        </w:r>
      </w:ins>
    </w:p>
    <w:p w:rsidR="00BA2D4E" w:rsidRPr="00B633DA" w:rsidRDefault="00BA2D4E" w:rsidP="008754F7">
      <w:pPr>
        <w:rPr>
          <w:rFonts w:ascii="Linux Libertine" w:hAnsi="Linux Libertine" w:cs="Linux Libertine"/>
        </w:rPr>
      </w:pPr>
      <w:r w:rsidRPr="00B633DA">
        <w:rPr>
          <w:rFonts w:ascii="Linux Libertine" w:hAnsi="Linux Libertine" w:cs="Linux Libertine"/>
        </w:rPr>
        <w:t xml:space="preserve">En exploitant uniquement les questions présentes dans les FAQ du site de l’EFS, </w:t>
      </w:r>
      <w:del w:id="138" w:author="Iana Atanassova" w:date="2018-05-21T15:45:00Z">
        <w:r w:rsidRPr="00B633DA" w:rsidDel="00C275C1">
          <w:rPr>
            <w:rFonts w:ascii="Linux Libertine" w:hAnsi="Linux Libertine" w:cs="Linux Libertine"/>
          </w:rPr>
          <w:delText xml:space="preserve">on </w:delText>
        </w:r>
      </w:del>
      <w:ins w:id="139" w:author="Iana Atanassova" w:date="2018-05-21T15:45:00Z">
        <w:r w:rsidR="00C275C1">
          <w:rPr>
            <w:rFonts w:ascii="Linux Libertine" w:hAnsi="Linux Libertine" w:cs="Linux Libertine"/>
          </w:rPr>
          <w:t>nous</w:t>
        </w:r>
        <w:r w:rsidR="00C275C1" w:rsidRPr="00B633DA">
          <w:rPr>
            <w:rFonts w:ascii="Linux Libertine" w:hAnsi="Linux Libertine" w:cs="Linux Libertine"/>
          </w:rPr>
          <w:t xml:space="preserve"> </w:t>
        </w:r>
      </w:ins>
      <w:r w:rsidRPr="00B633DA">
        <w:rPr>
          <w:rFonts w:ascii="Linux Libertine" w:hAnsi="Linux Libertine" w:cs="Linux Libertine"/>
        </w:rPr>
        <w:t>obt</w:t>
      </w:r>
      <w:del w:id="140" w:author="Iana Atanassova" w:date="2018-05-21T15:45:00Z">
        <w:r w:rsidRPr="00B633DA" w:rsidDel="00C275C1">
          <w:rPr>
            <w:rFonts w:ascii="Linux Libertine" w:hAnsi="Linux Libertine" w:cs="Linux Libertine"/>
          </w:rPr>
          <w:delText>i</w:delText>
        </w:r>
      </w:del>
      <w:r w:rsidRPr="00B633DA">
        <w:rPr>
          <w:rFonts w:ascii="Linux Libertine" w:hAnsi="Linux Libertine" w:cs="Linux Libertine"/>
        </w:rPr>
        <w:t>en</w:t>
      </w:r>
      <w:ins w:id="141" w:author="Iana Atanassova" w:date="2018-05-21T15:45:00Z">
        <w:r w:rsidR="00C275C1">
          <w:rPr>
            <w:rFonts w:ascii="Linux Libertine" w:hAnsi="Linux Libertine" w:cs="Linux Libertine"/>
          </w:rPr>
          <w:t>ons</w:t>
        </w:r>
      </w:ins>
      <w:del w:id="142" w:author="Iana Atanassova" w:date="2018-05-21T15:45:00Z">
        <w:r w:rsidRPr="00B633DA" w:rsidDel="00C275C1">
          <w:rPr>
            <w:rFonts w:ascii="Linux Libertine" w:hAnsi="Linux Libertine" w:cs="Linux Libertine"/>
          </w:rPr>
          <w:delText>t</w:delText>
        </w:r>
      </w:del>
      <w:r w:rsidRPr="00B633DA">
        <w:rPr>
          <w:rFonts w:ascii="Linux Libertine" w:hAnsi="Linux Libertine" w:cs="Linux Libertine"/>
        </w:rPr>
        <w:t xml:space="preserve"> un corpus de 34 questions, ce qui </w:t>
      </w:r>
      <w:ins w:id="143" w:author="Iana Atanassova" w:date="2018-05-21T15:45:00Z">
        <w:r w:rsidR="00C275C1">
          <w:rPr>
            <w:rFonts w:ascii="Linux Libertine" w:hAnsi="Linux Libertine" w:cs="Linux Libertine"/>
          </w:rPr>
          <w:t>n’</w:t>
        </w:r>
      </w:ins>
      <w:r w:rsidRPr="00B633DA">
        <w:rPr>
          <w:rFonts w:ascii="Linux Libertine" w:hAnsi="Linux Libertine" w:cs="Linux Libertine"/>
        </w:rPr>
        <w:t>est p</w:t>
      </w:r>
      <w:ins w:id="144" w:author="Iana Atanassova" w:date="2018-05-21T15:45:00Z">
        <w:r w:rsidR="00C275C1">
          <w:rPr>
            <w:rFonts w:ascii="Linux Libertine" w:hAnsi="Linux Libertine" w:cs="Linux Libertine"/>
          </w:rPr>
          <w:t>as suf</w:t>
        </w:r>
      </w:ins>
      <w:ins w:id="145" w:author="Iana Atanassova" w:date="2018-05-21T15:46:00Z">
        <w:r w:rsidR="00C275C1">
          <w:rPr>
            <w:rFonts w:ascii="Linux Libertine" w:hAnsi="Linux Libertine" w:cs="Linux Libertine"/>
          </w:rPr>
          <w:t>fisant</w:t>
        </w:r>
      </w:ins>
      <w:del w:id="146" w:author="Iana Atanassova" w:date="2018-05-21T15:45:00Z">
        <w:r w:rsidRPr="00B633DA" w:rsidDel="00C275C1">
          <w:rPr>
            <w:rFonts w:ascii="Linux Libertine" w:hAnsi="Linux Libertine" w:cs="Linux Libertine"/>
          </w:rPr>
          <w:delText>eu</w:delText>
        </w:r>
      </w:del>
      <w:r w:rsidRPr="00B633DA">
        <w:rPr>
          <w:rFonts w:ascii="Linux Libertine" w:hAnsi="Linux Libertine" w:cs="Linux Libertine"/>
        </w:rPr>
        <w:t xml:space="preserve">. </w:t>
      </w:r>
      <w:r w:rsidR="00B91B38" w:rsidRPr="00B633DA">
        <w:rPr>
          <w:rFonts w:ascii="Linux Libertine" w:hAnsi="Linux Libertine" w:cs="Linux Libertine"/>
        </w:rPr>
        <w:t>En revanche, en additionnant les différentes questions présentes sur les différents sites</w:t>
      </w:r>
      <w:ins w:id="147" w:author="Iana Atanassova" w:date="2018-05-21T15:46:00Z">
        <w:r w:rsidR="00C275C1">
          <w:rPr>
            <w:rFonts w:ascii="Linux Libertine" w:hAnsi="Linux Libertine" w:cs="Linux Libertine"/>
          </w:rPr>
          <w:t xml:space="preserve"> d’information autour du don de sang</w:t>
        </w:r>
      </w:ins>
      <w:r w:rsidR="00B91B38" w:rsidRPr="00B633DA">
        <w:rPr>
          <w:rFonts w:ascii="Linux Libertine" w:hAnsi="Linux Libertine" w:cs="Linux Libertine"/>
        </w:rPr>
        <w:t xml:space="preserve"> </w:t>
      </w:r>
      <w:ins w:id="148" w:author="Iana Atanassova" w:date="2018-05-21T15:46:00Z">
        <w:r w:rsidR="00C275C1">
          <w:rPr>
            <w:rFonts w:ascii="Linux Libertine" w:hAnsi="Linux Libertine" w:cs="Linux Libertine"/>
          </w:rPr>
          <w:t xml:space="preserve">(voir </w:t>
        </w:r>
      </w:ins>
      <w:del w:id="149" w:author="Iana Atanassova" w:date="2018-05-21T15:46:00Z">
        <w:r w:rsidR="00B91B38" w:rsidRPr="00B633DA" w:rsidDel="00C275C1">
          <w:rPr>
            <w:rFonts w:ascii="Linux Libertine" w:hAnsi="Linux Libertine" w:cs="Linux Libertine"/>
          </w:rPr>
          <w:delText xml:space="preserve">cités dans </w:delText>
        </w:r>
      </w:del>
      <w:r w:rsidR="00B91B38" w:rsidRPr="00B633DA">
        <w:rPr>
          <w:rFonts w:ascii="Linux Libertine" w:hAnsi="Linux Libertine" w:cs="Linux Libertine"/>
        </w:rPr>
        <w:t>l’annexe 2</w:t>
      </w:r>
      <w:ins w:id="150" w:author="Iana Atanassova" w:date="2018-05-21T15:46:00Z">
        <w:r w:rsidR="00C275C1">
          <w:rPr>
            <w:rFonts w:ascii="Linux Libertine" w:hAnsi="Linux Libertine" w:cs="Linux Libertine"/>
          </w:rPr>
          <w:t>)</w:t>
        </w:r>
      </w:ins>
      <w:r w:rsidR="00B91B38" w:rsidRPr="00B633DA">
        <w:rPr>
          <w:rFonts w:ascii="Linux Libertine" w:hAnsi="Linux Libertine" w:cs="Linux Libertine"/>
        </w:rPr>
        <w:t xml:space="preserve">, </w:t>
      </w:r>
      <w:del w:id="151" w:author="Iana Atanassova" w:date="2018-05-21T15:47:00Z">
        <w:r w:rsidR="00B91B38" w:rsidRPr="00B633DA" w:rsidDel="00C275C1">
          <w:rPr>
            <w:rFonts w:ascii="Linux Libertine" w:hAnsi="Linux Libertine" w:cs="Linux Libertine"/>
          </w:rPr>
          <w:delText xml:space="preserve">on </w:delText>
        </w:r>
      </w:del>
      <w:ins w:id="152" w:author="Iana Atanassova" w:date="2018-05-21T15:47:00Z">
        <w:r w:rsidR="00C275C1">
          <w:rPr>
            <w:rFonts w:ascii="Linux Libertine" w:hAnsi="Linux Libertine" w:cs="Linux Libertine"/>
          </w:rPr>
          <w:t>nous</w:t>
        </w:r>
        <w:r w:rsidR="00C275C1" w:rsidRPr="00B633DA">
          <w:rPr>
            <w:rFonts w:ascii="Linux Libertine" w:hAnsi="Linux Libertine" w:cs="Linux Libertine"/>
          </w:rPr>
          <w:t xml:space="preserve"> </w:t>
        </w:r>
      </w:ins>
      <w:r w:rsidR="00B91B38" w:rsidRPr="00B633DA">
        <w:rPr>
          <w:rFonts w:ascii="Linux Libertine" w:hAnsi="Linux Libertine" w:cs="Linux Libertine"/>
        </w:rPr>
        <w:t>obt</w:t>
      </w:r>
      <w:del w:id="153" w:author="Iana Atanassova" w:date="2018-05-21T15:47:00Z">
        <w:r w:rsidR="00B91B38" w:rsidRPr="00B633DA" w:rsidDel="00C275C1">
          <w:rPr>
            <w:rFonts w:ascii="Linux Libertine" w:hAnsi="Linux Libertine" w:cs="Linux Libertine"/>
          </w:rPr>
          <w:delText>i</w:delText>
        </w:r>
      </w:del>
      <w:r w:rsidR="00B91B38" w:rsidRPr="00B633DA">
        <w:rPr>
          <w:rFonts w:ascii="Linux Libertine" w:hAnsi="Linux Libertine" w:cs="Linux Libertine"/>
        </w:rPr>
        <w:t>en</w:t>
      </w:r>
      <w:ins w:id="154" w:author="Iana Atanassova" w:date="2018-05-21T15:47:00Z">
        <w:r w:rsidR="00C275C1">
          <w:rPr>
            <w:rFonts w:ascii="Linux Libertine" w:hAnsi="Linux Libertine" w:cs="Linux Libertine"/>
          </w:rPr>
          <w:t>ons</w:t>
        </w:r>
      </w:ins>
      <w:del w:id="155" w:author="Iana Atanassova" w:date="2018-05-21T15:47:00Z">
        <w:r w:rsidR="00B91B38" w:rsidRPr="00B633DA" w:rsidDel="00C275C1">
          <w:rPr>
            <w:rFonts w:ascii="Linux Libertine" w:hAnsi="Linux Libertine" w:cs="Linux Libertine"/>
          </w:rPr>
          <w:delText>t</w:delText>
        </w:r>
      </w:del>
      <w:r w:rsidR="00B91B38" w:rsidRPr="00B633DA">
        <w:rPr>
          <w:rFonts w:ascii="Linux Libertine" w:hAnsi="Linux Libertine" w:cs="Linux Libertine"/>
        </w:rPr>
        <w:t xml:space="preserve"> un corpus de 79 questions</w:t>
      </w:r>
      <w:del w:id="156" w:author="Iana Atanassova" w:date="2018-05-21T15:47:00Z">
        <w:r w:rsidR="00B91B38" w:rsidRPr="00B633DA" w:rsidDel="00C275C1">
          <w:rPr>
            <w:rFonts w:ascii="Linux Libertine" w:hAnsi="Linux Libertine" w:cs="Linux Libertine"/>
          </w:rPr>
          <w:delText>, ce qui est déjà plus conséquent</w:delText>
        </w:r>
      </w:del>
      <w:r w:rsidR="00B91B38" w:rsidRPr="00B633DA">
        <w:rPr>
          <w:rFonts w:ascii="Linux Libertine" w:hAnsi="Linux Libertine" w:cs="Linux Libertine"/>
        </w:rPr>
        <w:t xml:space="preserve">. </w:t>
      </w:r>
      <w:del w:id="157" w:author="Iana Atanassova" w:date="2018-05-21T15:48:00Z">
        <w:r w:rsidR="00B91B38" w:rsidRPr="00B633DA" w:rsidDel="00A039F6">
          <w:rPr>
            <w:rFonts w:ascii="Linux Libertine" w:hAnsi="Linux Libertine" w:cs="Linux Libertine"/>
          </w:rPr>
          <w:delText>Cependant, l</w:delText>
        </w:r>
      </w:del>
      <w:ins w:id="158" w:author="Iana Atanassova" w:date="2018-05-21T15:48:00Z">
        <w:r w:rsidR="00A039F6">
          <w:rPr>
            <w:rFonts w:ascii="Linux Libertine" w:hAnsi="Linux Libertine" w:cs="Linux Libertine"/>
          </w:rPr>
          <w:t>L</w:t>
        </w:r>
      </w:ins>
      <w:r w:rsidR="00B91B38" w:rsidRPr="00B633DA">
        <w:rPr>
          <w:rFonts w:ascii="Linux Libertine" w:hAnsi="Linux Libertine" w:cs="Linux Libertine"/>
        </w:rPr>
        <w:t xml:space="preserve">a plupart des questions sont redondantes, mais cela </w:t>
      </w:r>
      <w:del w:id="159" w:author="Iana Atanassova" w:date="2018-05-21T15:48:00Z">
        <w:r w:rsidR="00B91B38" w:rsidRPr="00B633DA" w:rsidDel="00A039F6">
          <w:rPr>
            <w:rFonts w:ascii="Linux Libertine" w:hAnsi="Linux Libertine" w:cs="Linux Libertine"/>
          </w:rPr>
          <w:delText>peut aussi être considéré comme</w:delText>
        </w:r>
      </w:del>
      <w:ins w:id="160" w:author="Iana Atanassova" w:date="2018-05-21T15:48:00Z">
        <w:r w:rsidR="00A039F6">
          <w:rPr>
            <w:rFonts w:ascii="Linux Libertine" w:hAnsi="Linux Libertine" w:cs="Linux Libertine"/>
          </w:rPr>
          <w:t>est</w:t>
        </w:r>
      </w:ins>
      <w:r w:rsidR="00B91B38" w:rsidRPr="00B633DA">
        <w:rPr>
          <w:rFonts w:ascii="Linux Libertine" w:hAnsi="Linux Libertine" w:cs="Linux Libertine"/>
        </w:rPr>
        <w:t xml:space="preserve"> un atout puisque les réponses seront alors validées</w:t>
      </w:r>
      <w:r w:rsidR="0064256F" w:rsidRPr="00B633DA">
        <w:rPr>
          <w:rFonts w:ascii="Linux Libertine" w:hAnsi="Linux Libertine" w:cs="Linux Libertine"/>
        </w:rPr>
        <w:t xml:space="preserve"> dans pl</w:t>
      </w:r>
      <w:r w:rsidR="00B633DA" w:rsidRPr="00B633DA">
        <w:rPr>
          <w:rFonts w:ascii="Linux Libertine" w:hAnsi="Linux Libertine" w:cs="Linux Libertine"/>
        </w:rPr>
        <w:t>usieurs documents</w:t>
      </w:r>
      <w:r w:rsidR="00B91B38" w:rsidRPr="00B633DA">
        <w:rPr>
          <w:rFonts w:ascii="Linux Libertine" w:hAnsi="Linux Libertine" w:cs="Linux Libertine"/>
        </w:rPr>
        <w:t>.</w:t>
      </w:r>
      <w:r w:rsidR="00B633DA" w:rsidRPr="00B633DA">
        <w:rPr>
          <w:rFonts w:ascii="Linux Libertine" w:hAnsi="Linux Libertine" w:cs="Linux Libertine"/>
        </w:rPr>
        <w:t xml:space="preserve"> </w:t>
      </w:r>
    </w:p>
    <w:p w:rsidR="00506536" w:rsidRPr="00B633DA" w:rsidRDefault="00506536" w:rsidP="00B633DA">
      <w:pPr>
        <w:pStyle w:val="Heading4"/>
      </w:pPr>
      <w:bookmarkStart w:id="161" w:name="_Toc514356000"/>
      <w:r w:rsidRPr="00B633DA">
        <w:t>Corpus de réponse</w:t>
      </w:r>
      <w:bookmarkEnd w:id="161"/>
    </w:p>
    <w:p w:rsidR="00506536" w:rsidRPr="00B633DA" w:rsidRDefault="004A0F77" w:rsidP="000B0FFA">
      <w:pPr>
        <w:ind w:firstLine="357"/>
        <w:rPr>
          <w:rFonts w:ascii="Linux Libertine" w:hAnsi="Linux Libertine" w:cs="Linux Libertine"/>
        </w:rPr>
      </w:pPr>
      <w:ins w:id="162" w:author="Iana Atanassova" w:date="2018-05-21T15:48:00Z">
        <w:r>
          <w:rPr>
            <w:rFonts w:ascii="Linux Libertine" w:hAnsi="Linux Libertine" w:cs="Linux Libertine"/>
          </w:rPr>
          <w:t>Nous</w:t>
        </w:r>
      </w:ins>
      <w:ins w:id="163" w:author="Iana Atanassova" w:date="2018-05-21T15:49:00Z">
        <w:r>
          <w:rPr>
            <w:rFonts w:ascii="Linux Libertine" w:hAnsi="Linux Libertine" w:cs="Linux Libertine"/>
          </w:rPr>
          <w:t xml:space="preserve"> appellerons </w:t>
        </w:r>
      </w:ins>
      <w:ins w:id="164" w:author="Iana Atanassova" w:date="2018-05-21T15:50:00Z">
        <w:r>
          <w:rPr>
            <w:rFonts w:ascii="Linux Libertine" w:hAnsi="Linux Libertine" w:cs="Linux Libertine"/>
          </w:rPr>
          <w:t>ici « c</w:t>
        </w:r>
      </w:ins>
      <w:ins w:id="165" w:author="Iana Atanassova" w:date="2018-05-21T15:49:00Z">
        <w:r>
          <w:rPr>
            <w:rFonts w:ascii="Linux Libertine" w:hAnsi="Linux Libertine" w:cs="Linux Libertine"/>
          </w:rPr>
          <w:t>orpus de réponse</w:t>
        </w:r>
      </w:ins>
      <w:ins w:id="166" w:author="Iana Atanassova" w:date="2018-05-21T15:50:00Z">
        <w:r>
          <w:rPr>
            <w:rFonts w:ascii="Linux Libertine" w:hAnsi="Linux Libertine" w:cs="Linux Libertine"/>
          </w:rPr>
          <w:t> »</w:t>
        </w:r>
      </w:ins>
      <w:ins w:id="167" w:author="Iana Atanassova" w:date="2018-05-21T15:49:00Z">
        <w:r>
          <w:rPr>
            <w:rFonts w:ascii="Linux Libertine" w:hAnsi="Linux Libertine" w:cs="Linux Libertine"/>
          </w:rPr>
          <w:t xml:space="preserve"> la base de données textuelles contenant des informations que nous allons exploiter pour en extraire les réponses de questions dans notre système.</w:t>
        </w:r>
      </w:ins>
      <w:ins w:id="168" w:author="Iana Atanassova" w:date="2018-05-21T15:50:00Z">
        <w:r>
          <w:rPr>
            <w:rFonts w:ascii="Linux Libertine" w:hAnsi="Linux Libertine" w:cs="Linux Libertine"/>
          </w:rPr>
          <w:t xml:space="preserve"> </w:t>
        </w:r>
      </w:ins>
      <w:r w:rsidR="00F41901" w:rsidRPr="00B633DA">
        <w:rPr>
          <w:rFonts w:ascii="Linux Libertine" w:hAnsi="Linux Libertine" w:cs="Linux Libertine"/>
        </w:rPr>
        <w:t xml:space="preserve">Le corpus de réponse sera </w:t>
      </w:r>
      <w:del w:id="169" w:author="Iana Atanassova" w:date="2018-05-21T15:57:00Z">
        <w:r w:rsidR="00F41901" w:rsidRPr="00B633DA" w:rsidDel="00180D23">
          <w:rPr>
            <w:rFonts w:ascii="Linux Libertine" w:hAnsi="Linux Libertine" w:cs="Linux Libertine"/>
          </w:rPr>
          <w:delText xml:space="preserve">quant à lui </w:delText>
        </w:r>
      </w:del>
      <w:r w:rsidR="00F41901" w:rsidRPr="00B633DA">
        <w:rPr>
          <w:rFonts w:ascii="Linux Libertine" w:hAnsi="Linux Libertine" w:cs="Linux Libertine"/>
        </w:rPr>
        <w:t xml:space="preserve">construit en </w:t>
      </w:r>
      <w:del w:id="170" w:author="Iana Atanassova" w:date="2018-05-21T15:50:00Z">
        <w:r w:rsidR="00F41901" w:rsidRPr="00B633DA" w:rsidDel="004A0F77">
          <w:rPr>
            <w:rFonts w:ascii="Linux Libertine" w:hAnsi="Linux Libertine" w:cs="Linux Libertine"/>
          </w:rPr>
          <w:delText xml:space="preserve">exploiter </w:delText>
        </w:r>
      </w:del>
      <w:ins w:id="171" w:author="Iana Atanassova" w:date="2018-05-21T15:50:00Z">
        <w:r w:rsidRPr="00B633DA">
          <w:rPr>
            <w:rFonts w:ascii="Linux Libertine" w:hAnsi="Linux Libertine" w:cs="Linux Libertine"/>
          </w:rPr>
          <w:t>exploit</w:t>
        </w:r>
        <w:r>
          <w:rPr>
            <w:rFonts w:ascii="Linux Libertine" w:hAnsi="Linux Libertine" w:cs="Linux Libertine"/>
          </w:rPr>
          <w:t>ant</w:t>
        </w:r>
        <w:r w:rsidRPr="00B633DA">
          <w:rPr>
            <w:rFonts w:ascii="Linux Libertine" w:hAnsi="Linux Libertine" w:cs="Linux Libertine"/>
          </w:rPr>
          <w:t xml:space="preserve"> </w:t>
        </w:r>
      </w:ins>
      <w:r w:rsidR="00F41901" w:rsidRPr="00B633DA">
        <w:rPr>
          <w:rFonts w:ascii="Linux Libertine" w:hAnsi="Linux Libertine" w:cs="Linux Libertine"/>
        </w:rPr>
        <w:t xml:space="preserve">les ressources présentes sur le site </w:t>
      </w:r>
      <w:r w:rsidR="003B6F5B" w:rsidRPr="00B633DA">
        <w:rPr>
          <w:rFonts w:ascii="Linux Libertine" w:hAnsi="Linux Libertine" w:cs="Linux Libertine"/>
        </w:rPr>
        <w:t xml:space="preserve">de l’EFS, mais également les ressources présentes sur d’autres sites internet (des exemples sont cités en annexe). </w:t>
      </w:r>
      <w:r w:rsidR="000B0FFA">
        <w:rPr>
          <w:rFonts w:ascii="Linux Libertine" w:hAnsi="Linux Libertine" w:cs="Linux Libertine"/>
        </w:rPr>
        <w:t>Ce corpus doit être construit avec vigilance et rigueur</w:t>
      </w:r>
      <w:ins w:id="172" w:author="Iana Atanassova" w:date="2018-05-21T15:50:00Z">
        <w:r>
          <w:rPr>
            <w:rFonts w:ascii="Linux Libertine" w:hAnsi="Linux Libertine" w:cs="Linux Libertine"/>
          </w:rPr>
          <w:t xml:space="preserve">, surtout en ce qui concerne la </w:t>
        </w:r>
      </w:ins>
      <w:ins w:id="173" w:author="Iana Atanassova" w:date="2018-05-21T15:51:00Z">
        <w:r>
          <w:rPr>
            <w:rFonts w:ascii="Linux Libertine" w:hAnsi="Linux Libertine" w:cs="Linux Libertine"/>
          </w:rPr>
          <w:t>fiabilité des sources,</w:t>
        </w:r>
      </w:ins>
      <w:r w:rsidR="000B0FFA">
        <w:rPr>
          <w:rFonts w:ascii="Linux Libertine" w:hAnsi="Linux Libertine" w:cs="Linux Libertine"/>
        </w:rPr>
        <w:t xml:space="preserve"> car une mauvaise réponse dans ce domaine peut avoir de lourdes </w:t>
      </w:r>
      <w:del w:id="174" w:author="Iana Atanassova" w:date="2018-05-21T15:51:00Z">
        <w:r w:rsidR="000B0FFA" w:rsidDel="004A0F77">
          <w:rPr>
            <w:rFonts w:ascii="Linux Libertine" w:hAnsi="Linux Libertine" w:cs="Linux Libertine"/>
          </w:rPr>
          <w:delText xml:space="preserve">et graves </w:delText>
        </w:r>
      </w:del>
      <w:r w:rsidR="000B0FFA">
        <w:rPr>
          <w:rFonts w:ascii="Linux Libertine" w:hAnsi="Linux Libertine" w:cs="Linux Libertine"/>
        </w:rPr>
        <w:t>conséquences</w:t>
      </w:r>
      <w:ins w:id="175" w:author="Iana Atanassova" w:date="2018-05-21T15:51:00Z">
        <w:r>
          <w:rPr>
            <w:rFonts w:ascii="Linux Libertine" w:hAnsi="Linux Libertine" w:cs="Linux Libertine"/>
          </w:rPr>
          <w:t xml:space="preserve"> pour l’utilisateur</w:t>
        </w:r>
      </w:ins>
      <w:r w:rsidR="000B0FFA">
        <w:rPr>
          <w:rFonts w:ascii="Linux Libertine" w:hAnsi="Linux Libertine" w:cs="Linux Libertine"/>
        </w:rPr>
        <w:t xml:space="preserve">. Ainsi, nous nous restreindrons à des sites internet spécialisés dans </w:t>
      </w:r>
      <w:ins w:id="176" w:author="Iana Atanassova" w:date="2018-05-21T15:51:00Z">
        <w:r>
          <w:rPr>
            <w:rFonts w:ascii="Linux Libertine" w:hAnsi="Linux Libertine" w:cs="Linux Libertine"/>
          </w:rPr>
          <w:t>l</w:t>
        </w:r>
      </w:ins>
      <w:del w:id="177" w:author="Iana Atanassova" w:date="2018-05-21T15:51:00Z">
        <w:r w:rsidR="000B0FFA" w:rsidDel="004A0F77">
          <w:rPr>
            <w:rFonts w:ascii="Linux Libertine" w:hAnsi="Linux Libertine" w:cs="Linux Libertine"/>
          </w:rPr>
          <w:delText>c</w:delText>
        </w:r>
      </w:del>
      <w:r w:rsidR="000B0FFA">
        <w:rPr>
          <w:rFonts w:ascii="Linux Libertine" w:hAnsi="Linux Libertine" w:cs="Linux Libertine"/>
        </w:rPr>
        <w:t>e domaine</w:t>
      </w:r>
      <w:ins w:id="178" w:author="Iana Atanassova" w:date="2018-05-21T15:51:00Z">
        <w:r>
          <w:rPr>
            <w:rFonts w:ascii="Linux Libertine" w:hAnsi="Linux Libertine" w:cs="Linux Libertine"/>
          </w:rPr>
          <w:t xml:space="preserve"> de don de sang</w:t>
        </w:r>
      </w:ins>
      <w:r w:rsidR="000B0FFA">
        <w:rPr>
          <w:rFonts w:ascii="Linux Libertine" w:hAnsi="Linux Libertine" w:cs="Linux Libertine"/>
        </w:rPr>
        <w:t xml:space="preserve"> afin d’être </w:t>
      </w:r>
      <w:del w:id="179" w:author="Iana Atanassova" w:date="2018-05-21T15:51:00Z">
        <w:r w:rsidR="000B0FFA" w:rsidDel="004A0F77">
          <w:rPr>
            <w:rFonts w:ascii="Linux Libertine" w:hAnsi="Linux Libertine" w:cs="Linux Libertine"/>
          </w:rPr>
          <w:delText xml:space="preserve">assuré </w:delText>
        </w:r>
      </w:del>
      <w:ins w:id="180" w:author="Iana Atanassova" w:date="2018-05-21T15:52:00Z">
        <w:r>
          <w:rPr>
            <w:rFonts w:ascii="Linux Libertine" w:hAnsi="Linux Libertine" w:cs="Linux Libertine"/>
          </w:rPr>
          <w:t>sûre</w:t>
        </w:r>
      </w:ins>
      <w:ins w:id="181" w:author="Iana Atanassova" w:date="2018-05-21T15:51:00Z">
        <w:r>
          <w:rPr>
            <w:rFonts w:ascii="Linux Libertine" w:hAnsi="Linux Libertine" w:cs="Linux Libertine"/>
          </w:rPr>
          <w:t xml:space="preserve"> </w:t>
        </w:r>
      </w:ins>
      <w:r w:rsidR="000B0FFA">
        <w:rPr>
          <w:rFonts w:ascii="Linux Libertine" w:hAnsi="Linux Libertine" w:cs="Linux Libertine"/>
        </w:rPr>
        <w:t xml:space="preserve">de </w:t>
      </w:r>
      <w:commentRangeStart w:id="182"/>
      <w:r w:rsidR="000B0FFA">
        <w:rPr>
          <w:rFonts w:ascii="Linux Libertine" w:hAnsi="Linux Libertine" w:cs="Linux Libertine"/>
        </w:rPr>
        <w:t xml:space="preserve">la véracité des </w:t>
      </w:r>
      <w:del w:id="183" w:author="Iana Atanassova" w:date="2018-05-21T15:52:00Z">
        <w:r w:rsidR="000B0FFA" w:rsidDel="004A0F77">
          <w:rPr>
            <w:rFonts w:ascii="Linux Libertine" w:hAnsi="Linux Libertine" w:cs="Linux Libertine"/>
          </w:rPr>
          <w:delText xml:space="preserve">réponses </w:delText>
        </w:r>
      </w:del>
      <w:ins w:id="184" w:author="Iana Atanassova" w:date="2018-05-21T15:52:00Z">
        <w:r>
          <w:rPr>
            <w:rFonts w:ascii="Linux Libertine" w:hAnsi="Linux Libertine" w:cs="Linux Libertine"/>
          </w:rPr>
          <w:t xml:space="preserve">informations </w:t>
        </w:r>
        <w:commentRangeEnd w:id="182"/>
        <w:r>
          <w:rPr>
            <w:rStyle w:val="CommentReference"/>
          </w:rPr>
          <w:commentReference w:id="182"/>
        </w:r>
      </w:ins>
      <w:r w:rsidR="000B0FFA">
        <w:rPr>
          <w:rFonts w:ascii="Linux Libertine" w:hAnsi="Linux Libertine" w:cs="Linux Libertine"/>
        </w:rPr>
        <w:t>fournies</w:t>
      </w:r>
      <w:ins w:id="185" w:author="Iana Atanassova" w:date="2018-05-21T15:52:00Z">
        <w:r>
          <w:rPr>
            <w:rFonts w:ascii="Linux Libertine" w:hAnsi="Linux Libertine" w:cs="Linux Libertine"/>
          </w:rPr>
          <w:t xml:space="preserve"> dans ces textes</w:t>
        </w:r>
      </w:ins>
      <w:r w:rsidR="000B0FFA">
        <w:rPr>
          <w:rFonts w:ascii="Linux Libertine" w:hAnsi="Linux Libertine" w:cs="Linux Libertine"/>
        </w:rPr>
        <w:t xml:space="preserve">. </w:t>
      </w:r>
    </w:p>
    <w:p w:rsidR="00A71CF5" w:rsidRPr="00B633DA" w:rsidRDefault="00A71CF5" w:rsidP="00A71CF5">
      <w:pPr>
        <w:pStyle w:val="Heading2"/>
        <w:rPr>
          <w:rFonts w:ascii="Linux Libertine" w:hAnsi="Linux Libertine" w:cs="Linux Libertine"/>
        </w:rPr>
      </w:pPr>
      <w:bookmarkStart w:id="186" w:name="_Toc514356001"/>
      <w:r w:rsidRPr="00B633DA">
        <w:rPr>
          <w:rFonts w:ascii="Linux Libertine" w:hAnsi="Linux Libertine" w:cs="Linux Libertine"/>
        </w:rPr>
        <w:t>Types de questions</w:t>
      </w:r>
      <w:bookmarkEnd w:id="186"/>
    </w:p>
    <w:p w:rsidR="004F6919" w:rsidRPr="00B633DA" w:rsidRDefault="004F6919" w:rsidP="004F6919">
      <w:pPr>
        <w:rPr>
          <w:rFonts w:ascii="Linux Libertine" w:hAnsi="Linux Libertine" w:cs="Linux Libertine"/>
        </w:rPr>
      </w:pPr>
      <w:r w:rsidRPr="00B633DA">
        <w:rPr>
          <w:rFonts w:ascii="Linux Libertine" w:hAnsi="Linux Libertine" w:cs="Linux Libertine"/>
        </w:rPr>
        <w:t>Dans cette partie, nous dressons la liste des types de questions que nous avons observé dans les FAQ de l’EFS.</w:t>
      </w:r>
    </w:p>
    <w:p w:rsidR="00A71CF5" w:rsidRPr="00B633DA" w:rsidRDefault="00A71CF5" w:rsidP="00B633DA">
      <w:pPr>
        <w:pStyle w:val="Heading4"/>
        <w:numPr>
          <w:ilvl w:val="0"/>
          <w:numId w:val="30"/>
        </w:numPr>
      </w:pPr>
      <w:bookmarkStart w:id="187" w:name="_Toc514356002"/>
      <w:r w:rsidRPr="00B633DA">
        <w:t>Les questions fermées.</w:t>
      </w:r>
      <w:bookmarkEnd w:id="187"/>
      <w:r w:rsidRPr="00B633DA">
        <w:t xml:space="preserve"> </w:t>
      </w:r>
    </w:p>
    <w:p w:rsidR="00A71CF5" w:rsidRPr="00B633DA" w:rsidRDefault="00A71CF5" w:rsidP="00A71CF5">
      <w:pPr>
        <w:ind w:firstLine="360"/>
        <w:rPr>
          <w:rFonts w:ascii="Linux Libertine" w:hAnsi="Linux Libertine" w:cs="Linux Libertine"/>
        </w:rPr>
      </w:pPr>
      <w:r w:rsidRPr="00B633DA">
        <w:rPr>
          <w:rFonts w:ascii="Linux Libertine" w:hAnsi="Linux Libertine" w:cs="Linux Libertine"/>
        </w:rPr>
        <w:t xml:space="preserve">Elles attendent une réponse de type booléen, c’est-à-dire une validation ou au contraire une invalidation. Ces dernières peuvent être de type </w:t>
      </w:r>
      <w:r w:rsidRPr="00B633DA">
        <w:rPr>
          <w:rFonts w:ascii="Linux Libertine" w:hAnsi="Linux Libertine" w:cs="Linux Libertine"/>
          <w:i/>
        </w:rPr>
        <w:t>nécessairement vrai</w:t>
      </w:r>
      <w:r w:rsidRPr="00B633DA">
        <w:rPr>
          <w:rFonts w:ascii="Linux Libertine" w:hAnsi="Linux Libertine" w:cs="Linux Libertine"/>
        </w:rPr>
        <w:t xml:space="preserve"> (la nécessité) ou bien de type </w:t>
      </w:r>
      <w:r w:rsidRPr="00B633DA">
        <w:rPr>
          <w:rFonts w:ascii="Linux Libertine" w:hAnsi="Linux Libertine" w:cs="Linux Libertine"/>
          <w:i/>
        </w:rPr>
        <w:t xml:space="preserve">contingentement vrai </w:t>
      </w:r>
      <w:r w:rsidRPr="00B633DA">
        <w:rPr>
          <w:rFonts w:ascii="Linux Libertine" w:hAnsi="Linux Libertine" w:cs="Linux Libertine"/>
        </w:rPr>
        <w:t>(la possibilité)</w:t>
      </w:r>
      <w:r w:rsidRPr="00B633DA">
        <w:rPr>
          <w:rFonts w:ascii="Linux Libertine" w:hAnsi="Linux Libertine" w:cs="Linux Libertine"/>
          <w:i/>
        </w:rPr>
        <w:t> </w:t>
      </w:r>
      <w:r w:rsidRPr="00B633DA">
        <w:rPr>
          <w:rFonts w:ascii="Linux Libertine" w:hAnsi="Linux Libertine" w:cs="Linux Libertine"/>
        </w:rPr>
        <w:t xml:space="preserve">– c’est ce qu’on appelle la logique aléthique </w:t>
      </w:r>
      <w:r w:rsidRPr="00B633DA">
        <w:rPr>
          <w:rFonts w:ascii="Linux Libertine" w:hAnsi="Linux Libertine" w:cs="Linux Libertine"/>
        </w:rPr>
        <w:fldChar w:fldCharType="begin" w:fldLock="1"/>
      </w:r>
      <w:r w:rsidR="00F41901" w:rsidRPr="00B633DA">
        <w:rPr>
          <w:rFonts w:ascii="Linux Libertine" w:hAnsi="Linux Libertine" w:cs="Linux Libertine"/>
        </w:rPr>
        <w:instrText>ADDIN CSL_CITATION { "citationItems" : [ { "id" : "ITEM-1", "itemData" : { "ISBN" : "2-85428-324-4", "author" : [ { "dropping-particle" : "", "family" : "Alliot", "given" : "J", "non-dropping-particle" : "", "parse-names" : false, "suffix" : "" }, { "dropping-particle" : "", "family" : "Schiex", "given" : "T", "non-dropping-particle" : "", "parse-names" : false, "suffix" : "" }, { "dropping-particle" : "", "family" : "Brisset", "given" : "P", "non-dropping-particle" : "", "parse-names" : false, "suffix" : "" }, { "dropping-particle" : "", "family" : "Garcia", "given" : "F", "non-dropping-particle" : "", "parse-names" : false, "suffix" : "" } ], "container-title" : "Recherche", "id" : "ITEM-1", "issued" : { "date-parts" : [ [ "2002" ] ] }, "page" : "2", "title" : "Intelligence artificielle et informatique th\u00e9orique (2 ed.)", "type" : "article", "volume" : "67" }, "uris" : [ "http://www.mendeley.com/documents/?uuid=601c7673-0e1d-4a4d-8975-c400aac470e8" ] } ], "mendeley" : { "formattedCitation" : "(Alliot et al. 2002)", "plainTextFormattedCitation" : "(Alliot et al. 2002)", "previouslyFormattedCitation" : "(Alliot et al. 2002)" }, "properties" : { "noteIndex" : 0 }, "schema" : "https://github.com/citation-style-language/schema/raw/master/csl-citation.json" }</w:instrText>
      </w:r>
      <w:r w:rsidRPr="00B633DA">
        <w:rPr>
          <w:rFonts w:ascii="Linux Libertine" w:hAnsi="Linux Libertine" w:cs="Linux Libertine"/>
        </w:rPr>
        <w:fldChar w:fldCharType="separate"/>
      </w:r>
      <w:r w:rsidR="003A4F95" w:rsidRPr="00B633DA">
        <w:rPr>
          <w:rFonts w:ascii="Linux Libertine" w:hAnsi="Linux Libertine" w:cs="Linux Libertine"/>
          <w:noProof/>
        </w:rPr>
        <w:t>(Alliot et al. 2002)</w:t>
      </w:r>
      <w:r w:rsidRPr="00B633DA">
        <w:rPr>
          <w:rFonts w:ascii="Linux Libertine" w:hAnsi="Linux Libertine" w:cs="Linux Libertine"/>
        </w:rPr>
        <w:fldChar w:fldCharType="end"/>
      </w:r>
      <w:r w:rsidRPr="00B633DA">
        <w:rPr>
          <w:rFonts w:ascii="Linux Libertine" w:hAnsi="Linux Libertine" w:cs="Linux Libertine"/>
        </w:rPr>
        <w:t xml:space="preserve">. Un énoncé sera </w:t>
      </w:r>
      <w:r w:rsidRPr="00B633DA">
        <w:rPr>
          <w:rFonts w:ascii="Linux Libertine" w:hAnsi="Linux Libertine" w:cs="Linux Libertine"/>
          <w:i/>
        </w:rPr>
        <w:t>nécessairement vrai</w:t>
      </w:r>
      <w:r w:rsidRPr="00B633DA">
        <w:rPr>
          <w:rFonts w:ascii="Linux Libertine" w:hAnsi="Linux Libertine" w:cs="Linux Libertine"/>
        </w:rPr>
        <w:t xml:space="preserve"> s’il est validé ou invalidé en permanence. Par exemple, la proposition A « on ne peut jamais donner son sang si l’on a moins de 18ans » est </w:t>
      </w:r>
      <w:r w:rsidRPr="00B633DA">
        <w:rPr>
          <w:rFonts w:ascii="Linux Libertine" w:hAnsi="Linux Libertine" w:cs="Linux Libertine"/>
          <w:i/>
        </w:rPr>
        <w:t>nécessairement vrai </w:t>
      </w:r>
      <w:r w:rsidRPr="00B633DA">
        <w:rPr>
          <w:rFonts w:ascii="Linux Libertine" w:hAnsi="Linux Libertine" w:cs="Linux Libertine"/>
        </w:rPr>
        <w:t xml:space="preserve">; on écrira alors □A. En revanche, un énoncé sera </w:t>
      </w:r>
      <w:r w:rsidRPr="00B633DA">
        <w:rPr>
          <w:rFonts w:ascii="Linux Libertine" w:hAnsi="Linux Libertine" w:cs="Linux Libertine"/>
          <w:i/>
        </w:rPr>
        <w:t xml:space="preserve">contingentement vrai </w:t>
      </w:r>
      <w:r w:rsidRPr="00B633DA">
        <w:rPr>
          <w:rFonts w:ascii="Linux Libertine" w:hAnsi="Linux Libertine" w:cs="Linux Libertine"/>
        </w:rPr>
        <w:t xml:space="preserve">s’il n’est validé que dans certaines conditions. Par exemple, la proposition B « je dois emmener des documents spécifiques lors du don ? » est </w:t>
      </w:r>
      <w:r w:rsidRPr="00B633DA">
        <w:rPr>
          <w:rFonts w:ascii="Linux Libertine" w:hAnsi="Linux Libertine" w:cs="Linux Libertine"/>
          <w:i/>
        </w:rPr>
        <w:t>contingentement vrai</w:t>
      </w:r>
      <w:r w:rsidRPr="00B633DA">
        <w:rPr>
          <w:rFonts w:ascii="Linux Libertine" w:hAnsi="Linux Libertine" w:cs="Linux Libertine"/>
        </w:rPr>
        <w:t xml:space="preserve"> puisque cela dépend s’il s’agit d’un premier don ou non ; on écrira alors ◇B. Ainsi, au niveau sémantique, une réponse à une question fermée fera partie de l’ensemble </w:t>
      </w:r>
      <w:r w:rsidRPr="00B633DA">
        <w:rPr>
          <w:rFonts w:ascii="Linux Libertine" w:hAnsi="Linux Libertine" w:cs="Linux Libertine"/>
        </w:rPr>
        <w:sym w:font="Symbol" w:char="F020"/>
      </w:r>
      <w:r w:rsidRPr="00B633DA">
        <w:rPr>
          <w:rFonts w:ascii="Linux Libertine" w:hAnsi="Linux Libertine" w:cs="Linux Libertine"/>
        </w:rPr>
        <w:t xml:space="preserve">E {p, </w:t>
      </w:r>
      <w:r w:rsidRPr="00B633DA">
        <w:rPr>
          <w:rFonts w:ascii="Linux Libertine" w:hAnsi="Linux Libertine" w:cs="Linux Libertine"/>
        </w:rPr>
        <w:sym w:font="Symbol" w:char="F0D8"/>
      </w:r>
      <w:r w:rsidRPr="00B633DA">
        <w:rPr>
          <w:rFonts w:ascii="Linux Libertine" w:hAnsi="Linux Libertine" w:cs="Linux Libertine"/>
        </w:rPr>
        <w:t xml:space="preserve">p, □p, ◇p, </w:t>
      </w:r>
      <w:r w:rsidRPr="00B633DA">
        <w:rPr>
          <w:rFonts w:ascii="Linux Libertine" w:hAnsi="Linux Libertine" w:cs="Linux Libertine"/>
        </w:rPr>
        <w:sym w:font="Symbol" w:char="F0D8"/>
      </w:r>
      <w:r w:rsidRPr="00B633DA">
        <w:rPr>
          <w:rFonts w:ascii="Linux Libertine" w:hAnsi="Linux Libertine" w:cs="Linux Libertine"/>
        </w:rPr>
        <w:t xml:space="preserve">□p, </w:t>
      </w:r>
      <w:r w:rsidRPr="00B633DA">
        <w:rPr>
          <w:rFonts w:ascii="Linux Libertine" w:hAnsi="Linux Libertine" w:cs="Linux Libertine"/>
        </w:rPr>
        <w:sym w:font="Symbol" w:char="F0D8"/>
      </w:r>
      <w:r w:rsidRPr="00B633DA">
        <w:rPr>
          <w:rFonts w:ascii="Linux Libertine" w:hAnsi="Linux Libertine" w:cs="Linux Libertine"/>
        </w:rPr>
        <w:t xml:space="preserve">◇p} </w:t>
      </w:r>
      <w:r w:rsidRPr="00B633DA">
        <w:rPr>
          <w:rFonts w:ascii="Linux Libertine" w:hAnsi="Linux Libertine" w:cs="Linux Libertine"/>
        </w:rPr>
        <w:fldChar w:fldCharType="begin" w:fldLock="1"/>
      </w:r>
      <w:r w:rsidR="00F41901" w:rsidRPr="00B633DA">
        <w:rPr>
          <w:rFonts w:ascii="Linux Libertine" w:hAnsi="Linux Libertine" w:cs="Linux Libertine"/>
        </w:rPr>
        <w:instrText>ADDIN CSL_CITATION { "citationItems" : [ { "id" : "ITEM-1", "itemData" : { "author" : [ { "dropping-particle" : "", "family" : "Langlet", "given" : "Caroline", "non-dropping-particle" : "", "parse-names" : false, "suffix" : "" }, { "dropping-particle" : "", "family" : "Clavel", "given" : "Chlo\u00e9", "non-dropping-particle" : "", "parse-names" : false, "suffix" : "" } ], "id" : "ITEM-1", "issue" : "July", "issued" : { "date-parts" : [ [ "2015" ] ] }, "title" : "Mod\u00e9lisation des questions de l\u2019agent pour l'analyse des affects , jugements et appr\u00e9ciations de l\u2019utilisateur dans les interactions humain-agent", "type" : "article-journal" }, "uris" : [ "http://www.mendeley.com/documents/?uuid=0bfc1a2d-70c6-4367-9e2b-0e16f68824f1" ] } ], "mendeley" : { "formattedCitation" : "(Langlet and Clavel 2015)", "plainTextFormattedCitation" : "(Langlet and Clavel 2015)", "previouslyFormattedCitation" : "(Langlet and Clavel 2015)" }, "properties" : { "noteIndex" : 0 }, "schema" : "https://github.com/citation-style-language/schema/raw/master/csl-citation.json" }</w:instrText>
      </w:r>
      <w:r w:rsidRPr="00B633DA">
        <w:rPr>
          <w:rFonts w:ascii="Linux Libertine" w:hAnsi="Linux Libertine" w:cs="Linux Libertine"/>
        </w:rPr>
        <w:fldChar w:fldCharType="separate"/>
      </w:r>
      <w:r w:rsidR="003A4F95" w:rsidRPr="00B633DA">
        <w:rPr>
          <w:rFonts w:ascii="Linux Libertine" w:hAnsi="Linux Libertine" w:cs="Linux Libertine"/>
          <w:noProof/>
        </w:rPr>
        <w:t>(Langlet and Clavel 2015)</w:t>
      </w:r>
      <w:r w:rsidRPr="00B633DA">
        <w:rPr>
          <w:rFonts w:ascii="Linux Libertine" w:hAnsi="Linux Libertine" w:cs="Linux Libertine"/>
        </w:rPr>
        <w:fldChar w:fldCharType="end"/>
      </w:r>
      <w:r w:rsidRPr="00B633DA">
        <w:rPr>
          <w:rFonts w:ascii="Linux Libertine" w:hAnsi="Linux Libertine" w:cs="Linux Libertine"/>
        </w:rPr>
        <w:t xml:space="preserve">. </w:t>
      </w:r>
    </w:p>
    <w:p w:rsidR="00A71CF5" w:rsidRPr="00B633DA" w:rsidRDefault="00A71CF5" w:rsidP="00A71CF5">
      <w:pPr>
        <w:rPr>
          <w:rFonts w:ascii="Linux Libertine" w:hAnsi="Linux Libertine" w:cs="Linux Libertine"/>
        </w:rPr>
      </w:pPr>
      <w:r w:rsidRPr="00B633DA">
        <w:rPr>
          <w:rFonts w:ascii="Linux Libertine" w:hAnsi="Linux Libertine" w:cs="Linux Libertine"/>
        </w:rPr>
        <w:t>Au niveau morpho</w:t>
      </w:r>
      <w:r w:rsidR="00506536" w:rsidRPr="00B633DA">
        <w:rPr>
          <w:rFonts w:ascii="Linux Libertine" w:hAnsi="Linux Libertine" w:cs="Linux Libertine"/>
        </w:rPr>
        <w:t>-</w:t>
      </w:r>
      <w:r w:rsidRPr="00B633DA">
        <w:rPr>
          <w:rFonts w:ascii="Linux Libertine" w:hAnsi="Linux Libertine" w:cs="Linux Libertine"/>
        </w:rPr>
        <w:t xml:space="preserve">syntaxique, </w:t>
      </w:r>
      <w:r w:rsidR="00F16C27" w:rsidRPr="00B633DA">
        <w:rPr>
          <w:rFonts w:ascii="Linux Libertine" w:hAnsi="Linux Libertine" w:cs="Linux Libertine"/>
        </w:rPr>
        <w:t xml:space="preserve">en français, </w:t>
      </w:r>
      <w:r w:rsidRPr="00B633DA">
        <w:rPr>
          <w:rFonts w:ascii="Linux Libertine" w:hAnsi="Linux Libertine" w:cs="Linux Libertine"/>
        </w:rPr>
        <w:t>les questions fermées peuvent être représentées de différentes façon</w:t>
      </w:r>
      <w:r w:rsidR="005C4BA6" w:rsidRPr="00B633DA">
        <w:rPr>
          <w:rFonts w:ascii="Linux Libertine" w:hAnsi="Linux Libertine" w:cs="Linux Libertine"/>
        </w:rPr>
        <w:t>s</w:t>
      </w:r>
      <w:r w:rsidRPr="00B633DA">
        <w:rPr>
          <w:rFonts w:ascii="Linux Libertine" w:hAnsi="Linux Libertine" w:cs="Linux Libertine"/>
        </w:rPr>
        <w:t xml:space="preserve">. </w:t>
      </w:r>
    </w:p>
    <w:p w:rsidR="00A71CF5" w:rsidRPr="00B633DA" w:rsidRDefault="00A71CF5" w:rsidP="00A71CF5">
      <w:pPr>
        <w:pStyle w:val="ListParagraph"/>
        <w:numPr>
          <w:ilvl w:val="0"/>
          <w:numId w:val="23"/>
        </w:numPr>
        <w:rPr>
          <w:rFonts w:ascii="Linux Libertine" w:hAnsi="Linux Libertine" w:cs="Linux Libertine"/>
        </w:rPr>
      </w:pPr>
      <w:r w:rsidRPr="00B633DA">
        <w:rPr>
          <w:rFonts w:ascii="Linux Libertine" w:hAnsi="Linux Libertine" w:cs="Linux Libertine"/>
          <w:b/>
        </w:rPr>
        <w:t>L’inversion sujet-verbe</w:t>
      </w:r>
      <w:r w:rsidRPr="00B633DA">
        <w:rPr>
          <w:rFonts w:ascii="Linux Libertine" w:hAnsi="Linux Libertine" w:cs="Linux Libertine"/>
        </w:rPr>
        <w:t xml:space="preserve">. Comme dans de nombreuses langues, le mode interrogatif de la langue française demande une inversion sujet-verbe. Cependant, cette tournure tend de plus en plus à être synonyme d’un haut niveau de langue et donc à être mise de côté. </w:t>
      </w:r>
      <w:r w:rsidRPr="00B633DA">
        <w:rPr>
          <w:rFonts w:ascii="Linux Libertine" w:hAnsi="Linux Libertine" w:cs="Linux Libertine"/>
          <w:i/>
        </w:rPr>
        <w:t>Cela pose-t-il un problème ?</w:t>
      </w:r>
    </w:p>
    <w:p w:rsidR="00831370" w:rsidRPr="00B633DA" w:rsidRDefault="00A71CF5" w:rsidP="00831370">
      <w:pPr>
        <w:pStyle w:val="ListParagraph"/>
        <w:numPr>
          <w:ilvl w:val="0"/>
          <w:numId w:val="23"/>
        </w:numPr>
        <w:rPr>
          <w:rFonts w:ascii="Linux Libertine" w:hAnsi="Linux Libertine" w:cs="Linux Libertine"/>
          <w:i/>
        </w:rPr>
      </w:pPr>
      <w:r w:rsidRPr="00B633DA">
        <w:rPr>
          <w:rFonts w:ascii="Linux Libertine" w:hAnsi="Linux Libertine" w:cs="Linux Libertine"/>
          <w:b/>
        </w:rPr>
        <w:t>« est-ce que »</w:t>
      </w:r>
      <w:r w:rsidRPr="00B633DA">
        <w:rPr>
          <w:rFonts w:ascii="Linux Libertine" w:hAnsi="Linux Libertine" w:cs="Linux Libertine"/>
        </w:rPr>
        <w:t>. Etymologiquement, cela vient de l’inversion de « c’est que », mais cela n’a aujourd’hui plus la même signification. Cette tournure est largement utilisée dans les structures interrogatives.</w:t>
      </w:r>
    </w:p>
    <w:p w:rsidR="00A71CF5" w:rsidRPr="00B633DA" w:rsidRDefault="00A71CF5" w:rsidP="00831370">
      <w:pPr>
        <w:pStyle w:val="ListParagraph"/>
        <w:numPr>
          <w:ilvl w:val="0"/>
          <w:numId w:val="23"/>
        </w:numPr>
        <w:rPr>
          <w:rFonts w:ascii="Linux Libertine" w:hAnsi="Linux Libertine" w:cs="Linux Libertine"/>
          <w:i/>
        </w:rPr>
      </w:pPr>
      <w:r w:rsidRPr="00B633DA">
        <w:rPr>
          <w:rFonts w:ascii="Linux Libertine" w:hAnsi="Linux Libertine" w:cs="Linux Libertine"/>
          <w:i/>
        </w:rPr>
        <w:t>Est-ce que cela pose un problème ?</w:t>
      </w:r>
    </w:p>
    <w:p w:rsidR="00A71CF5" w:rsidRPr="00B633DA" w:rsidRDefault="00A71CF5" w:rsidP="00A71CF5">
      <w:pPr>
        <w:pStyle w:val="ListParagraph"/>
        <w:numPr>
          <w:ilvl w:val="0"/>
          <w:numId w:val="23"/>
        </w:numPr>
        <w:rPr>
          <w:rFonts w:ascii="Linux Libertine" w:hAnsi="Linux Libertine" w:cs="Linux Libertine"/>
        </w:rPr>
      </w:pPr>
      <w:r w:rsidRPr="00B633DA">
        <w:rPr>
          <w:rFonts w:ascii="Linux Libertine" w:hAnsi="Linux Libertine" w:cs="Linux Libertine"/>
          <w:b/>
        </w:rPr>
        <w:t>La structure conditionnelle</w:t>
      </w:r>
      <w:r w:rsidRPr="00B633DA">
        <w:rPr>
          <w:rFonts w:ascii="Linux Libertine" w:hAnsi="Linux Libertine" w:cs="Linux Libertine"/>
        </w:rPr>
        <w:t>. Une structure conditionnelle peut être utilisée dans le cadre d’une demande d’information. Techniquement, elle n’appelle pas de marque d’interrogation.</w:t>
      </w:r>
    </w:p>
    <w:p w:rsidR="00A71CF5" w:rsidRPr="00B633DA" w:rsidRDefault="00A71CF5" w:rsidP="00A71CF5">
      <w:pPr>
        <w:pStyle w:val="ListParagraph"/>
        <w:rPr>
          <w:rFonts w:ascii="Linux Libertine" w:hAnsi="Linux Libertine" w:cs="Linux Libertine"/>
          <w:i/>
        </w:rPr>
      </w:pPr>
      <w:r w:rsidRPr="00B633DA">
        <w:rPr>
          <w:rFonts w:ascii="Linux Libertine" w:hAnsi="Linux Libertine" w:cs="Linux Libertine"/>
          <w:i/>
        </w:rPr>
        <w:t>Je me demandais si cela posait un problème.</w:t>
      </w:r>
    </w:p>
    <w:p w:rsidR="00A71CF5" w:rsidRPr="00B633DA" w:rsidRDefault="00A71CF5" w:rsidP="00A71CF5">
      <w:pPr>
        <w:pStyle w:val="ListParagraph"/>
        <w:numPr>
          <w:ilvl w:val="0"/>
          <w:numId w:val="23"/>
        </w:numPr>
        <w:rPr>
          <w:rFonts w:ascii="Linux Libertine" w:hAnsi="Linux Libertine" w:cs="Linux Libertine"/>
          <w:i/>
        </w:rPr>
      </w:pPr>
      <w:r w:rsidRPr="00B633DA">
        <w:rPr>
          <w:rFonts w:ascii="Linux Libertine" w:hAnsi="Linux Libertine" w:cs="Linux Libertine"/>
          <w:b/>
        </w:rPr>
        <w:t>Une simple marque d’interrogation</w:t>
      </w:r>
      <w:r w:rsidRPr="00B633DA">
        <w:rPr>
          <w:rFonts w:ascii="Linux Libertine" w:hAnsi="Linux Libertine" w:cs="Linux Libertine"/>
        </w:rPr>
        <w:t>. A l’oral, cette structure se manifeste par une intonation montante. A l’écrit, il s’agit simplement de mettre un point d’interrogation à la fin de la question.</w:t>
      </w:r>
    </w:p>
    <w:p w:rsidR="00A71CF5" w:rsidRPr="00B633DA" w:rsidRDefault="00A71CF5" w:rsidP="00A71CF5">
      <w:pPr>
        <w:ind w:left="644"/>
        <w:rPr>
          <w:rFonts w:ascii="Linux Libertine" w:hAnsi="Linux Libertine" w:cs="Linux Libertine"/>
          <w:i/>
        </w:rPr>
      </w:pPr>
      <w:r w:rsidRPr="00B633DA">
        <w:rPr>
          <w:rFonts w:ascii="Linux Libertine" w:hAnsi="Linux Libertine" w:cs="Linux Libertine"/>
          <w:i/>
        </w:rPr>
        <w:t>Cela pose un problème ?</w:t>
      </w:r>
    </w:p>
    <w:p w:rsidR="00A71CF5" w:rsidRPr="00B633DA" w:rsidRDefault="00A71CF5" w:rsidP="00A71CF5">
      <w:pPr>
        <w:rPr>
          <w:rFonts w:ascii="Linux Libertine" w:hAnsi="Linux Libertine" w:cs="Linux Libertine"/>
        </w:rPr>
      </w:pPr>
      <w:r w:rsidRPr="00B633DA">
        <w:rPr>
          <w:rFonts w:ascii="Linux Libertine" w:hAnsi="Linux Libertine" w:cs="Linux Libertine"/>
        </w:rPr>
        <w:t xml:space="preserve">Il faut cependant tenir compte </w:t>
      </w:r>
      <w:r w:rsidR="00F16C27" w:rsidRPr="00B633DA">
        <w:rPr>
          <w:rFonts w:ascii="Linux Libertine" w:hAnsi="Linux Libertine" w:cs="Linux Libertine"/>
        </w:rPr>
        <w:t xml:space="preserve">du fait </w:t>
      </w:r>
      <w:r w:rsidRPr="00B633DA">
        <w:rPr>
          <w:rFonts w:ascii="Linux Libertine" w:hAnsi="Linux Libertine" w:cs="Linux Libertine"/>
        </w:rPr>
        <w:t>que la réponse à une question fermée ne se limite pas à « oui » ou « non ». Dans la majorité des cas, des informations</w:t>
      </w:r>
      <w:r w:rsidR="00F16C27" w:rsidRPr="00B633DA">
        <w:rPr>
          <w:rFonts w:ascii="Linux Libertine" w:hAnsi="Linux Libertine" w:cs="Linux Libertine"/>
        </w:rPr>
        <w:t xml:space="preserve"> supplémentaires</w:t>
      </w:r>
      <w:r w:rsidRPr="00B633DA">
        <w:rPr>
          <w:rFonts w:ascii="Linux Libertine" w:hAnsi="Linux Libertine" w:cs="Linux Libertine"/>
        </w:rPr>
        <w:t xml:space="preserve"> permettant d’expliquer la polarité de la question seront nécessaires. En effet, le principe </w:t>
      </w:r>
      <w:r w:rsidR="00F16C27" w:rsidRPr="00B633DA">
        <w:rPr>
          <w:rFonts w:ascii="Linux Libertine" w:hAnsi="Linux Libertine" w:cs="Linux Libertine"/>
        </w:rPr>
        <w:t>du</w:t>
      </w:r>
      <w:r w:rsidRPr="00B633DA">
        <w:rPr>
          <w:rFonts w:ascii="Linux Libertine" w:hAnsi="Linux Libertine" w:cs="Linux Libertine"/>
        </w:rPr>
        <w:t xml:space="preserve"> système </w:t>
      </w:r>
      <w:r w:rsidR="00F16C27" w:rsidRPr="00B633DA">
        <w:rPr>
          <w:rFonts w:ascii="Linux Libertine" w:hAnsi="Linux Libertine" w:cs="Linux Libertine"/>
        </w:rPr>
        <w:t xml:space="preserve">QR que nous cherchons à construire </w:t>
      </w:r>
      <w:r w:rsidRPr="00B633DA">
        <w:rPr>
          <w:rFonts w:ascii="Linux Libertine" w:hAnsi="Linux Libertine" w:cs="Linux Libertine"/>
        </w:rPr>
        <w:t>est d</w:t>
      </w:r>
      <w:r w:rsidR="00F16C27" w:rsidRPr="00B633DA">
        <w:rPr>
          <w:rFonts w:ascii="Linux Libertine" w:hAnsi="Linux Libertine" w:cs="Linux Libertine"/>
        </w:rPr>
        <w:t xml:space="preserve">e pouvoir </w:t>
      </w:r>
      <w:r w:rsidRPr="00B633DA">
        <w:rPr>
          <w:rFonts w:ascii="Linux Libertine" w:hAnsi="Linux Libertine" w:cs="Linux Libertine"/>
        </w:rPr>
        <w:t xml:space="preserve">apporter une réponse </w:t>
      </w:r>
      <w:r w:rsidRPr="00B633DA">
        <w:rPr>
          <w:rFonts w:ascii="Linux Libertine" w:hAnsi="Linux Libertine" w:cs="Linux Libertine"/>
          <w:b/>
        </w:rPr>
        <w:t>complète</w:t>
      </w:r>
      <w:r w:rsidRPr="00B633DA">
        <w:rPr>
          <w:rFonts w:ascii="Linux Libertine" w:hAnsi="Linux Libertine" w:cs="Linux Libertine"/>
        </w:rPr>
        <w:t xml:space="preserve"> à l’utilisateur ; il ne doit donc pas se contenter de réponse positive ou négative, mais d’expliquer pourquoi il a répondu de cette manière.</w:t>
      </w:r>
    </w:p>
    <w:p w:rsidR="00A71CF5" w:rsidRPr="00B633DA" w:rsidRDefault="00A71CF5" w:rsidP="00B633DA">
      <w:pPr>
        <w:pStyle w:val="Heading4"/>
      </w:pPr>
      <w:bookmarkStart w:id="188" w:name="_Toc514356003"/>
      <w:r w:rsidRPr="00B633DA">
        <w:t>Les questions ouvertes</w:t>
      </w:r>
      <w:bookmarkEnd w:id="188"/>
    </w:p>
    <w:p w:rsidR="00A71CF5" w:rsidRPr="00B633DA" w:rsidRDefault="00A71CF5" w:rsidP="00A71CF5">
      <w:pPr>
        <w:ind w:firstLine="360"/>
        <w:rPr>
          <w:rFonts w:ascii="Linux Libertine" w:hAnsi="Linux Libertine" w:cs="Linux Libertine"/>
        </w:rPr>
      </w:pPr>
      <w:r w:rsidRPr="00B633DA">
        <w:rPr>
          <w:rFonts w:ascii="Linux Libertine" w:hAnsi="Linux Libertine" w:cs="Linux Libertine"/>
        </w:rPr>
        <w:t>Par opposition aux questions fermées, les questions ouvertes sont celles qui n’attendent pas une réponse booléenne ; elle est au contraire totalement libre. La réponse à une question ouverte se trouvera donc dans les mots-clés et/ou dans les entités nommées présentes dans la question.</w:t>
      </w:r>
    </w:p>
    <w:p w:rsidR="00A71CF5" w:rsidRPr="00B633DA" w:rsidRDefault="00A71CF5" w:rsidP="00A71CF5">
      <w:pPr>
        <w:pBdr>
          <w:top w:val="single" w:sz="4" w:space="1" w:color="auto"/>
          <w:left w:val="single" w:sz="4" w:space="4" w:color="auto"/>
          <w:bottom w:val="single" w:sz="4" w:space="1" w:color="auto"/>
          <w:right w:val="single" w:sz="4" w:space="4" w:color="auto"/>
        </w:pBdr>
        <w:spacing w:after="240"/>
        <w:jc w:val="center"/>
        <w:rPr>
          <w:rFonts w:ascii="Linux Libertine" w:hAnsi="Linux Libertine" w:cs="Linux Libertine"/>
        </w:rPr>
      </w:pPr>
      <w:r w:rsidRPr="00B633DA">
        <w:rPr>
          <w:rFonts w:ascii="Linux Libertine" w:hAnsi="Linux Libertine" w:cs="Linux Libertine"/>
        </w:rPr>
        <w:t>Q</w:t>
      </w:r>
      <w:r w:rsidRPr="00B633DA">
        <w:rPr>
          <w:rFonts w:ascii="Linux Libertine" w:hAnsi="Linux Libertine" w:cs="Linux Libertine"/>
          <w:vertAlign w:val="subscript"/>
        </w:rPr>
        <w:t>utilisateur </w:t>
      </w:r>
      <w:r w:rsidRPr="00B633DA">
        <w:rPr>
          <w:rFonts w:ascii="Linux Libertine" w:hAnsi="Linux Libertine" w:cs="Linux Libertine"/>
        </w:rPr>
        <w:t>: « Combien faut-il peser pour donner son sang ? »</w:t>
      </w:r>
    </w:p>
    <w:p w:rsidR="00A71CF5" w:rsidRPr="00B633DA" w:rsidRDefault="00A71CF5" w:rsidP="00B25D71">
      <w:pPr>
        <w:ind w:firstLine="360"/>
        <w:rPr>
          <w:rFonts w:ascii="Linux Libertine" w:hAnsi="Linux Libertine" w:cs="Linux Libertine"/>
        </w:rPr>
      </w:pPr>
      <w:r w:rsidRPr="00B633DA">
        <w:rPr>
          <w:rFonts w:ascii="Linux Libertine" w:hAnsi="Linux Libertine" w:cs="Linux Libertine"/>
        </w:rPr>
        <w:t xml:space="preserve">Dans l’exemple de question ouverte ci-dessus, le système devra reconnaître l’entité nommée </w:t>
      </w:r>
      <w:r w:rsidRPr="00B633DA">
        <w:rPr>
          <w:rFonts w:ascii="Linux Libertine" w:hAnsi="Linux Libertine" w:cs="Linux Libertine"/>
          <w:i/>
        </w:rPr>
        <w:t>combien</w:t>
      </w:r>
      <w:r w:rsidRPr="00B633DA">
        <w:rPr>
          <w:rFonts w:ascii="Linux Libertine" w:hAnsi="Linux Libertine" w:cs="Linux Libertine"/>
        </w:rPr>
        <w:t xml:space="preserve"> et l’associer au verbe </w:t>
      </w:r>
      <w:r w:rsidRPr="00B633DA">
        <w:rPr>
          <w:rFonts w:ascii="Linux Libertine" w:hAnsi="Linux Libertine" w:cs="Linux Libertine"/>
          <w:i/>
        </w:rPr>
        <w:t>peser</w:t>
      </w:r>
      <w:r w:rsidRPr="00B633DA">
        <w:rPr>
          <w:rFonts w:ascii="Linux Libertine" w:hAnsi="Linux Libertine" w:cs="Linux Libertine"/>
        </w:rPr>
        <w:t>. Ainsi, les passages à extraire contenant une réponse potentielle devront contenir un poids. Cependant, ce qui s’applique aux questions fermées s’applique aussi aux questions ouvertes. Si l’on reprend l’exemple ci-dessus, le système ne peut pas se contenter de retourner une réponse de type poids ; il doit aussi retourner un passage</w:t>
      </w:r>
      <w:r w:rsidR="00F16C27" w:rsidRPr="00B633DA">
        <w:rPr>
          <w:rFonts w:ascii="Linux Libertine" w:hAnsi="Linux Libertine" w:cs="Linux Libertine"/>
        </w:rPr>
        <w:t>, c’est-à-dire un texte explicatif</w:t>
      </w:r>
      <w:r w:rsidRPr="00B633DA">
        <w:rPr>
          <w:rFonts w:ascii="Linux Libertine" w:hAnsi="Linux Libertine" w:cs="Linux Libertine"/>
        </w:rPr>
        <w:t xml:space="preserve"> qui puisse justifier la réponse retournée. </w:t>
      </w:r>
    </w:p>
    <w:p w:rsidR="00A71CF5" w:rsidRPr="00B633DA" w:rsidRDefault="00A71CF5" w:rsidP="00A71CF5">
      <w:pPr>
        <w:pStyle w:val="Heading2"/>
        <w:rPr>
          <w:rFonts w:ascii="Linux Libertine" w:hAnsi="Linux Libertine" w:cs="Linux Libertine"/>
        </w:rPr>
      </w:pPr>
      <w:bookmarkStart w:id="189" w:name="_Toc514356004"/>
      <w:r w:rsidRPr="00B633DA">
        <w:rPr>
          <w:rFonts w:ascii="Linux Libertine" w:hAnsi="Linux Libertine" w:cs="Linux Libertine"/>
        </w:rPr>
        <w:t>Première modélisation</w:t>
      </w:r>
      <w:bookmarkEnd w:id="189"/>
    </w:p>
    <w:p w:rsidR="00C83773" w:rsidRPr="00B633DA" w:rsidRDefault="00C83773" w:rsidP="00C83773">
      <w:pPr>
        <w:ind w:firstLine="284"/>
        <w:rPr>
          <w:rFonts w:ascii="Linux Libertine" w:hAnsi="Linux Libertine" w:cs="Linux Libertine"/>
        </w:rPr>
      </w:pPr>
      <w:r w:rsidRPr="00B633DA">
        <w:rPr>
          <w:rFonts w:ascii="Linux Libertine" w:hAnsi="Linux Libertine" w:cs="Linux Libertine"/>
        </w:rPr>
        <w:t xml:space="preserve">Avant de pouvoir modéliser les questions afin qu’elles soient traitables par l’ordinateur, nous </w:t>
      </w:r>
      <w:r w:rsidR="00F16C27" w:rsidRPr="00B633DA">
        <w:rPr>
          <w:rFonts w:ascii="Linux Libertine" w:hAnsi="Linux Libertine" w:cs="Linux Libertine"/>
        </w:rPr>
        <w:t>devons</w:t>
      </w:r>
      <w:r w:rsidRPr="00B633DA">
        <w:rPr>
          <w:rFonts w:ascii="Linux Libertine" w:hAnsi="Linux Libertine" w:cs="Linux Libertine"/>
        </w:rPr>
        <w:t xml:space="preserve"> les normaliser, c’est-à-dire effectuer une série de traitement afin de rendre les données de la question exploitables.</w:t>
      </w:r>
    </w:p>
    <w:p w:rsidR="0021412E" w:rsidRPr="00B633DA" w:rsidRDefault="00C83773" w:rsidP="00B633DA">
      <w:pPr>
        <w:pStyle w:val="Heading4"/>
        <w:numPr>
          <w:ilvl w:val="0"/>
          <w:numId w:val="31"/>
        </w:numPr>
      </w:pPr>
      <w:bookmarkStart w:id="190" w:name="_Toc514356005"/>
      <w:r w:rsidRPr="00B633DA">
        <w:t xml:space="preserve">Présentation de </w:t>
      </w:r>
      <w:r w:rsidR="0021412E" w:rsidRPr="00B633DA">
        <w:t xml:space="preserve">NLTK, Stanford CoreNLP et </w:t>
      </w:r>
      <w:r w:rsidRPr="00B633DA">
        <w:t>TreeTagger</w:t>
      </w:r>
      <w:bookmarkEnd w:id="190"/>
    </w:p>
    <w:p w:rsidR="0021412E" w:rsidRDefault="0021412E" w:rsidP="000B0FFA">
      <w:pPr>
        <w:ind w:firstLine="357"/>
        <w:rPr>
          <w:rFonts w:ascii="Linux Libertine" w:hAnsi="Linux Libertine" w:cs="Linux Libertine"/>
        </w:rPr>
      </w:pPr>
      <w:r w:rsidRPr="00B633DA">
        <w:rPr>
          <w:rFonts w:ascii="Linux Libertine" w:hAnsi="Linux Libertine" w:cs="Linux Libertine"/>
        </w:rPr>
        <w:t>La bibliothèque NLTK (</w:t>
      </w:r>
      <w:r w:rsidRPr="00B633DA">
        <w:rPr>
          <w:rFonts w:ascii="Linux Libertine" w:hAnsi="Linux Libertine" w:cs="Linux Libertine"/>
          <w:i/>
        </w:rPr>
        <w:t>Natural Language Toolkit</w:t>
      </w:r>
      <w:r w:rsidRPr="00B633DA">
        <w:rPr>
          <w:rFonts w:ascii="Linux Libertine" w:hAnsi="Linux Libertine" w:cs="Linux Libertine"/>
        </w:rPr>
        <w:t>) est une bibliothèque Python développé en 2005 par Steven Bird et Edward Loper</w:t>
      </w:r>
      <w:r w:rsidR="000B0FFA">
        <w:rPr>
          <w:rFonts w:ascii="Linux Libertine" w:hAnsi="Linux Libertine" w:cs="Linux Libertine"/>
        </w:rPr>
        <w:t xml:space="preserve"> qui permet notamment de segmenter, d’identifier les entités nommées, de construire des arbres de dépendance, d’étiqueter mais intègre aussi une fonction d’apprentissage automatique de classification de textes, ce qui peut être intéressant dans le cadre de notre système. </w:t>
      </w:r>
    </w:p>
    <w:p w:rsidR="000B0FFA" w:rsidRPr="00B9332B" w:rsidRDefault="000B0FFA" w:rsidP="000B0FFA">
      <w:pPr>
        <w:ind w:firstLine="357"/>
        <w:rPr>
          <w:rFonts w:ascii="Linux Libertine" w:hAnsi="Linux Libertine" w:cs="Linux Libertine"/>
        </w:rPr>
      </w:pPr>
      <w:r>
        <w:rPr>
          <w:rFonts w:ascii="Linux Libertine" w:hAnsi="Linux Libertine" w:cs="Linux Libertine"/>
        </w:rPr>
        <w:t xml:space="preserve">Stanford CoreNLP </w:t>
      </w:r>
      <w:r w:rsidR="00B9332B">
        <w:rPr>
          <w:rFonts w:ascii="Linux Libertine" w:hAnsi="Linux Libertine" w:cs="Linux Libertine"/>
        </w:rPr>
        <w:t>est une librairie Java développé par un groupe de professeur, postdoctorants et étudiants de l’université de Stanford</w:t>
      </w:r>
      <w:r>
        <w:rPr>
          <w:rFonts w:ascii="Linux Libertine" w:hAnsi="Linux Libertine" w:cs="Linux Libertine"/>
        </w:rPr>
        <w:t>. Ce module reconnaît les entités nommées, la coréférence, la dépendance et permet d’étiqueter</w:t>
      </w:r>
      <w:r w:rsidR="00B9332B">
        <w:rPr>
          <w:rFonts w:ascii="Linux Libertine" w:hAnsi="Linux Libertine" w:cs="Linux Libertine"/>
        </w:rPr>
        <w:t xml:space="preserve">, de segmenter et d’analyser la polarité sentimentale d’un texte et intègre notamment une fonction appelé </w:t>
      </w:r>
      <w:r w:rsidR="00B9332B">
        <w:rPr>
          <w:rFonts w:ascii="Linux Libertine" w:hAnsi="Linux Libertine" w:cs="Linux Libertine"/>
          <w:i/>
        </w:rPr>
        <w:t>Bootstrapped Entity Learning</w:t>
      </w:r>
      <w:r w:rsidR="00B9332B">
        <w:rPr>
          <w:rFonts w:ascii="Linux Libertine" w:hAnsi="Linux Libertine" w:cs="Linux Libertine"/>
        </w:rPr>
        <w:t>, qui permet un apprentissage par motif</w:t>
      </w:r>
    </w:p>
    <w:p w:rsidR="00C83773" w:rsidRPr="00B633DA" w:rsidRDefault="00C83773" w:rsidP="0021412E">
      <w:pPr>
        <w:ind w:firstLine="357"/>
        <w:rPr>
          <w:rFonts w:ascii="Linux Libertine" w:hAnsi="Linux Libertine" w:cs="Linux Libertine"/>
        </w:rPr>
      </w:pPr>
      <w:r w:rsidRPr="00B633DA">
        <w:rPr>
          <w:rFonts w:ascii="Linux Libertine" w:hAnsi="Linux Libertine" w:cs="Linux Libertine"/>
        </w:rPr>
        <w:t xml:space="preserve">TreeTagger est un outil développé en 1995 par Helmut Schmid. Cet outil permet l’étiquetage et la lemmatisation de segments textuels. </w:t>
      </w:r>
      <w:r w:rsidR="0021412E" w:rsidRPr="00B633DA">
        <w:rPr>
          <w:rFonts w:ascii="Linux Libertine" w:hAnsi="Linux Libertine" w:cs="Linux Libertine"/>
        </w:rPr>
        <w:t xml:space="preserve">L’atout de cet analyseur réside dans sa capacité à étiqueter et à lemmatiser de nombreuses langues telles que l’allemand, l’anglais, le français, l’italien, le néerlandais, l’espagnol et beaucoup d’autres. </w:t>
      </w:r>
    </w:p>
    <w:p w:rsidR="00D71B13" w:rsidRPr="00B633DA" w:rsidRDefault="00D71B13" w:rsidP="00B633DA">
      <w:pPr>
        <w:pStyle w:val="Heading4"/>
      </w:pPr>
      <w:bookmarkStart w:id="191" w:name="_Toc514356006"/>
      <w:r w:rsidRPr="00B633DA">
        <w:t>Segmentation</w:t>
      </w:r>
      <w:r w:rsidR="006A0CD8" w:rsidRPr="00B633DA">
        <w:t>.</w:t>
      </w:r>
      <w:bookmarkEnd w:id="191"/>
    </w:p>
    <w:p w:rsidR="00D71B13" w:rsidRPr="00B633DA" w:rsidRDefault="00D71B13" w:rsidP="00D71B13">
      <w:pPr>
        <w:ind w:firstLine="284"/>
        <w:rPr>
          <w:rFonts w:ascii="Linux Libertine" w:hAnsi="Linux Libertine" w:cs="Linux Libertine"/>
        </w:rPr>
      </w:pPr>
      <w:r w:rsidRPr="00B633DA">
        <w:rPr>
          <w:rFonts w:ascii="Linux Libertine" w:hAnsi="Linux Libertine" w:cs="Linux Libertine"/>
        </w:rPr>
        <w:t>Toute normalisation d’un segment textuel commence par sa segmentation, c’est-à-dire sa division en phrase et/ou en mot en fonction de l’</w:t>
      </w:r>
      <w:r w:rsidRPr="00B633DA">
        <w:rPr>
          <w:rFonts w:ascii="Linux Libertine" w:hAnsi="Linux Libertine" w:cs="Linux Libertine"/>
          <w:i/>
        </w:rPr>
        <w:t>input</w:t>
      </w:r>
      <w:r w:rsidRPr="00B633DA">
        <w:rPr>
          <w:rFonts w:ascii="Linux Libertine" w:hAnsi="Linux Libertine" w:cs="Linux Libertine"/>
        </w:rPr>
        <w:t xml:space="preserve"> de l’utilisateur. Dans le cas d’une segmentation en phrase, il </w:t>
      </w:r>
      <w:r w:rsidR="00F16C27" w:rsidRPr="00B633DA">
        <w:rPr>
          <w:rFonts w:ascii="Linux Libertine" w:hAnsi="Linux Libertine" w:cs="Linux Libertine"/>
        </w:rPr>
        <w:t>n’est pas suffisant de considérer</w:t>
      </w:r>
      <w:r w:rsidRPr="00B633DA">
        <w:rPr>
          <w:rFonts w:ascii="Linux Libertine" w:hAnsi="Linux Libertine" w:cs="Linux Libertine"/>
        </w:rPr>
        <w:t xml:space="preserve"> la ponctuation </w:t>
      </w:r>
      <w:r w:rsidR="00F16C27" w:rsidRPr="00B633DA">
        <w:rPr>
          <w:rFonts w:ascii="Linux Libertine" w:hAnsi="Linux Libertine" w:cs="Linux Libertine"/>
        </w:rPr>
        <w:t xml:space="preserve">(le point, les points de suspension etc) </w:t>
      </w:r>
      <w:r w:rsidRPr="00B633DA">
        <w:rPr>
          <w:rFonts w:ascii="Linux Libertine" w:hAnsi="Linux Libertine" w:cs="Linux Libertine"/>
        </w:rPr>
        <w:t xml:space="preserve">comme marqueur </w:t>
      </w:r>
      <w:r w:rsidR="00B45271" w:rsidRPr="00B633DA">
        <w:rPr>
          <w:rFonts w:ascii="Linux Libertine" w:hAnsi="Linux Libertine" w:cs="Linux Libertine"/>
        </w:rPr>
        <w:t>de clôture de phrase, de même qu’il ne faudra pas considérer la capitalisation d’une lettre comme marqueur de début de phrase.</w:t>
      </w:r>
    </w:p>
    <w:p w:rsidR="00D71B13" w:rsidRPr="00B633DA" w:rsidRDefault="00D71B13" w:rsidP="00643C46">
      <w:pPr>
        <w:pBdr>
          <w:top w:val="single" w:sz="4" w:space="1" w:color="auto"/>
          <w:left w:val="single" w:sz="4" w:space="4" w:color="auto"/>
          <w:bottom w:val="single" w:sz="4" w:space="1" w:color="auto"/>
          <w:right w:val="single" w:sz="4" w:space="4" w:color="auto"/>
        </w:pBdr>
        <w:jc w:val="left"/>
        <w:rPr>
          <w:rFonts w:ascii="Linux Libertine" w:hAnsi="Linux Libertine" w:cs="Linux Libertine"/>
        </w:rPr>
      </w:pPr>
      <w:r w:rsidRPr="00B633DA">
        <w:rPr>
          <w:rFonts w:ascii="Linux Libertine" w:hAnsi="Linux Libertine" w:cs="Linux Libertine"/>
        </w:rPr>
        <w:t>Q</w:t>
      </w:r>
      <w:r w:rsidR="00B45271" w:rsidRPr="00B633DA">
        <w:rPr>
          <w:rFonts w:ascii="Linux Libertine" w:hAnsi="Linux Libertine" w:cs="Linux Libertine"/>
        </w:rPr>
        <w:t>1</w:t>
      </w:r>
      <w:r w:rsidRPr="00B633DA">
        <w:rPr>
          <w:rFonts w:ascii="Linux Libertine" w:hAnsi="Linux Libertine" w:cs="Linux Libertine"/>
          <w:vertAlign w:val="subscript"/>
        </w:rPr>
        <w:t>utilisateur</w:t>
      </w:r>
      <w:r w:rsidRPr="00B633DA">
        <w:rPr>
          <w:rFonts w:ascii="Linux Libertine" w:hAnsi="Linux Libertine" w:cs="Linux Libertine"/>
        </w:rPr>
        <w:t xml:space="preserve"> « J’ai des allergies (pollen, graminées, arachides…) et je voulais savoir si c’était un problème dans le cadre d’un don. »</w:t>
      </w:r>
    </w:p>
    <w:p w:rsidR="00B45271" w:rsidRPr="00B633DA" w:rsidRDefault="00B45271" w:rsidP="00047A81">
      <w:pPr>
        <w:pBdr>
          <w:top w:val="single" w:sz="4" w:space="1" w:color="auto"/>
          <w:left w:val="single" w:sz="4" w:space="4" w:color="auto"/>
          <w:bottom w:val="single" w:sz="4" w:space="1" w:color="auto"/>
          <w:right w:val="single" w:sz="4" w:space="4" w:color="auto"/>
        </w:pBdr>
        <w:spacing w:after="240"/>
        <w:jc w:val="left"/>
        <w:rPr>
          <w:rFonts w:ascii="Linux Libertine" w:hAnsi="Linux Libertine" w:cs="Linux Libertine"/>
        </w:rPr>
      </w:pPr>
      <w:r w:rsidRPr="00B633DA">
        <w:rPr>
          <w:rFonts w:ascii="Linux Libertine" w:hAnsi="Linux Libertine" w:cs="Linux Libertine"/>
        </w:rPr>
        <w:t>Q2</w:t>
      </w:r>
      <w:r w:rsidRPr="00B633DA">
        <w:rPr>
          <w:rFonts w:ascii="Linux Libertine" w:hAnsi="Linux Libertine" w:cs="Linux Libertine"/>
          <w:vertAlign w:val="subscript"/>
        </w:rPr>
        <w:t xml:space="preserve">utilisateur </w:t>
      </w:r>
      <w:r w:rsidRPr="00B633DA">
        <w:rPr>
          <w:rFonts w:ascii="Linux Libertine" w:hAnsi="Linux Libertine" w:cs="Linux Libertine"/>
        </w:rPr>
        <w:t>« Je suis atteinte de la maladie de Raynaud. Cela pose-t-il un problème ? »</w:t>
      </w:r>
    </w:p>
    <w:p w:rsidR="005B63BD" w:rsidRPr="00B633DA" w:rsidRDefault="00D71B13" w:rsidP="00D71B13">
      <w:pPr>
        <w:rPr>
          <w:rFonts w:ascii="Linux Libertine" w:hAnsi="Linux Libertine" w:cs="Linux Libertine"/>
        </w:rPr>
      </w:pPr>
      <w:r w:rsidRPr="00B633DA">
        <w:rPr>
          <w:rFonts w:ascii="Linux Libertine" w:hAnsi="Linux Libertine" w:cs="Linux Libertine"/>
        </w:rPr>
        <w:t xml:space="preserve">Dans </w:t>
      </w:r>
      <w:r w:rsidR="00B45271" w:rsidRPr="00B633DA">
        <w:rPr>
          <w:rFonts w:ascii="Linux Libertine" w:hAnsi="Linux Libertine" w:cs="Linux Libertine"/>
        </w:rPr>
        <w:t>la question Q1</w:t>
      </w:r>
      <w:r w:rsidRPr="00B633DA">
        <w:rPr>
          <w:rFonts w:ascii="Linux Libertine" w:hAnsi="Linux Libertine" w:cs="Linux Libertine"/>
        </w:rPr>
        <w:t>, les points de suspension ne marque</w:t>
      </w:r>
      <w:r w:rsidR="00B45271" w:rsidRPr="00B633DA">
        <w:rPr>
          <w:rFonts w:ascii="Linux Libertine" w:hAnsi="Linux Libertine" w:cs="Linux Libertine"/>
        </w:rPr>
        <w:t>nt pas la fin d’une phrase mais une non-exhaustivité concernant l’énumération qui précède. Dans la question Q2, la majuscule ne correspond pas au commencement d’une nouvelle phrase mais au nom d’une maladie.</w:t>
      </w:r>
      <w:r w:rsidRPr="00B633DA">
        <w:rPr>
          <w:rFonts w:ascii="Linux Libertine" w:hAnsi="Linux Libertine" w:cs="Linux Libertine"/>
        </w:rPr>
        <w:t xml:space="preserve"> </w:t>
      </w:r>
      <w:r w:rsidR="005F5C47" w:rsidRPr="00B633DA">
        <w:rPr>
          <w:rFonts w:ascii="Linux Libertine" w:hAnsi="Linux Libertine" w:cs="Linux Libertine"/>
        </w:rPr>
        <w:t xml:space="preserve">Il est également à noter que dans le cas de la question Q1, aucune marque d’interrogation (« ? ») n’est visible. Dès lors qu’une demande d’information ou de confirmation d’un fait est formulée, on a affaire à une question. </w:t>
      </w:r>
    </w:p>
    <w:p w:rsidR="00CC6DE2" w:rsidRPr="00B633DA" w:rsidRDefault="00CC6DE2" w:rsidP="00D71B13">
      <w:pPr>
        <w:rPr>
          <w:rFonts w:ascii="Linux Libertine" w:hAnsi="Linux Libertine" w:cs="Linux Libertine"/>
        </w:rPr>
      </w:pPr>
      <w:r w:rsidRPr="00B633DA">
        <w:rPr>
          <w:rFonts w:ascii="Linux Libertine" w:hAnsi="Linux Libertine" w:cs="Linux Libertine"/>
        </w:rPr>
        <w:t>Lorsque l’on soumet ces deux questions à TreeTagger, la ponctuation et la présence de majuscule ne pose aucun problème. En revanche, l</w:t>
      </w:r>
      <w:r w:rsidR="000333D4" w:rsidRPr="00B633DA">
        <w:rPr>
          <w:rFonts w:ascii="Linux Libertine" w:hAnsi="Linux Libertine" w:cs="Linux Libertine"/>
        </w:rPr>
        <w:t xml:space="preserve">es tirets présents dans la question 2 ne sont pas segmentés, ce qui nous donne </w:t>
      </w:r>
      <w:r w:rsidR="000333D4" w:rsidRPr="00B633DA">
        <w:rPr>
          <w:rFonts w:ascii="Linux Libertine" w:hAnsi="Linux Libertine" w:cs="Linux Libertine"/>
          <w:i/>
        </w:rPr>
        <w:t>-t-il.</w:t>
      </w:r>
      <w:r w:rsidR="000333D4" w:rsidRPr="00B633DA">
        <w:rPr>
          <w:rFonts w:ascii="Linux Libertine" w:hAnsi="Linux Libertine" w:cs="Linux Libertine"/>
        </w:rPr>
        <w:t xml:space="preserve"> </w:t>
      </w:r>
      <w:r w:rsidR="006E55B3" w:rsidRPr="00B633DA">
        <w:rPr>
          <w:rFonts w:ascii="Linux Libertine" w:hAnsi="Linux Libertine" w:cs="Linux Libertine"/>
        </w:rPr>
        <w:t xml:space="preserve">Lorsqu’on soumet la structure </w:t>
      </w:r>
      <w:r w:rsidR="006E55B3" w:rsidRPr="00B633DA">
        <w:rPr>
          <w:rFonts w:ascii="Linux Libertine" w:hAnsi="Linux Libertine" w:cs="Linux Libertine"/>
          <w:i/>
        </w:rPr>
        <w:t>est-ce que</w:t>
      </w:r>
      <w:r w:rsidR="006E55B3" w:rsidRPr="00B633DA">
        <w:rPr>
          <w:rFonts w:ascii="Linux Libertine" w:hAnsi="Linux Libertine" w:cs="Linux Libertine"/>
        </w:rPr>
        <w:t xml:space="preserve"> au système, la même chose se produit. Ce défaut de segmentation n’a cependant pas un</w:t>
      </w:r>
      <w:r w:rsidR="00C62BC9" w:rsidRPr="00B633DA">
        <w:rPr>
          <w:rFonts w:ascii="Linux Libertine" w:hAnsi="Linux Libertine" w:cs="Linux Libertine"/>
        </w:rPr>
        <w:t>e</w:t>
      </w:r>
      <w:r w:rsidR="006E55B3" w:rsidRPr="00B633DA">
        <w:rPr>
          <w:rFonts w:ascii="Linux Libertine" w:hAnsi="Linux Libertine" w:cs="Linux Libertine"/>
        </w:rPr>
        <w:t xml:space="preserve"> grande importance, d’autant plus que TreeTagger est quand même capable de reconnaître les mots composés comme </w:t>
      </w:r>
      <w:r w:rsidR="006E55B3" w:rsidRPr="00B633DA">
        <w:rPr>
          <w:rFonts w:ascii="Linux Libertine" w:hAnsi="Linux Libertine" w:cs="Linux Libertine"/>
          <w:i/>
        </w:rPr>
        <w:t>porte-manteau</w:t>
      </w:r>
      <w:r w:rsidR="006E55B3" w:rsidRPr="00B633DA">
        <w:rPr>
          <w:rFonts w:ascii="Linux Libertine" w:hAnsi="Linux Libertine" w:cs="Linux Libertine"/>
        </w:rPr>
        <w:t xml:space="preserve">. </w:t>
      </w:r>
    </w:p>
    <w:p w:rsidR="006A0CD8" w:rsidRPr="00B633DA" w:rsidRDefault="006A0CD8" w:rsidP="00B633DA">
      <w:pPr>
        <w:pStyle w:val="Heading4"/>
        <w:rPr>
          <w:rFonts w:cs="Linux Libertine"/>
        </w:rPr>
      </w:pPr>
      <w:bookmarkStart w:id="192" w:name="_Toc514356007"/>
      <w:r w:rsidRPr="00B633DA">
        <w:rPr>
          <w:rStyle w:val="Heading4Char"/>
        </w:rPr>
        <w:t>Lemmatisation</w:t>
      </w:r>
      <w:r w:rsidRPr="00B633DA">
        <w:rPr>
          <w:rFonts w:cs="Linux Libertine"/>
        </w:rPr>
        <w:t>.</w:t>
      </w:r>
      <w:bookmarkEnd w:id="192"/>
    </w:p>
    <w:p w:rsidR="006A0CD8" w:rsidRPr="00B633DA" w:rsidRDefault="001F6D33" w:rsidP="00831370">
      <w:pPr>
        <w:spacing w:after="120"/>
        <w:ind w:firstLine="284"/>
        <w:rPr>
          <w:rFonts w:ascii="Linux Libertine" w:hAnsi="Linux Libertine" w:cs="Linux Libertine"/>
        </w:rPr>
      </w:pPr>
      <w:r w:rsidRPr="00B633DA">
        <w:rPr>
          <w:rFonts w:ascii="Linux Libertine" w:hAnsi="Linux Libertine" w:cs="Linux Libertine"/>
        </w:rPr>
        <w:t>De même que pour le processus de segmentation, le processus de lemmatisation sera effectué de manière automatique grâce au</w:t>
      </w:r>
      <w:r w:rsidR="00F16C27" w:rsidRPr="00B633DA">
        <w:rPr>
          <w:rFonts w:ascii="Linux Libertine" w:hAnsi="Linux Libertine" w:cs="Linux Libertine"/>
        </w:rPr>
        <w:t>x</w:t>
      </w:r>
      <w:r w:rsidRPr="00B633DA">
        <w:rPr>
          <w:rFonts w:ascii="Linux Libertine" w:hAnsi="Linux Libertine" w:cs="Linux Libertine"/>
        </w:rPr>
        <w:t xml:space="preserve"> module</w:t>
      </w:r>
      <w:r w:rsidR="00F16C27" w:rsidRPr="00B633DA">
        <w:rPr>
          <w:rFonts w:ascii="Linux Libertine" w:hAnsi="Linux Libertine" w:cs="Linux Libertine"/>
        </w:rPr>
        <w:t>s</w:t>
      </w:r>
      <w:r w:rsidRPr="00B633DA">
        <w:rPr>
          <w:rFonts w:ascii="Linux Libertine" w:hAnsi="Linux Libertine" w:cs="Linux Libertine"/>
        </w:rPr>
        <w:t xml:space="preserve"> cités précédemment</w:t>
      </w:r>
      <w:r w:rsidR="00F16C27" w:rsidRPr="00B633DA">
        <w:rPr>
          <w:rFonts w:ascii="Linux Libertine" w:hAnsi="Linux Libertine" w:cs="Linux Libertine"/>
        </w:rPr>
        <w:t xml:space="preserve"> (NLTK, Stanford CoreNLP, TreeTagger)</w:t>
      </w:r>
      <w:r w:rsidRPr="00B633DA">
        <w:rPr>
          <w:rFonts w:ascii="Linux Libertine" w:hAnsi="Linux Libertine" w:cs="Linux Libertine"/>
        </w:rPr>
        <w:t xml:space="preserve">. </w:t>
      </w:r>
      <w:r w:rsidR="00F16C27" w:rsidRPr="00B633DA">
        <w:rPr>
          <w:rFonts w:ascii="Linux Libertine" w:hAnsi="Linux Libertine" w:cs="Linux Libertine"/>
        </w:rPr>
        <w:t>Nous devons</w:t>
      </w:r>
      <w:r w:rsidRPr="00B633DA">
        <w:rPr>
          <w:rFonts w:ascii="Linux Libertine" w:hAnsi="Linux Libertine" w:cs="Linux Libertine"/>
        </w:rPr>
        <w:t xml:space="preserve"> cependant faire face à un problème de taille dans </w:t>
      </w:r>
      <w:r w:rsidR="00F16C27" w:rsidRPr="00B633DA">
        <w:rPr>
          <w:rFonts w:ascii="Linux Libertine" w:hAnsi="Linux Libertine" w:cs="Linux Libertine"/>
        </w:rPr>
        <w:t xml:space="preserve">le </w:t>
      </w:r>
      <w:r w:rsidRPr="00B633DA">
        <w:rPr>
          <w:rFonts w:ascii="Linux Libertine" w:hAnsi="Linux Libertine" w:cs="Linux Libertine"/>
        </w:rPr>
        <w:t>domaine des systèmes QR : celui de l’orthographe</w:t>
      </w:r>
      <w:r w:rsidR="00F16C27" w:rsidRPr="00B633DA">
        <w:rPr>
          <w:rFonts w:ascii="Linux Libertine" w:hAnsi="Linux Libertine" w:cs="Linux Libertine"/>
        </w:rPr>
        <w:t xml:space="preserve"> des segments textuels saisis par les</w:t>
      </w:r>
      <w:r w:rsidRPr="00B633DA">
        <w:rPr>
          <w:rFonts w:ascii="Linux Libertine" w:hAnsi="Linux Libertine" w:cs="Linux Libertine"/>
        </w:rPr>
        <w:t xml:space="preserve"> utilisateurs. Il serait en effet souhaitable de prendre en compte les erreurs pouvant être commise</w:t>
      </w:r>
      <w:r w:rsidR="00F16C27" w:rsidRPr="00B633DA">
        <w:rPr>
          <w:rFonts w:ascii="Linux Libertine" w:hAnsi="Linux Libertine" w:cs="Linux Libertine"/>
        </w:rPr>
        <w:t>s</w:t>
      </w:r>
      <w:r w:rsidRPr="00B633DA">
        <w:rPr>
          <w:rFonts w:ascii="Linux Libertine" w:hAnsi="Linux Libertine" w:cs="Linux Libertine"/>
        </w:rPr>
        <w:t xml:space="preserve"> dans l’</w:t>
      </w:r>
      <w:r w:rsidRPr="00B633DA">
        <w:rPr>
          <w:rFonts w:ascii="Linux Libertine" w:hAnsi="Linux Libertine" w:cs="Linux Libertine"/>
          <w:i/>
        </w:rPr>
        <w:t>input</w:t>
      </w:r>
      <w:r w:rsidRPr="00B633DA">
        <w:rPr>
          <w:rFonts w:ascii="Linux Libertine" w:hAnsi="Linux Libertine" w:cs="Linux Libertine"/>
        </w:rPr>
        <w:t xml:space="preserve"> d’un utilisateur afin de ne pas omettre un élément important.</w:t>
      </w:r>
    </w:p>
    <w:p w:rsidR="001F6D33" w:rsidRPr="00B633DA" w:rsidRDefault="001F6D33" w:rsidP="00643C46">
      <w:pPr>
        <w:pBdr>
          <w:top w:val="single" w:sz="4" w:space="1" w:color="auto"/>
          <w:left w:val="single" w:sz="4" w:space="4" w:color="auto"/>
          <w:bottom w:val="single" w:sz="4" w:space="1" w:color="auto"/>
          <w:right w:val="single" w:sz="4" w:space="4" w:color="auto"/>
        </w:pBdr>
        <w:spacing w:after="240"/>
        <w:jc w:val="center"/>
        <w:rPr>
          <w:rFonts w:ascii="Linux Libertine" w:hAnsi="Linux Libertine" w:cs="Linux Libertine"/>
        </w:rPr>
      </w:pPr>
      <w:r w:rsidRPr="00B633DA">
        <w:rPr>
          <w:rFonts w:ascii="Linux Libertine" w:hAnsi="Linux Libertine" w:cs="Linux Libertine"/>
        </w:rPr>
        <w:t>Q</w:t>
      </w:r>
      <w:r w:rsidRPr="00B633DA">
        <w:rPr>
          <w:rFonts w:ascii="Linux Libertine" w:hAnsi="Linux Libertine" w:cs="Linux Libertine"/>
          <w:vertAlign w:val="subscript"/>
        </w:rPr>
        <w:t>utilisateur </w:t>
      </w:r>
      <w:r w:rsidRPr="00B633DA">
        <w:rPr>
          <w:rFonts w:ascii="Linux Libertine" w:hAnsi="Linux Libertine" w:cs="Linux Libertine"/>
        </w:rPr>
        <w:t xml:space="preserve">: « je suis </w:t>
      </w:r>
      <w:r w:rsidRPr="00B633DA">
        <w:rPr>
          <w:rFonts w:ascii="Linux Libertine" w:hAnsi="Linux Libertine" w:cs="Linux Libertine"/>
          <w:u w:val="single"/>
        </w:rPr>
        <w:t>attein</w:t>
      </w:r>
      <w:r w:rsidR="006E55B3" w:rsidRPr="00B633DA">
        <w:rPr>
          <w:rFonts w:ascii="Linux Libertine" w:hAnsi="Linux Libertine" w:cs="Linux Libertine"/>
          <w:u w:val="single"/>
        </w:rPr>
        <w:t>s</w:t>
      </w:r>
      <w:r w:rsidRPr="00B633DA">
        <w:rPr>
          <w:rFonts w:ascii="Linux Libertine" w:hAnsi="Linux Libertine" w:cs="Linux Libertine"/>
          <w:b/>
          <w:u w:val="single"/>
          <w:vertAlign w:val="superscript"/>
        </w:rPr>
        <w:t>1</w:t>
      </w:r>
      <w:r w:rsidRPr="00B633DA">
        <w:rPr>
          <w:rFonts w:ascii="Linux Libertine" w:hAnsi="Linux Libertine" w:cs="Linux Libertine"/>
        </w:rPr>
        <w:t xml:space="preserve"> d’</w:t>
      </w:r>
      <w:r w:rsidRPr="00B633DA">
        <w:rPr>
          <w:rFonts w:ascii="Linux Libertine" w:hAnsi="Linux Libertine" w:cs="Linux Libertine"/>
          <w:u w:val="single"/>
        </w:rPr>
        <w:t>anémi</w:t>
      </w:r>
      <w:r w:rsidRPr="00B633DA">
        <w:rPr>
          <w:rFonts w:ascii="Linux Libertine" w:hAnsi="Linux Libertine" w:cs="Linux Libertine"/>
          <w:b/>
          <w:u w:val="single"/>
          <w:vertAlign w:val="superscript"/>
        </w:rPr>
        <w:t>2</w:t>
      </w:r>
      <w:r w:rsidRPr="00B633DA">
        <w:rPr>
          <w:rFonts w:ascii="Linux Libertine" w:hAnsi="Linux Libertine" w:cs="Linux Libertine"/>
        </w:rPr>
        <w:t xml:space="preserve">. C’est grave pour </w:t>
      </w:r>
      <w:r w:rsidRPr="00B633DA">
        <w:rPr>
          <w:rFonts w:ascii="Linux Libertine" w:hAnsi="Linux Libertine" w:cs="Linux Libertine"/>
          <w:u w:val="single"/>
        </w:rPr>
        <w:t>donné</w:t>
      </w:r>
      <w:r w:rsidRPr="00B633DA">
        <w:rPr>
          <w:rFonts w:ascii="Linux Libertine" w:hAnsi="Linux Libertine" w:cs="Linux Libertine"/>
          <w:b/>
          <w:u w:val="single"/>
          <w:vertAlign w:val="superscript"/>
        </w:rPr>
        <w:t>3</w:t>
      </w:r>
      <w:r w:rsidRPr="00B633DA">
        <w:rPr>
          <w:rFonts w:ascii="Linux Libertine" w:hAnsi="Linux Libertine" w:cs="Linux Libertine"/>
        </w:rPr>
        <w:t xml:space="preserve"> son sang ? »</w:t>
      </w:r>
    </w:p>
    <w:p w:rsidR="006E55B3" w:rsidRDefault="001F6D33" w:rsidP="00831370">
      <w:pPr>
        <w:spacing w:before="120" w:after="0"/>
        <w:rPr>
          <w:rFonts w:ascii="Linux Libertine" w:hAnsi="Linux Libertine" w:cs="Linux Libertine"/>
        </w:rPr>
      </w:pPr>
      <w:r w:rsidRPr="00B633DA">
        <w:rPr>
          <w:rFonts w:ascii="Linux Libertine" w:hAnsi="Linux Libertine" w:cs="Linux Libertine"/>
        </w:rPr>
        <w:t xml:space="preserve">Les éléments 1 et 3 ne poseront pas de problème car un lemmatiseur </w:t>
      </w:r>
      <w:r w:rsidR="00F16C27" w:rsidRPr="00B633DA">
        <w:rPr>
          <w:rFonts w:ascii="Linux Libertine" w:hAnsi="Linux Libertine" w:cs="Linux Libertine"/>
        </w:rPr>
        <w:t>est capable de traiter des entrées comportant d</w:t>
      </w:r>
      <w:r w:rsidRPr="00B633DA">
        <w:rPr>
          <w:rFonts w:ascii="Linux Libertine" w:hAnsi="Linux Libertine" w:cs="Linux Libertine"/>
        </w:rPr>
        <w:t xml:space="preserve">es erreurs de conjugaison. </w:t>
      </w:r>
      <w:r w:rsidR="006E55B3" w:rsidRPr="00B633DA">
        <w:rPr>
          <w:rFonts w:ascii="Linux Libertine" w:hAnsi="Linux Libertine" w:cs="Linux Libertine"/>
        </w:rPr>
        <w:t xml:space="preserve">Ainsi, si </w:t>
      </w:r>
      <w:del w:id="193" w:author="Iana Atanassova" w:date="2018-05-21T16:00:00Z">
        <w:r w:rsidR="006E55B3" w:rsidRPr="00B633DA" w:rsidDel="006357D3">
          <w:rPr>
            <w:rFonts w:ascii="Linux Libertine" w:hAnsi="Linux Libertine" w:cs="Linux Libertine"/>
          </w:rPr>
          <w:delText xml:space="preserve">l’on </w:delText>
        </w:r>
      </w:del>
      <w:ins w:id="194" w:author="Iana Atanassova" w:date="2018-05-21T16:00:00Z">
        <w:r w:rsidR="006357D3">
          <w:rPr>
            <w:rFonts w:ascii="Linux Libertine" w:hAnsi="Linux Libertine" w:cs="Linux Libertine"/>
          </w:rPr>
          <w:t>nous</w:t>
        </w:r>
        <w:r w:rsidR="006357D3" w:rsidRPr="00B633DA">
          <w:rPr>
            <w:rFonts w:ascii="Linux Libertine" w:hAnsi="Linux Libertine" w:cs="Linux Libertine"/>
          </w:rPr>
          <w:t xml:space="preserve"> </w:t>
        </w:r>
      </w:ins>
      <w:r w:rsidR="006E55B3" w:rsidRPr="00B633DA">
        <w:rPr>
          <w:rFonts w:ascii="Linux Libertine" w:hAnsi="Linux Libertine" w:cs="Linux Libertine"/>
        </w:rPr>
        <w:t>soumet</w:t>
      </w:r>
      <w:ins w:id="195" w:author="Iana Atanassova" w:date="2018-05-21T16:00:00Z">
        <w:r w:rsidR="006357D3">
          <w:rPr>
            <w:rFonts w:ascii="Linux Libertine" w:hAnsi="Linux Libertine" w:cs="Linux Libertine"/>
          </w:rPr>
          <w:t>tons</w:t>
        </w:r>
      </w:ins>
      <w:r w:rsidR="006E55B3" w:rsidRPr="00B633DA">
        <w:rPr>
          <w:rFonts w:ascii="Linux Libertine" w:hAnsi="Linux Libertine" w:cs="Linux Libertine"/>
        </w:rPr>
        <w:t xml:space="preserve"> cette phrase à TreeTagger, </w:t>
      </w:r>
      <w:del w:id="196" w:author="Iana Atanassova" w:date="2018-05-21T16:00:00Z">
        <w:r w:rsidR="006E55B3" w:rsidRPr="00B633DA" w:rsidDel="006357D3">
          <w:rPr>
            <w:rFonts w:ascii="Linux Libertine" w:hAnsi="Linux Libertine" w:cs="Linux Libertine"/>
          </w:rPr>
          <w:delText xml:space="preserve">on </w:delText>
        </w:r>
      </w:del>
      <w:ins w:id="197" w:author="Iana Atanassova" w:date="2018-05-21T16:00:00Z">
        <w:r w:rsidR="006357D3">
          <w:rPr>
            <w:rFonts w:ascii="Linux Libertine" w:hAnsi="Linux Libertine" w:cs="Linux Libertine"/>
          </w:rPr>
          <w:t>nous</w:t>
        </w:r>
        <w:r w:rsidR="006357D3" w:rsidRPr="00B633DA">
          <w:rPr>
            <w:rFonts w:ascii="Linux Libertine" w:hAnsi="Linux Libertine" w:cs="Linux Libertine"/>
          </w:rPr>
          <w:t xml:space="preserve"> </w:t>
        </w:r>
      </w:ins>
      <w:r w:rsidR="006E55B3" w:rsidRPr="00B633DA">
        <w:rPr>
          <w:rFonts w:ascii="Linux Libertine" w:hAnsi="Linux Libertine" w:cs="Linux Libertine"/>
        </w:rPr>
        <w:t>obt</w:t>
      </w:r>
      <w:del w:id="198" w:author="Iana Atanassova" w:date="2018-05-21T16:00:00Z">
        <w:r w:rsidR="006E55B3" w:rsidRPr="00B633DA" w:rsidDel="006357D3">
          <w:rPr>
            <w:rFonts w:ascii="Linux Libertine" w:hAnsi="Linux Libertine" w:cs="Linux Libertine"/>
          </w:rPr>
          <w:delText>i</w:delText>
        </w:r>
      </w:del>
      <w:r w:rsidR="006E55B3" w:rsidRPr="00B633DA">
        <w:rPr>
          <w:rFonts w:ascii="Linux Libertine" w:hAnsi="Linux Libertine" w:cs="Linux Libertine"/>
        </w:rPr>
        <w:t>en</w:t>
      </w:r>
      <w:ins w:id="199" w:author="Iana Atanassova" w:date="2018-05-21T16:00:00Z">
        <w:r w:rsidR="006357D3">
          <w:rPr>
            <w:rFonts w:ascii="Linux Libertine" w:hAnsi="Linux Libertine" w:cs="Linux Libertine"/>
          </w:rPr>
          <w:t>ons</w:t>
        </w:r>
      </w:ins>
      <w:del w:id="200" w:author="Iana Atanassova" w:date="2018-05-21T16:00:00Z">
        <w:r w:rsidR="006E55B3" w:rsidRPr="00B633DA" w:rsidDel="006357D3">
          <w:rPr>
            <w:rFonts w:ascii="Linux Libertine" w:hAnsi="Linux Libertine" w:cs="Linux Libertine"/>
          </w:rPr>
          <w:delText>t</w:delText>
        </w:r>
      </w:del>
      <w:r w:rsidR="006E55B3" w:rsidRPr="00B633DA">
        <w:rPr>
          <w:rFonts w:ascii="Linux Libertine" w:hAnsi="Linux Libertine" w:cs="Linux Libertine"/>
        </w:rPr>
        <w:t xml:space="preserve"> la sortie suivante : </w:t>
      </w:r>
    </w:p>
    <w:p w:rsidR="0007494B" w:rsidRPr="00B633DA" w:rsidRDefault="0007494B" w:rsidP="00831370">
      <w:pPr>
        <w:spacing w:before="120" w:after="0"/>
        <w:rPr>
          <w:rFonts w:ascii="Linux Libertine" w:hAnsi="Linux Libertine" w:cs="Linux Libertine"/>
        </w:rPr>
      </w:pPr>
    </w:p>
    <w:p w:rsidR="006E55B3" w:rsidRPr="00B633DA" w:rsidRDefault="006E55B3" w:rsidP="006E55B3">
      <w:pPr>
        <w:spacing w:before="120" w:after="0" w:line="240" w:lineRule="auto"/>
        <w:rPr>
          <w:rFonts w:ascii="Linux Libertine" w:hAnsi="Linux Libertine" w:cs="Linux Libertine"/>
        </w:rPr>
      </w:pPr>
      <w:r w:rsidRPr="00B633DA">
        <w:rPr>
          <w:rFonts w:ascii="Linux Libertine" w:hAnsi="Linux Libertine" w:cs="Linux Libertine"/>
        </w:rPr>
        <w:t>je</w:t>
      </w:r>
      <w:r w:rsidRPr="00B633DA">
        <w:rPr>
          <w:rFonts w:ascii="Linux Libertine" w:hAnsi="Linux Libertine" w:cs="Linux Libertine"/>
        </w:rPr>
        <w:tab/>
      </w:r>
      <w:r w:rsidR="005A6E49" w:rsidRPr="00B633DA">
        <w:rPr>
          <w:rFonts w:ascii="Linux Libertine" w:hAnsi="Linux Libertine" w:cs="Linux Libertine"/>
        </w:rPr>
        <w:tab/>
      </w:r>
      <w:r w:rsidRPr="00B633DA">
        <w:rPr>
          <w:rFonts w:ascii="Linux Libertine" w:hAnsi="Linux Libertine" w:cs="Linux Libertine"/>
        </w:rPr>
        <w:t>PRO:PER</w:t>
      </w:r>
      <w:r w:rsidRPr="00B633DA">
        <w:rPr>
          <w:rFonts w:ascii="Linux Libertine" w:hAnsi="Linux Libertine" w:cs="Linux Libertine"/>
        </w:rPr>
        <w:tab/>
      </w:r>
      <w:r w:rsidR="005A6E49" w:rsidRPr="00B633DA">
        <w:rPr>
          <w:rFonts w:ascii="Linux Libertine" w:hAnsi="Linux Libertine" w:cs="Linux Libertine"/>
        </w:rPr>
        <w:tab/>
      </w:r>
      <w:r w:rsidRPr="00B633DA">
        <w:rPr>
          <w:rFonts w:ascii="Linux Libertine" w:hAnsi="Linux Libertine" w:cs="Linux Libertine"/>
        </w:rPr>
        <w:t>je</w:t>
      </w:r>
    </w:p>
    <w:p w:rsidR="006E55B3" w:rsidRPr="00B633DA" w:rsidRDefault="006E55B3" w:rsidP="006E55B3">
      <w:pPr>
        <w:spacing w:before="120" w:after="0" w:line="240" w:lineRule="auto"/>
        <w:rPr>
          <w:rFonts w:ascii="Linux Libertine" w:hAnsi="Linux Libertine" w:cs="Linux Libertine"/>
        </w:rPr>
      </w:pPr>
      <w:r w:rsidRPr="00B633DA">
        <w:rPr>
          <w:rFonts w:ascii="Linux Libertine" w:hAnsi="Linux Libertine" w:cs="Linux Libertine"/>
        </w:rPr>
        <w:t>suis</w:t>
      </w:r>
      <w:r w:rsidRPr="00B633DA">
        <w:rPr>
          <w:rFonts w:ascii="Linux Libertine" w:hAnsi="Linux Libertine" w:cs="Linux Libertine"/>
        </w:rPr>
        <w:tab/>
      </w:r>
      <w:r w:rsidR="005A6E49" w:rsidRPr="00B633DA">
        <w:rPr>
          <w:rFonts w:ascii="Linux Libertine" w:hAnsi="Linux Libertine" w:cs="Linux Libertine"/>
        </w:rPr>
        <w:tab/>
      </w:r>
      <w:r w:rsidRPr="00B633DA">
        <w:rPr>
          <w:rFonts w:ascii="Linux Libertine" w:hAnsi="Linux Libertine" w:cs="Linux Libertine"/>
        </w:rPr>
        <w:t>VER:pres</w:t>
      </w:r>
      <w:r w:rsidRPr="00B633DA">
        <w:rPr>
          <w:rFonts w:ascii="Linux Libertine" w:hAnsi="Linux Libertine" w:cs="Linux Libertine"/>
        </w:rPr>
        <w:tab/>
      </w:r>
      <w:r w:rsidR="005A6E49" w:rsidRPr="00B633DA">
        <w:rPr>
          <w:rFonts w:ascii="Linux Libertine" w:hAnsi="Linux Libertine" w:cs="Linux Libertine"/>
        </w:rPr>
        <w:tab/>
      </w:r>
      <w:r w:rsidRPr="00B633DA">
        <w:rPr>
          <w:rFonts w:ascii="Linux Libertine" w:hAnsi="Linux Libertine" w:cs="Linux Libertine"/>
        </w:rPr>
        <w:t>suivre|être</w:t>
      </w:r>
    </w:p>
    <w:p w:rsidR="006E55B3" w:rsidRPr="00B633DA" w:rsidRDefault="006E55B3" w:rsidP="006E55B3">
      <w:pPr>
        <w:spacing w:before="120" w:after="0" w:line="240" w:lineRule="auto"/>
        <w:rPr>
          <w:rFonts w:ascii="Linux Libertine" w:hAnsi="Linux Libertine" w:cs="Linux Libertine"/>
        </w:rPr>
      </w:pPr>
      <w:r w:rsidRPr="00B633DA">
        <w:rPr>
          <w:rFonts w:ascii="Linux Libertine" w:hAnsi="Linux Libertine" w:cs="Linux Libertine"/>
        </w:rPr>
        <w:t>atteins</w:t>
      </w:r>
      <w:r w:rsidRPr="00B633DA">
        <w:rPr>
          <w:rFonts w:ascii="Linux Libertine" w:hAnsi="Linux Libertine" w:cs="Linux Libertine"/>
        </w:rPr>
        <w:tab/>
      </w:r>
      <w:r w:rsidR="005A6E49" w:rsidRPr="00B633DA">
        <w:rPr>
          <w:rFonts w:ascii="Linux Libertine" w:hAnsi="Linux Libertine" w:cs="Linux Libertine"/>
        </w:rPr>
        <w:tab/>
      </w:r>
      <w:r w:rsidRPr="00B633DA">
        <w:rPr>
          <w:rFonts w:ascii="Linux Libertine" w:hAnsi="Linux Libertine" w:cs="Linux Libertine"/>
        </w:rPr>
        <w:t>VER:pres</w:t>
      </w:r>
      <w:r w:rsidRPr="00B633DA">
        <w:rPr>
          <w:rFonts w:ascii="Linux Libertine" w:hAnsi="Linux Libertine" w:cs="Linux Libertine"/>
        </w:rPr>
        <w:tab/>
      </w:r>
      <w:r w:rsidR="005A6E49" w:rsidRPr="00B633DA">
        <w:rPr>
          <w:rFonts w:ascii="Linux Libertine" w:hAnsi="Linux Libertine" w:cs="Linux Libertine"/>
        </w:rPr>
        <w:tab/>
      </w:r>
      <w:r w:rsidRPr="00B633DA">
        <w:rPr>
          <w:rFonts w:ascii="Linux Libertine" w:hAnsi="Linux Libertine" w:cs="Linux Libertine"/>
        </w:rPr>
        <w:t>atteindre</w:t>
      </w:r>
    </w:p>
    <w:p w:rsidR="006E55B3" w:rsidRPr="00B633DA" w:rsidRDefault="006E55B3" w:rsidP="006E55B3">
      <w:pPr>
        <w:spacing w:before="120" w:after="0" w:line="240" w:lineRule="auto"/>
        <w:rPr>
          <w:rFonts w:ascii="Linux Libertine" w:hAnsi="Linux Libertine" w:cs="Linux Libertine"/>
        </w:rPr>
      </w:pPr>
      <w:r w:rsidRPr="00B633DA">
        <w:rPr>
          <w:rFonts w:ascii="Linux Libertine" w:hAnsi="Linux Libertine" w:cs="Linux Libertine"/>
        </w:rPr>
        <w:t>d’anémi</w:t>
      </w:r>
      <w:r w:rsidRPr="00B633DA">
        <w:rPr>
          <w:rFonts w:ascii="Linux Libertine" w:hAnsi="Linux Libertine" w:cs="Linux Libertine"/>
        </w:rPr>
        <w:tab/>
        <w:t>VER:pper</w:t>
      </w:r>
      <w:r w:rsidRPr="00B633DA">
        <w:rPr>
          <w:rFonts w:ascii="Linux Libertine" w:hAnsi="Linux Libertine" w:cs="Linux Libertine"/>
        </w:rPr>
        <w:tab/>
      </w:r>
      <w:r w:rsidR="005A6E49" w:rsidRPr="00B633DA">
        <w:rPr>
          <w:rFonts w:ascii="Linux Libertine" w:hAnsi="Linux Libertine" w:cs="Linux Libertine"/>
        </w:rPr>
        <w:tab/>
      </w:r>
      <w:r w:rsidRPr="00B633DA">
        <w:rPr>
          <w:rFonts w:ascii="Linux Libertine" w:hAnsi="Linux Libertine" w:cs="Linux Libertine"/>
        </w:rPr>
        <w:t>&lt;unknown&gt;</w:t>
      </w:r>
    </w:p>
    <w:p w:rsidR="006E55B3" w:rsidRPr="00B633DA" w:rsidRDefault="006E55B3" w:rsidP="006E55B3">
      <w:pPr>
        <w:spacing w:before="120" w:after="0" w:line="240" w:lineRule="auto"/>
        <w:rPr>
          <w:rFonts w:ascii="Linux Libertine" w:hAnsi="Linux Libertine" w:cs="Linux Libertine"/>
        </w:rPr>
      </w:pPr>
      <w:r w:rsidRPr="00B633DA">
        <w:rPr>
          <w:rFonts w:ascii="Linux Libertine" w:hAnsi="Linux Libertine" w:cs="Linux Libertine"/>
        </w:rPr>
        <w:t>.</w:t>
      </w:r>
      <w:r w:rsidRPr="00B633DA">
        <w:rPr>
          <w:rFonts w:ascii="Linux Libertine" w:hAnsi="Linux Libertine" w:cs="Linux Libertine"/>
        </w:rPr>
        <w:tab/>
      </w:r>
      <w:r w:rsidR="005A6E49" w:rsidRPr="00B633DA">
        <w:rPr>
          <w:rFonts w:ascii="Linux Libertine" w:hAnsi="Linux Libertine" w:cs="Linux Libertine"/>
        </w:rPr>
        <w:tab/>
      </w:r>
      <w:r w:rsidRPr="00B633DA">
        <w:rPr>
          <w:rFonts w:ascii="Linux Libertine" w:hAnsi="Linux Libertine" w:cs="Linux Libertine"/>
        </w:rPr>
        <w:t>SENT</w:t>
      </w:r>
      <w:r w:rsidR="005A6E49" w:rsidRPr="00B633DA">
        <w:rPr>
          <w:rFonts w:ascii="Linux Libertine" w:hAnsi="Linux Libertine" w:cs="Linux Libertine"/>
        </w:rPr>
        <w:tab/>
      </w:r>
      <w:r w:rsidR="005A6E49" w:rsidRPr="00B633DA">
        <w:rPr>
          <w:rFonts w:ascii="Linux Libertine" w:hAnsi="Linux Libertine" w:cs="Linux Libertine"/>
        </w:rPr>
        <w:tab/>
      </w:r>
      <w:r w:rsidR="005A6E49" w:rsidRPr="00B633DA">
        <w:rPr>
          <w:rFonts w:ascii="Linux Libertine" w:hAnsi="Linux Libertine" w:cs="Linux Libertine"/>
        </w:rPr>
        <w:tab/>
      </w:r>
      <w:r w:rsidRPr="00B633DA">
        <w:rPr>
          <w:rFonts w:ascii="Linux Libertine" w:hAnsi="Linux Libertine" w:cs="Linux Libertine"/>
        </w:rPr>
        <w:t>.</w:t>
      </w:r>
    </w:p>
    <w:p w:rsidR="006E55B3" w:rsidRPr="00B633DA" w:rsidRDefault="006E55B3" w:rsidP="006E55B3">
      <w:pPr>
        <w:spacing w:before="120" w:after="0" w:line="240" w:lineRule="auto"/>
        <w:rPr>
          <w:rFonts w:ascii="Linux Libertine" w:hAnsi="Linux Libertine" w:cs="Linux Libertine"/>
        </w:rPr>
      </w:pPr>
      <w:r w:rsidRPr="00B633DA">
        <w:rPr>
          <w:rFonts w:ascii="Linux Libertine" w:hAnsi="Linux Libertine" w:cs="Linux Libertine"/>
        </w:rPr>
        <w:t>C’est</w:t>
      </w:r>
      <w:r w:rsidRPr="00B633DA">
        <w:rPr>
          <w:rFonts w:ascii="Linux Libertine" w:hAnsi="Linux Libertine" w:cs="Linux Libertine"/>
        </w:rPr>
        <w:tab/>
      </w:r>
      <w:r w:rsidR="005A6E49" w:rsidRPr="00B633DA">
        <w:rPr>
          <w:rFonts w:ascii="Linux Libertine" w:hAnsi="Linux Libertine" w:cs="Linux Libertine"/>
        </w:rPr>
        <w:tab/>
      </w:r>
      <w:r w:rsidRPr="00B633DA">
        <w:rPr>
          <w:rFonts w:ascii="Linux Libertine" w:hAnsi="Linux Libertine" w:cs="Linux Libertine"/>
        </w:rPr>
        <w:t>NOM</w:t>
      </w:r>
      <w:r w:rsidRPr="00B633DA">
        <w:rPr>
          <w:rFonts w:ascii="Linux Libertine" w:hAnsi="Linux Libertine" w:cs="Linux Libertine"/>
        </w:rPr>
        <w:tab/>
      </w:r>
      <w:r w:rsidR="005A6E49" w:rsidRPr="00B633DA">
        <w:rPr>
          <w:rFonts w:ascii="Linux Libertine" w:hAnsi="Linux Libertine" w:cs="Linux Libertine"/>
        </w:rPr>
        <w:tab/>
      </w:r>
      <w:r w:rsidR="005A6E49" w:rsidRPr="00B633DA">
        <w:rPr>
          <w:rFonts w:ascii="Linux Libertine" w:hAnsi="Linux Libertine" w:cs="Linux Libertine"/>
        </w:rPr>
        <w:tab/>
      </w:r>
      <w:r w:rsidRPr="00B633DA">
        <w:rPr>
          <w:rFonts w:ascii="Linux Libertine" w:hAnsi="Linux Libertine" w:cs="Linux Libertine"/>
        </w:rPr>
        <w:t>&lt;unknown&gt;</w:t>
      </w:r>
    </w:p>
    <w:p w:rsidR="006E55B3" w:rsidRPr="00B633DA" w:rsidRDefault="006E55B3" w:rsidP="006E55B3">
      <w:pPr>
        <w:spacing w:before="120" w:after="0" w:line="240" w:lineRule="auto"/>
        <w:rPr>
          <w:rFonts w:ascii="Linux Libertine" w:hAnsi="Linux Libertine" w:cs="Linux Libertine"/>
        </w:rPr>
      </w:pPr>
      <w:r w:rsidRPr="00B633DA">
        <w:rPr>
          <w:rFonts w:ascii="Linux Libertine" w:hAnsi="Linux Libertine" w:cs="Linux Libertine"/>
        </w:rPr>
        <w:t>grave</w:t>
      </w:r>
      <w:r w:rsidRPr="00B633DA">
        <w:rPr>
          <w:rFonts w:ascii="Linux Libertine" w:hAnsi="Linux Libertine" w:cs="Linux Libertine"/>
        </w:rPr>
        <w:tab/>
      </w:r>
      <w:r w:rsidR="005A6E49" w:rsidRPr="00B633DA">
        <w:rPr>
          <w:rFonts w:ascii="Linux Libertine" w:hAnsi="Linux Libertine" w:cs="Linux Libertine"/>
        </w:rPr>
        <w:tab/>
      </w:r>
      <w:r w:rsidRPr="00B633DA">
        <w:rPr>
          <w:rFonts w:ascii="Linux Libertine" w:hAnsi="Linux Libertine" w:cs="Linux Libertine"/>
        </w:rPr>
        <w:t>ADJ</w:t>
      </w:r>
      <w:r w:rsidRPr="00B633DA">
        <w:rPr>
          <w:rFonts w:ascii="Linux Libertine" w:hAnsi="Linux Libertine" w:cs="Linux Libertine"/>
        </w:rPr>
        <w:tab/>
      </w:r>
      <w:r w:rsidR="005A6E49" w:rsidRPr="00B633DA">
        <w:rPr>
          <w:rFonts w:ascii="Linux Libertine" w:hAnsi="Linux Libertine" w:cs="Linux Libertine"/>
        </w:rPr>
        <w:tab/>
      </w:r>
      <w:r w:rsidR="005A6E49" w:rsidRPr="00B633DA">
        <w:rPr>
          <w:rFonts w:ascii="Linux Libertine" w:hAnsi="Linux Libertine" w:cs="Linux Libertine"/>
        </w:rPr>
        <w:tab/>
      </w:r>
      <w:r w:rsidRPr="00B633DA">
        <w:rPr>
          <w:rFonts w:ascii="Linux Libertine" w:hAnsi="Linux Libertine" w:cs="Linux Libertine"/>
        </w:rPr>
        <w:t>grave</w:t>
      </w:r>
    </w:p>
    <w:p w:rsidR="006E55B3" w:rsidRPr="00B633DA" w:rsidRDefault="006E55B3" w:rsidP="006E55B3">
      <w:pPr>
        <w:spacing w:before="120" w:after="0" w:line="240" w:lineRule="auto"/>
        <w:rPr>
          <w:rFonts w:ascii="Linux Libertine" w:hAnsi="Linux Libertine" w:cs="Linux Libertine"/>
        </w:rPr>
      </w:pPr>
      <w:r w:rsidRPr="00B633DA">
        <w:rPr>
          <w:rFonts w:ascii="Linux Libertine" w:hAnsi="Linux Libertine" w:cs="Linux Libertine"/>
        </w:rPr>
        <w:t>pour</w:t>
      </w:r>
      <w:r w:rsidRPr="00B633DA">
        <w:rPr>
          <w:rFonts w:ascii="Linux Libertine" w:hAnsi="Linux Libertine" w:cs="Linux Libertine"/>
        </w:rPr>
        <w:tab/>
      </w:r>
      <w:r w:rsidR="005A6E49" w:rsidRPr="00B633DA">
        <w:rPr>
          <w:rFonts w:ascii="Linux Libertine" w:hAnsi="Linux Libertine" w:cs="Linux Libertine"/>
        </w:rPr>
        <w:tab/>
      </w:r>
      <w:r w:rsidRPr="00B633DA">
        <w:rPr>
          <w:rFonts w:ascii="Linux Libertine" w:hAnsi="Linux Libertine" w:cs="Linux Libertine"/>
        </w:rPr>
        <w:t>KON</w:t>
      </w:r>
      <w:r w:rsidRPr="00B633DA">
        <w:rPr>
          <w:rFonts w:ascii="Linux Libertine" w:hAnsi="Linux Libertine" w:cs="Linux Libertine"/>
        </w:rPr>
        <w:tab/>
      </w:r>
      <w:r w:rsidR="005A6E49" w:rsidRPr="00B633DA">
        <w:rPr>
          <w:rFonts w:ascii="Linux Libertine" w:hAnsi="Linux Libertine" w:cs="Linux Libertine"/>
        </w:rPr>
        <w:tab/>
      </w:r>
      <w:r w:rsidR="005A6E49" w:rsidRPr="00B633DA">
        <w:rPr>
          <w:rFonts w:ascii="Linux Libertine" w:hAnsi="Linux Libertine" w:cs="Linux Libertine"/>
        </w:rPr>
        <w:tab/>
      </w:r>
      <w:r w:rsidRPr="00B633DA">
        <w:rPr>
          <w:rFonts w:ascii="Linux Libertine" w:hAnsi="Linux Libertine" w:cs="Linux Libertine"/>
        </w:rPr>
        <w:t>pour</w:t>
      </w:r>
    </w:p>
    <w:p w:rsidR="006E55B3" w:rsidRPr="00B633DA" w:rsidRDefault="006E55B3" w:rsidP="006E55B3">
      <w:pPr>
        <w:spacing w:before="120" w:after="0" w:line="240" w:lineRule="auto"/>
        <w:rPr>
          <w:rFonts w:ascii="Linux Libertine" w:hAnsi="Linux Libertine" w:cs="Linux Libertine"/>
        </w:rPr>
      </w:pPr>
      <w:r w:rsidRPr="00B633DA">
        <w:rPr>
          <w:rFonts w:ascii="Linux Libertine" w:hAnsi="Linux Libertine" w:cs="Linux Libertine"/>
        </w:rPr>
        <w:t>donné</w:t>
      </w:r>
      <w:r w:rsidRPr="00B633DA">
        <w:rPr>
          <w:rFonts w:ascii="Linux Libertine" w:hAnsi="Linux Libertine" w:cs="Linux Libertine"/>
        </w:rPr>
        <w:tab/>
      </w:r>
      <w:r w:rsidR="005A6E49" w:rsidRPr="00B633DA">
        <w:rPr>
          <w:rFonts w:ascii="Linux Libertine" w:hAnsi="Linux Libertine" w:cs="Linux Libertine"/>
        </w:rPr>
        <w:tab/>
      </w:r>
      <w:r w:rsidRPr="00B633DA">
        <w:rPr>
          <w:rFonts w:ascii="Linux Libertine" w:hAnsi="Linux Libertine" w:cs="Linux Libertine"/>
        </w:rPr>
        <w:t>VER:pper</w:t>
      </w:r>
      <w:r w:rsidRPr="00B633DA">
        <w:rPr>
          <w:rFonts w:ascii="Linux Libertine" w:hAnsi="Linux Libertine" w:cs="Linux Libertine"/>
        </w:rPr>
        <w:tab/>
      </w:r>
      <w:r w:rsidR="005A6E49" w:rsidRPr="00B633DA">
        <w:rPr>
          <w:rFonts w:ascii="Linux Libertine" w:hAnsi="Linux Libertine" w:cs="Linux Libertine"/>
        </w:rPr>
        <w:tab/>
      </w:r>
      <w:r w:rsidRPr="00B633DA">
        <w:rPr>
          <w:rFonts w:ascii="Linux Libertine" w:hAnsi="Linux Libertine" w:cs="Linux Libertine"/>
        </w:rPr>
        <w:t>donner</w:t>
      </w:r>
    </w:p>
    <w:p w:rsidR="006E55B3" w:rsidRPr="00B633DA" w:rsidRDefault="006E55B3" w:rsidP="006E55B3">
      <w:pPr>
        <w:spacing w:before="120" w:after="0" w:line="240" w:lineRule="auto"/>
        <w:rPr>
          <w:rFonts w:ascii="Linux Libertine" w:hAnsi="Linux Libertine" w:cs="Linux Libertine"/>
        </w:rPr>
      </w:pPr>
      <w:r w:rsidRPr="00B633DA">
        <w:rPr>
          <w:rFonts w:ascii="Linux Libertine" w:hAnsi="Linux Libertine" w:cs="Linux Libertine"/>
        </w:rPr>
        <w:t>son</w:t>
      </w:r>
      <w:r w:rsidRPr="00B633DA">
        <w:rPr>
          <w:rFonts w:ascii="Linux Libertine" w:hAnsi="Linux Libertine" w:cs="Linux Libertine"/>
        </w:rPr>
        <w:tab/>
      </w:r>
      <w:r w:rsidR="005A6E49" w:rsidRPr="00B633DA">
        <w:rPr>
          <w:rFonts w:ascii="Linux Libertine" w:hAnsi="Linux Libertine" w:cs="Linux Libertine"/>
        </w:rPr>
        <w:tab/>
      </w:r>
      <w:r w:rsidRPr="00B633DA">
        <w:rPr>
          <w:rFonts w:ascii="Linux Libertine" w:hAnsi="Linux Libertine" w:cs="Linux Libertine"/>
        </w:rPr>
        <w:t>DET:POS</w:t>
      </w:r>
      <w:r w:rsidRPr="00B633DA">
        <w:rPr>
          <w:rFonts w:ascii="Linux Libertine" w:hAnsi="Linux Libertine" w:cs="Linux Libertine"/>
        </w:rPr>
        <w:tab/>
      </w:r>
      <w:r w:rsidR="005A6E49" w:rsidRPr="00B633DA">
        <w:rPr>
          <w:rFonts w:ascii="Linux Libertine" w:hAnsi="Linux Libertine" w:cs="Linux Libertine"/>
        </w:rPr>
        <w:tab/>
      </w:r>
      <w:r w:rsidRPr="00B633DA">
        <w:rPr>
          <w:rFonts w:ascii="Linux Libertine" w:hAnsi="Linux Libertine" w:cs="Linux Libertine"/>
        </w:rPr>
        <w:t>son</w:t>
      </w:r>
    </w:p>
    <w:p w:rsidR="006E55B3" w:rsidRPr="00B633DA" w:rsidRDefault="006E55B3" w:rsidP="006E55B3">
      <w:pPr>
        <w:spacing w:before="120" w:after="0" w:line="240" w:lineRule="auto"/>
        <w:rPr>
          <w:rFonts w:ascii="Linux Libertine" w:hAnsi="Linux Libertine" w:cs="Linux Libertine"/>
        </w:rPr>
      </w:pPr>
      <w:r w:rsidRPr="00B633DA">
        <w:rPr>
          <w:rFonts w:ascii="Linux Libertine" w:hAnsi="Linux Libertine" w:cs="Linux Libertine"/>
        </w:rPr>
        <w:t>sang</w:t>
      </w:r>
      <w:r w:rsidRPr="00B633DA">
        <w:rPr>
          <w:rFonts w:ascii="Linux Libertine" w:hAnsi="Linux Libertine" w:cs="Linux Libertine"/>
        </w:rPr>
        <w:tab/>
      </w:r>
      <w:r w:rsidR="005A6E49" w:rsidRPr="00B633DA">
        <w:rPr>
          <w:rFonts w:ascii="Linux Libertine" w:hAnsi="Linux Libertine" w:cs="Linux Libertine"/>
        </w:rPr>
        <w:tab/>
      </w:r>
      <w:r w:rsidRPr="00B633DA">
        <w:rPr>
          <w:rFonts w:ascii="Linux Libertine" w:hAnsi="Linux Libertine" w:cs="Linux Libertine"/>
        </w:rPr>
        <w:t>NOM</w:t>
      </w:r>
      <w:r w:rsidRPr="00B633DA">
        <w:rPr>
          <w:rFonts w:ascii="Linux Libertine" w:hAnsi="Linux Libertine" w:cs="Linux Libertine"/>
        </w:rPr>
        <w:tab/>
      </w:r>
      <w:r w:rsidR="005A6E49" w:rsidRPr="00B633DA">
        <w:rPr>
          <w:rFonts w:ascii="Linux Libertine" w:hAnsi="Linux Libertine" w:cs="Linux Libertine"/>
        </w:rPr>
        <w:tab/>
      </w:r>
      <w:r w:rsidR="005A6E49" w:rsidRPr="00B633DA">
        <w:rPr>
          <w:rFonts w:ascii="Linux Libertine" w:hAnsi="Linux Libertine" w:cs="Linux Libertine"/>
        </w:rPr>
        <w:tab/>
      </w:r>
      <w:r w:rsidRPr="00B633DA">
        <w:rPr>
          <w:rFonts w:ascii="Linux Libertine" w:hAnsi="Linux Libertine" w:cs="Linux Libertine"/>
        </w:rPr>
        <w:t>sang</w:t>
      </w:r>
    </w:p>
    <w:p w:rsidR="006E55B3" w:rsidRPr="00B633DA" w:rsidRDefault="006E55B3" w:rsidP="005A6E49">
      <w:pPr>
        <w:spacing w:before="120" w:after="360" w:line="240" w:lineRule="auto"/>
        <w:rPr>
          <w:rFonts w:ascii="Linux Libertine" w:hAnsi="Linux Libertine" w:cs="Linux Libertine"/>
        </w:rPr>
      </w:pPr>
      <w:r w:rsidRPr="00B633DA">
        <w:rPr>
          <w:rFonts w:ascii="Linux Libertine" w:hAnsi="Linux Libertine" w:cs="Linux Libertine"/>
        </w:rPr>
        <w:t>?</w:t>
      </w:r>
      <w:r w:rsidRPr="00B633DA">
        <w:rPr>
          <w:rFonts w:ascii="Linux Libertine" w:hAnsi="Linux Libertine" w:cs="Linux Libertine"/>
        </w:rPr>
        <w:tab/>
      </w:r>
      <w:r w:rsidR="005A6E49" w:rsidRPr="00B633DA">
        <w:rPr>
          <w:rFonts w:ascii="Linux Libertine" w:hAnsi="Linux Libertine" w:cs="Linux Libertine"/>
        </w:rPr>
        <w:tab/>
      </w:r>
      <w:r w:rsidRPr="00B633DA">
        <w:rPr>
          <w:rFonts w:ascii="Linux Libertine" w:hAnsi="Linux Libertine" w:cs="Linux Libertine"/>
        </w:rPr>
        <w:t>SENT</w:t>
      </w:r>
      <w:r w:rsidRPr="00B633DA">
        <w:rPr>
          <w:rFonts w:ascii="Linux Libertine" w:hAnsi="Linux Libertine" w:cs="Linux Libertine"/>
        </w:rPr>
        <w:tab/>
      </w:r>
      <w:r w:rsidR="005A6E49" w:rsidRPr="00B633DA">
        <w:rPr>
          <w:rFonts w:ascii="Linux Libertine" w:hAnsi="Linux Libertine" w:cs="Linux Libertine"/>
        </w:rPr>
        <w:tab/>
      </w:r>
      <w:r w:rsidR="005A6E49" w:rsidRPr="00B633DA">
        <w:rPr>
          <w:rFonts w:ascii="Linux Libertine" w:hAnsi="Linux Libertine" w:cs="Linux Libertine"/>
        </w:rPr>
        <w:tab/>
      </w:r>
      <w:r w:rsidRPr="00B633DA">
        <w:rPr>
          <w:rFonts w:ascii="Linux Libertine" w:hAnsi="Linux Libertine" w:cs="Linux Libertine"/>
        </w:rPr>
        <w:t>?</w:t>
      </w:r>
    </w:p>
    <w:p w:rsidR="001F6D33" w:rsidRPr="00B633DA" w:rsidRDefault="005A6E49" w:rsidP="00831370">
      <w:pPr>
        <w:spacing w:before="120" w:after="0"/>
        <w:rPr>
          <w:rFonts w:ascii="Linux Libertine" w:hAnsi="Linux Libertine" w:cs="Linux Libertine"/>
        </w:rPr>
      </w:pPr>
      <w:del w:id="201" w:author="Iana Atanassova" w:date="2018-05-21T16:00:00Z">
        <w:r w:rsidRPr="00B633DA" w:rsidDel="006357D3">
          <w:rPr>
            <w:rFonts w:ascii="Linux Libertine" w:hAnsi="Linux Libertine" w:cs="Linux Libertine"/>
          </w:rPr>
          <w:delText>On se rend alors compte</w:delText>
        </w:r>
      </w:del>
      <w:ins w:id="202" w:author="Iana Atanassova" w:date="2018-05-21T16:00:00Z">
        <w:r w:rsidR="006357D3">
          <w:rPr>
            <w:rFonts w:ascii="Linux Libertine" w:hAnsi="Linux Libertine" w:cs="Linux Libertine"/>
          </w:rPr>
          <w:t>Nous pouvons observer ici</w:t>
        </w:r>
      </w:ins>
      <w:r w:rsidRPr="00B633DA">
        <w:rPr>
          <w:rFonts w:ascii="Linux Libertine" w:hAnsi="Linux Libertine" w:cs="Linux Libertine"/>
        </w:rPr>
        <w:t xml:space="preserve"> que l</w:t>
      </w:r>
      <w:r w:rsidR="001F6D33" w:rsidRPr="00B633DA">
        <w:rPr>
          <w:rFonts w:ascii="Linux Libertine" w:hAnsi="Linux Libertine" w:cs="Linux Libertine"/>
        </w:rPr>
        <w:t xml:space="preserve">’élément 2 </w:t>
      </w:r>
      <w:del w:id="203" w:author="Iana Atanassova" w:date="2018-05-21T16:00:00Z">
        <w:r w:rsidRPr="00B633DA" w:rsidDel="006357D3">
          <w:rPr>
            <w:rFonts w:ascii="Linux Libertine" w:hAnsi="Linux Libertine" w:cs="Linux Libertine"/>
          </w:rPr>
          <w:delText>est</w:delText>
        </w:r>
        <w:r w:rsidR="001F6D33" w:rsidRPr="00B633DA" w:rsidDel="006357D3">
          <w:rPr>
            <w:rFonts w:ascii="Linux Libertine" w:hAnsi="Linux Libertine" w:cs="Linux Libertine"/>
          </w:rPr>
          <w:delText xml:space="preserve"> problématique</w:delText>
        </w:r>
      </w:del>
      <w:ins w:id="204" w:author="Iana Atanassova" w:date="2018-05-21T16:00:00Z">
        <w:r w:rsidR="006357D3">
          <w:rPr>
            <w:rFonts w:ascii="Linux Libertine" w:hAnsi="Linux Libertine" w:cs="Linux Libertine"/>
          </w:rPr>
          <w:t xml:space="preserve">n’est pas </w:t>
        </w:r>
      </w:ins>
      <w:ins w:id="205" w:author="Iana Atanassova" w:date="2018-05-21T16:01:00Z">
        <w:r w:rsidR="006357D3">
          <w:rPr>
            <w:rFonts w:ascii="Linux Libertine" w:hAnsi="Linux Libertine" w:cs="Linux Libertine"/>
          </w:rPr>
          <w:t>analysé</w:t>
        </w:r>
      </w:ins>
      <w:ins w:id="206" w:author="Iana Atanassova" w:date="2018-05-21T16:00:00Z">
        <w:r w:rsidR="006357D3">
          <w:rPr>
            <w:rFonts w:ascii="Linux Libertine" w:hAnsi="Linux Libertine" w:cs="Linux Libertine"/>
          </w:rPr>
          <w:t xml:space="preserve"> correctement</w:t>
        </w:r>
      </w:ins>
      <w:r w:rsidR="001F6D33" w:rsidRPr="00B633DA">
        <w:rPr>
          <w:rFonts w:ascii="Linux Libertine" w:hAnsi="Linux Libertine" w:cs="Linux Libertine"/>
        </w:rPr>
        <w:t xml:space="preserve"> car </w:t>
      </w:r>
      <w:r w:rsidRPr="00B633DA">
        <w:rPr>
          <w:rFonts w:ascii="Linux Libertine" w:hAnsi="Linux Libertine" w:cs="Linux Libertine"/>
        </w:rPr>
        <w:t xml:space="preserve">il </w:t>
      </w:r>
      <w:r w:rsidR="001F6D33" w:rsidRPr="00B633DA">
        <w:rPr>
          <w:rFonts w:ascii="Linux Libertine" w:hAnsi="Linux Libertine" w:cs="Linux Libertine"/>
        </w:rPr>
        <w:t>présent</w:t>
      </w:r>
      <w:r w:rsidRPr="00B633DA">
        <w:rPr>
          <w:rFonts w:ascii="Linux Libertine" w:hAnsi="Linux Libertine" w:cs="Linux Libertine"/>
        </w:rPr>
        <w:t>e</w:t>
      </w:r>
      <w:r w:rsidR="001F6D33" w:rsidRPr="00B633DA">
        <w:rPr>
          <w:rFonts w:ascii="Linux Libertine" w:hAnsi="Linux Libertine" w:cs="Linux Libertine"/>
        </w:rPr>
        <w:t xml:space="preserve"> une erreur d’orthographe</w:t>
      </w:r>
      <w:r w:rsidRPr="00B633DA">
        <w:rPr>
          <w:rFonts w:ascii="Linux Libertine" w:hAnsi="Linux Libertine" w:cs="Linux Libertine"/>
        </w:rPr>
        <w:t xml:space="preserve"> qui n’aboutit </w:t>
      </w:r>
      <w:del w:id="207" w:author="Iana Atanassova" w:date="2018-05-21T16:00:00Z">
        <w:r w:rsidRPr="00B633DA" w:rsidDel="006357D3">
          <w:rPr>
            <w:rFonts w:ascii="Linux Libertine" w:hAnsi="Linux Libertine" w:cs="Linux Libertine"/>
          </w:rPr>
          <w:delText xml:space="preserve">cependant </w:delText>
        </w:r>
      </w:del>
      <w:r w:rsidRPr="00B633DA">
        <w:rPr>
          <w:rFonts w:ascii="Linux Libertine" w:hAnsi="Linux Libertine" w:cs="Linux Libertine"/>
        </w:rPr>
        <w:t xml:space="preserve">à aucun autre mot comme c’est le cas </w:t>
      </w:r>
      <w:del w:id="208" w:author="Iana Atanassova" w:date="2018-05-21T16:01:00Z">
        <w:r w:rsidRPr="00B633DA" w:rsidDel="006357D3">
          <w:rPr>
            <w:rFonts w:ascii="Linux Libertine" w:hAnsi="Linux Libertine" w:cs="Linux Libertine"/>
          </w:rPr>
          <w:delText>pour</w:delText>
        </w:r>
      </w:del>
      <w:ins w:id="209" w:author="Iana Atanassova" w:date="2018-05-21T16:01:00Z">
        <w:r w:rsidR="006357D3">
          <w:rPr>
            <w:rFonts w:ascii="Linux Libertine" w:hAnsi="Linux Libertine" w:cs="Linux Libertine"/>
          </w:rPr>
          <w:t>d</w:t>
        </w:r>
      </w:ins>
      <w:del w:id="210" w:author="Iana Atanassova" w:date="2018-05-21T16:01:00Z">
        <w:r w:rsidRPr="00B633DA" w:rsidDel="006357D3">
          <w:rPr>
            <w:rFonts w:ascii="Linux Libertine" w:hAnsi="Linux Libertine" w:cs="Linux Libertine"/>
          </w:rPr>
          <w:delText xml:space="preserve"> l</w:delText>
        </w:r>
      </w:del>
      <w:r w:rsidRPr="00B633DA">
        <w:rPr>
          <w:rFonts w:ascii="Linux Libertine" w:hAnsi="Linux Libertine" w:cs="Linux Libertine"/>
        </w:rPr>
        <w:t>es éléments 1 et 3</w:t>
      </w:r>
      <w:r w:rsidR="00C62BC9" w:rsidRPr="00B633DA">
        <w:rPr>
          <w:rFonts w:ascii="Linux Libertine" w:hAnsi="Linux Libertine" w:cs="Linux Libertine"/>
        </w:rPr>
        <w:t>. L</w:t>
      </w:r>
      <w:r w:rsidRPr="00B633DA">
        <w:rPr>
          <w:rFonts w:ascii="Linux Libertine" w:hAnsi="Linux Libertine" w:cs="Linux Libertine"/>
        </w:rPr>
        <w:t xml:space="preserve">e </w:t>
      </w:r>
      <w:r w:rsidR="001F6D33" w:rsidRPr="00B633DA">
        <w:rPr>
          <w:rFonts w:ascii="Linux Libertine" w:hAnsi="Linux Libertine" w:cs="Linux Libertine"/>
        </w:rPr>
        <w:t xml:space="preserve">lemmatiseur ne </w:t>
      </w:r>
      <w:r w:rsidRPr="00B633DA">
        <w:rPr>
          <w:rFonts w:ascii="Linux Libertine" w:hAnsi="Linux Libertine" w:cs="Linux Libertine"/>
        </w:rPr>
        <w:t>parvient</w:t>
      </w:r>
      <w:r w:rsidR="001F6D33" w:rsidRPr="00B633DA">
        <w:rPr>
          <w:rFonts w:ascii="Linux Libertine" w:hAnsi="Linux Libertine" w:cs="Linux Libertine"/>
        </w:rPr>
        <w:t xml:space="preserve"> </w:t>
      </w:r>
      <w:r w:rsidRPr="00B633DA">
        <w:rPr>
          <w:rFonts w:ascii="Linux Libertine" w:hAnsi="Linux Libertine" w:cs="Linux Libertine"/>
        </w:rPr>
        <w:t xml:space="preserve">alors </w:t>
      </w:r>
      <w:r w:rsidR="001F6D33" w:rsidRPr="00B633DA">
        <w:rPr>
          <w:rFonts w:ascii="Linux Libertine" w:hAnsi="Linux Libertine" w:cs="Linux Libertine"/>
        </w:rPr>
        <w:t>pas à rétablir sa forme d’origine.</w:t>
      </w:r>
      <w:r w:rsidR="00831370" w:rsidRPr="00B633DA">
        <w:rPr>
          <w:rFonts w:ascii="Linux Libertine" w:hAnsi="Linux Libertine" w:cs="Linux Libertine"/>
        </w:rPr>
        <w:t xml:space="preserve"> </w:t>
      </w:r>
      <w:r w:rsidR="00831370" w:rsidRPr="00B633DA">
        <w:rPr>
          <w:rFonts w:ascii="Linux Libertine" w:hAnsi="Linux Libertine" w:cs="Linux Libertine"/>
        </w:rPr>
        <w:fldChar w:fldCharType="begin" w:fldLock="1"/>
      </w:r>
      <w:r w:rsidR="00F41901" w:rsidRPr="00B633DA">
        <w:rPr>
          <w:rFonts w:ascii="Linux Libertine" w:hAnsi="Linux Libertine" w:cs="Linux Libertine"/>
        </w:rPr>
        <w:instrText>ADDIN CSL_CITATION { "citationItems" : [ { "id" : "ITEM-1", "itemData" : { "ISBN" : "978-0131873216", "abstract" : "Third Edition draft", "author" : [ { "dropping-particle" : "", "family" : "Jurafsky", "given" : "Daniel", "non-dropping-particle" : "", "parse-names" : false, "suffix" : "" }, { "dropping-particle" : "", "family" : "Martin", "given" : "James H", "non-dropping-particle" : "", "parse-names" : false, "suffix" : "" } ], "id" : "ITEM-1", "issued" : { "date-parts" : [ [ "2017" ] ] }, "title" : "Speech and Language Processing - An Introduction to Natural Language Processing, Computational Linguistics, and Speech Recognition", "type" : "article-journal" }, "uris" : [ "http://www.mendeley.com/documents/?uuid=b1e1fdde-e857-4091-9e55-f77df06e5a0b" ] } ], "mendeley" : { "formattedCitation" : "(Jurafsky and Martin 2017)", "plainTextFormattedCitation" : "(Jurafsky and Martin 2017)", "previouslyFormattedCitation" : "(Jurafsky and Martin 2017)" }, "properties" : { "noteIndex" : 0 }, "schema" : "https://github.com/citation-style-language/schema/raw/master/csl-citation.json" }</w:instrText>
      </w:r>
      <w:r w:rsidR="00831370" w:rsidRPr="00B633DA">
        <w:rPr>
          <w:rFonts w:ascii="Linux Libertine" w:hAnsi="Linux Libertine" w:cs="Linux Libertine"/>
        </w:rPr>
        <w:fldChar w:fldCharType="separate"/>
      </w:r>
      <w:r w:rsidR="003A4F95" w:rsidRPr="00B633DA">
        <w:rPr>
          <w:rFonts w:ascii="Linux Libertine" w:hAnsi="Linux Libertine" w:cs="Linux Libertine"/>
          <w:noProof/>
        </w:rPr>
        <w:t>(Jurafsky and Martin 2017)</w:t>
      </w:r>
      <w:r w:rsidR="00831370" w:rsidRPr="00B633DA">
        <w:rPr>
          <w:rFonts w:ascii="Linux Libertine" w:hAnsi="Linux Libertine" w:cs="Linux Libertine"/>
        </w:rPr>
        <w:fldChar w:fldCharType="end"/>
      </w:r>
      <w:r w:rsidR="00831370" w:rsidRPr="00B633DA">
        <w:rPr>
          <w:rFonts w:ascii="Linux Libertine" w:hAnsi="Linux Libertine" w:cs="Linux Libertine"/>
        </w:rPr>
        <w:t xml:space="preserve"> définissent </w:t>
      </w:r>
      <w:r w:rsidR="008F2186" w:rsidRPr="00B633DA">
        <w:rPr>
          <w:rFonts w:ascii="Linux Libertine" w:hAnsi="Linux Libertine" w:cs="Linux Libertine"/>
        </w:rPr>
        <w:t>deux</w:t>
      </w:r>
      <w:r w:rsidR="00831370" w:rsidRPr="00B633DA">
        <w:rPr>
          <w:rFonts w:ascii="Linux Libertine" w:hAnsi="Linux Libertine" w:cs="Linux Libertine"/>
        </w:rPr>
        <w:t xml:space="preserve"> types d’erreurs :</w:t>
      </w:r>
    </w:p>
    <w:p w:rsidR="00831370" w:rsidRPr="00B633DA" w:rsidRDefault="00831370" w:rsidP="00831370">
      <w:pPr>
        <w:pStyle w:val="ListParagraph"/>
        <w:numPr>
          <w:ilvl w:val="0"/>
          <w:numId w:val="23"/>
        </w:numPr>
        <w:spacing w:before="120" w:after="0"/>
        <w:rPr>
          <w:rFonts w:ascii="Linux Libertine" w:hAnsi="Linux Libertine" w:cs="Linux Libertine"/>
        </w:rPr>
      </w:pPr>
      <w:r w:rsidRPr="00B633DA">
        <w:rPr>
          <w:rFonts w:ascii="Linux Libertine" w:hAnsi="Linux Libertine" w:cs="Linux Libertine"/>
        </w:rPr>
        <w:t>La correction de non-mots : il s’agit de la détection et de la correction des erreurs aboutissant à des non-mots</w:t>
      </w:r>
      <w:r w:rsidR="008F2186" w:rsidRPr="00B633DA">
        <w:rPr>
          <w:rFonts w:ascii="Linux Libertine" w:hAnsi="Linux Libertine" w:cs="Linux Libertine"/>
        </w:rPr>
        <w:t xml:space="preserve"> (l’omission d’une lettre par exemple, comme l’élément </w:t>
      </w:r>
      <w:r w:rsidR="005A6E49" w:rsidRPr="00B633DA">
        <w:rPr>
          <w:rFonts w:ascii="Linux Libertine" w:hAnsi="Linux Libertine" w:cs="Linux Libertine"/>
        </w:rPr>
        <w:t>2</w:t>
      </w:r>
      <w:r w:rsidR="008F2186" w:rsidRPr="00B633DA">
        <w:rPr>
          <w:rFonts w:ascii="Linux Libertine" w:hAnsi="Linux Libertine" w:cs="Linux Libertine"/>
        </w:rPr>
        <w:t xml:space="preserve"> dans l’exemple ci-dessus).</w:t>
      </w:r>
    </w:p>
    <w:p w:rsidR="008F2186" w:rsidRPr="00B633DA" w:rsidRDefault="008F2186" w:rsidP="00831370">
      <w:pPr>
        <w:pStyle w:val="ListParagraph"/>
        <w:numPr>
          <w:ilvl w:val="0"/>
          <w:numId w:val="23"/>
        </w:numPr>
        <w:spacing w:before="120" w:after="0"/>
        <w:rPr>
          <w:rFonts w:ascii="Linux Libertine" w:hAnsi="Linux Libertine" w:cs="Linux Libertine"/>
        </w:rPr>
      </w:pPr>
      <w:r w:rsidRPr="00B633DA">
        <w:rPr>
          <w:rFonts w:ascii="Linux Libertine" w:hAnsi="Linux Libertine" w:cs="Linux Libertine"/>
        </w:rPr>
        <w:t xml:space="preserve">La correction de mots : il s’agit de la détection et de la correction des erreurs aboutissant néanmoins à des mots existants (comme les éléments </w:t>
      </w:r>
      <w:r w:rsidR="005A6E49" w:rsidRPr="00B633DA">
        <w:rPr>
          <w:rFonts w:ascii="Linux Libertine" w:hAnsi="Linux Libertine" w:cs="Linux Libertine"/>
        </w:rPr>
        <w:t>1</w:t>
      </w:r>
      <w:r w:rsidRPr="00B633DA">
        <w:rPr>
          <w:rFonts w:ascii="Linux Libertine" w:hAnsi="Linux Libertine" w:cs="Linux Libertine"/>
        </w:rPr>
        <w:t xml:space="preserve"> et 3 dans l’exemple ci-dessus, qui sont des erreurs cognitives)</w:t>
      </w:r>
    </w:p>
    <w:p w:rsidR="00FF11CD" w:rsidRPr="00B633DA" w:rsidRDefault="008F2186" w:rsidP="008F2186">
      <w:pPr>
        <w:spacing w:before="120" w:after="0"/>
        <w:rPr>
          <w:rFonts w:ascii="Linux Libertine" w:hAnsi="Linux Libertine" w:cs="Linux Libertine"/>
        </w:rPr>
      </w:pPr>
      <w:r w:rsidRPr="00B633DA">
        <w:rPr>
          <w:rFonts w:ascii="Linux Libertine" w:hAnsi="Linux Libertine" w:cs="Linux Libertine"/>
        </w:rPr>
        <w:t xml:space="preserve">Pour corriger les erreurs, </w:t>
      </w:r>
      <w:r w:rsidR="00F16C27" w:rsidRPr="00B633DA">
        <w:rPr>
          <w:rFonts w:ascii="Linux Libertine" w:hAnsi="Linux Libertine" w:cs="Linux Libertine"/>
        </w:rPr>
        <w:t xml:space="preserve">nous </w:t>
      </w:r>
      <w:r w:rsidRPr="00B633DA">
        <w:rPr>
          <w:rFonts w:ascii="Linux Libertine" w:hAnsi="Linux Libertine" w:cs="Linux Libertine"/>
        </w:rPr>
        <w:t>recherch</w:t>
      </w:r>
      <w:r w:rsidR="00F16C27" w:rsidRPr="00B633DA">
        <w:rPr>
          <w:rFonts w:ascii="Linux Libertine" w:hAnsi="Linux Libertine" w:cs="Linux Libertine"/>
        </w:rPr>
        <w:t>ons</w:t>
      </w:r>
      <w:r w:rsidRPr="00B633DA">
        <w:rPr>
          <w:rFonts w:ascii="Linux Libertine" w:hAnsi="Linux Libertine" w:cs="Linux Libertine"/>
        </w:rPr>
        <w:t xml:space="preserve"> les mots erronés dans un dictionnaire. S’ils ne sont pas présents, il s’agit d</w:t>
      </w:r>
      <w:r w:rsidR="00C62BC9" w:rsidRPr="00B633DA">
        <w:rPr>
          <w:rFonts w:ascii="Linux Libertine" w:hAnsi="Linux Libertine" w:cs="Linux Libertine"/>
        </w:rPr>
        <w:t>e</w:t>
      </w:r>
      <w:r w:rsidRPr="00B633DA">
        <w:rPr>
          <w:rFonts w:ascii="Linux Libertine" w:hAnsi="Linux Libertine" w:cs="Linux Libertine"/>
        </w:rPr>
        <w:t xml:space="preserve"> non-mot</w:t>
      </w:r>
      <w:r w:rsidR="00C62BC9" w:rsidRPr="00B633DA">
        <w:rPr>
          <w:rFonts w:ascii="Linux Libertine" w:hAnsi="Linux Libertine" w:cs="Linux Libertine"/>
        </w:rPr>
        <w:t>s</w:t>
      </w:r>
      <w:r w:rsidRPr="00B633DA">
        <w:rPr>
          <w:rFonts w:ascii="Linux Libertine" w:hAnsi="Linux Libertine" w:cs="Linux Libertine"/>
        </w:rPr>
        <w:t xml:space="preserve"> ; </w:t>
      </w:r>
      <w:r w:rsidR="00F16C27" w:rsidRPr="00B633DA">
        <w:rPr>
          <w:rFonts w:ascii="Linux Libertine" w:hAnsi="Linux Libertine" w:cs="Linux Libertine"/>
        </w:rPr>
        <w:t>nous utiliserons alors</w:t>
      </w:r>
      <w:r w:rsidRPr="00B633DA">
        <w:rPr>
          <w:rFonts w:ascii="Linux Libertine" w:hAnsi="Linux Libertine" w:cs="Linux Libertine"/>
        </w:rPr>
        <w:t xml:space="preserve"> la distance de Levenshtein</w:t>
      </w:r>
      <w:r w:rsidR="00F16C27" w:rsidRPr="00B633DA">
        <w:rPr>
          <w:rFonts w:ascii="Linux Libertine" w:hAnsi="Linux Libertine" w:cs="Linux Libertine"/>
        </w:rPr>
        <w:t xml:space="preserve"> afin de trouver le mot existant le plus proche</w:t>
      </w:r>
      <w:r w:rsidRPr="00B633DA">
        <w:rPr>
          <w:rFonts w:ascii="Linux Libertine" w:hAnsi="Linux Libertine" w:cs="Linux Libertine"/>
        </w:rPr>
        <w:t xml:space="preserve">. </w:t>
      </w:r>
      <w:r w:rsidR="00594597" w:rsidRPr="00B633DA">
        <w:rPr>
          <w:rFonts w:ascii="Linux Libertine" w:hAnsi="Linux Libertine" w:cs="Linux Libertine"/>
        </w:rPr>
        <w:t xml:space="preserve">Cette distance </w:t>
      </w:r>
      <w:r w:rsidR="00F16C27" w:rsidRPr="00B633DA">
        <w:rPr>
          <w:rFonts w:ascii="Linux Libertine" w:hAnsi="Linux Libertine" w:cs="Linux Libertine"/>
        </w:rPr>
        <w:t>se base sur</w:t>
      </w:r>
      <w:r w:rsidR="00594597" w:rsidRPr="00B633DA">
        <w:rPr>
          <w:rFonts w:ascii="Linux Libertine" w:hAnsi="Linux Libertine" w:cs="Linux Libertine"/>
        </w:rPr>
        <w:t xml:space="preserve"> le nombre</w:t>
      </w:r>
      <w:r w:rsidR="00F16C27" w:rsidRPr="00B633DA">
        <w:rPr>
          <w:rFonts w:ascii="Linux Libertine" w:hAnsi="Linux Libertine" w:cs="Linux Libertine"/>
        </w:rPr>
        <w:t xml:space="preserve"> minimal d’opérations</w:t>
      </w:r>
      <w:r w:rsidR="00594597" w:rsidRPr="00B633DA">
        <w:rPr>
          <w:rFonts w:ascii="Linux Libertine" w:hAnsi="Linux Libertine" w:cs="Linux Libertine"/>
        </w:rPr>
        <w:t xml:space="preserve"> </w:t>
      </w:r>
      <w:r w:rsidR="00F16C27" w:rsidRPr="00B633DA">
        <w:rPr>
          <w:rFonts w:ascii="Linux Libertine" w:hAnsi="Linux Libertine" w:cs="Linux Libertine"/>
        </w:rPr>
        <w:t xml:space="preserve">élémentaires de modification de caractère (substitution, addition, suppression) nécessaires à l’obtention de l’un des mots à partir de l’autre et </w:t>
      </w:r>
      <w:r w:rsidR="00594597" w:rsidRPr="00B633DA">
        <w:rPr>
          <w:rFonts w:ascii="Linux Libertine" w:hAnsi="Linux Libertine" w:cs="Linux Libertine"/>
        </w:rPr>
        <w:t>permet</w:t>
      </w:r>
      <w:r w:rsidRPr="00B633DA">
        <w:rPr>
          <w:rFonts w:ascii="Linux Libertine" w:hAnsi="Linux Libertine" w:cs="Linux Libertine"/>
        </w:rPr>
        <w:t>, à partir d</w:t>
      </w:r>
      <w:r w:rsidR="00F16C27" w:rsidRPr="00B633DA">
        <w:rPr>
          <w:rFonts w:ascii="Linux Libertine" w:hAnsi="Linux Libertine" w:cs="Linux Libertine"/>
        </w:rPr>
        <w:t xml:space="preserve">’une séquence de caractères </w:t>
      </w:r>
      <w:r w:rsidR="00197D37" w:rsidRPr="00B633DA">
        <w:rPr>
          <w:rFonts w:ascii="Linux Libertine" w:hAnsi="Linux Libertine" w:cs="Linux Libertine"/>
        </w:rPr>
        <w:t>(</w:t>
      </w:r>
      <w:r w:rsidR="00F16C27" w:rsidRPr="00B633DA">
        <w:rPr>
          <w:rFonts w:ascii="Linux Libertine" w:hAnsi="Linux Libertine" w:cs="Linux Libertine"/>
        </w:rPr>
        <w:t>ou d’un non-mot</w:t>
      </w:r>
      <w:r w:rsidR="00197D37" w:rsidRPr="00B633DA">
        <w:rPr>
          <w:rFonts w:ascii="Linux Libertine" w:hAnsi="Linux Libertine" w:cs="Linux Libertine"/>
        </w:rPr>
        <w:t>),</w:t>
      </w:r>
      <w:r w:rsidR="00FF11CD" w:rsidRPr="00B633DA">
        <w:rPr>
          <w:rFonts w:ascii="Linux Libertine" w:hAnsi="Linux Libertine" w:cs="Linux Libertine"/>
        </w:rPr>
        <w:t xml:space="preserve"> </w:t>
      </w:r>
      <w:r w:rsidR="00594597" w:rsidRPr="00B633DA">
        <w:rPr>
          <w:rFonts w:ascii="Linux Libertine" w:hAnsi="Linux Libertine" w:cs="Linux Libertine"/>
        </w:rPr>
        <w:t xml:space="preserve">de rechercher dans un le mot qui aurait la distance de Levenshtein </w:t>
      </w:r>
      <w:r w:rsidR="001609A8" w:rsidRPr="00B633DA">
        <w:rPr>
          <w:rFonts w:ascii="Linux Libertine" w:hAnsi="Linux Libertine" w:cs="Linux Libertine"/>
        </w:rPr>
        <w:t xml:space="preserve">le plus petite avec le </w:t>
      </w:r>
      <w:r w:rsidR="00F16C27" w:rsidRPr="00B633DA">
        <w:rPr>
          <w:rFonts w:ascii="Linux Libertine" w:hAnsi="Linux Libertine" w:cs="Linux Libertine"/>
        </w:rPr>
        <w:t>non-</w:t>
      </w:r>
      <w:r w:rsidR="001609A8" w:rsidRPr="00B633DA">
        <w:rPr>
          <w:rFonts w:ascii="Linux Libertine" w:hAnsi="Linux Libertine" w:cs="Linux Libertine"/>
        </w:rPr>
        <w:t>mot</w:t>
      </w:r>
      <w:r w:rsidR="00F16C27" w:rsidRPr="00B633DA">
        <w:rPr>
          <w:rFonts w:ascii="Linux Libertine" w:hAnsi="Linux Libertine" w:cs="Linux Libertine"/>
        </w:rPr>
        <w:t>. Cela permettrait de fournir une meilleure entrée pour</w:t>
      </w:r>
      <w:r w:rsidR="001609A8" w:rsidRPr="00B633DA">
        <w:rPr>
          <w:rFonts w:ascii="Linux Libertine" w:hAnsi="Linux Libertine" w:cs="Linux Libertine"/>
        </w:rPr>
        <w:t xml:space="preserve"> le lemmatiseur</w:t>
      </w:r>
      <w:r w:rsidR="00F16C27" w:rsidRPr="00B633DA">
        <w:rPr>
          <w:rFonts w:ascii="Linux Libertine" w:hAnsi="Linux Libertine" w:cs="Linux Libertine"/>
        </w:rPr>
        <w:t>, qui</w:t>
      </w:r>
      <w:r w:rsidR="001609A8" w:rsidRPr="00B633DA">
        <w:rPr>
          <w:rFonts w:ascii="Linux Libertine" w:hAnsi="Linux Libertine" w:cs="Linux Libertine"/>
        </w:rPr>
        <w:t xml:space="preserve"> n’aurait pas pu identifier</w:t>
      </w:r>
      <w:r w:rsidR="00F16C27" w:rsidRPr="00B633DA">
        <w:rPr>
          <w:rFonts w:ascii="Linux Libertine" w:hAnsi="Linux Libertine" w:cs="Linux Libertine"/>
        </w:rPr>
        <w:t xml:space="preserve"> le non-mot. Le schéma général de ce traitement est présenté sur la </w:t>
      </w:r>
      <w:commentRangeStart w:id="211"/>
      <w:r w:rsidR="00F16C27" w:rsidRPr="00B633DA">
        <w:rPr>
          <w:rFonts w:ascii="Linux Libertine" w:hAnsi="Linux Libertine" w:cs="Linux Libertine"/>
        </w:rPr>
        <w:t>figure</w:t>
      </w:r>
      <w:commentRangeEnd w:id="211"/>
      <w:r w:rsidR="006357D3">
        <w:rPr>
          <w:rStyle w:val="CommentReference"/>
        </w:rPr>
        <w:commentReference w:id="211"/>
      </w:r>
      <w:r w:rsidR="00F16C27" w:rsidRPr="00B633DA">
        <w:rPr>
          <w:rFonts w:ascii="Linux Libertine" w:hAnsi="Linux Libertine" w:cs="Linux Libertine"/>
        </w:rPr>
        <w:t xml:space="preserve"> 2.</w:t>
      </w:r>
    </w:p>
    <w:p w:rsidR="00286D22" w:rsidRPr="00B633DA" w:rsidRDefault="00F16C27" w:rsidP="00E26BE0">
      <w:pPr>
        <w:spacing w:before="120" w:after="0"/>
        <w:rPr>
          <w:rFonts w:ascii="Linux Libertine" w:hAnsi="Linux Libertine" w:cs="Linux Libertine"/>
        </w:rPr>
      </w:pPr>
      <w:r w:rsidRPr="00B633DA">
        <w:rPr>
          <w:rFonts w:ascii="Linux Libertine" w:hAnsi="Linux Libertine" w:cs="Linux Libertine"/>
        </w:rPr>
        <w:t>Par exemple</w:t>
      </w:r>
      <w:r w:rsidR="00FF11CD" w:rsidRPr="00B633DA">
        <w:rPr>
          <w:rFonts w:ascii="Linux Libertine" w:hAnsi="Linux Libertine" w:cs="Linux Libertine"/>
        </w:rPr>
        <w:t xml:space="preserve">, les mots se rapprochant le plus de l’élément 2 pourraient être </w:t>
      </w:r>
      <w:r w:rsidR="00FF11CD" w:rsidRPr="00B633DA">
        <w:rPr>
          <w:rFonts w:ascii="Linux Libertine" w:hAnsi="Linux Libertine" w:cs="Linux Libertine"/>
          <w:i/>
        </w:rPr>
        <w:t>anémone</w:t>
      </w:r>
      <w:r w:rsidR="00FF11CD" w:rsidRPr="00B633DA">
        <w:rPr>
          <w:rFonts w:ascii="Linux Libertine" w:hAnsi="Linux Libertine" w:cs="Linux Libertine"/>
        </w:rPr>
        <w:t xml:space="preserve">, </w:t>
      </w:r>
      <w:r w:rsidR="00FF11CD" w:rsidRPr="00B633DA">
        <w:rPr>
          <w:rFonts w:ascii="Linux Libertine" w:hAnsi="Linux Libertine" w:cs="Linux Libertine"/>
          <w:i/>
        </w:rPr>
        <w:t>anémie</w:t>
      </w:r>
      <w:r w:rsidR="00FF11CD" w:rsidRPr="00B633DA">
        <w:rPr>
          <w:rFonts w:ascii="Linux Libertine" w:hAnsi="Linux Libertine" w:cs="Linux Libertine"/>
        </w:rPr>
        <w:t xml:space="preserve">, </w:t>
      </w:r>
      <w:r w:rsidR="00FF11CD" w:rsidRPr="00B633DA">
        <w:rPr>
          <w:rFonts w:ascii="Linux Libertine" w:hAnsi="Linux Libertine" w:cs="Linux Libertine"/>
          <w:i/>
        </w:rPr>
        <w:t>ainé</w:t>
      </w:r>
      <w:r w:rsidR="00FF11CD" w:rsidRPr="00B633DA">
        <w:rPr>
          <w:rFonts w:ascii="Linux Libertine" w:hAnsi="Linux Libertine" w:cs="Linux Libertine"/>
        </w:rPr>
        <w:t xml:space="preserve">, </w:t>
      </w:r>
      <w:r w:rsidR="00FF11CD" w:rsidRPr="00B633DA">
        <w:rPr>
          <w:rFonts w:ascii="Linux Libertine" w:hAnsi="Linux Libertine" w:cs="Linux Libertine"/>
          <w:i/>
        </w:rPr>
        <w:t>année</w:t>
      </w:r>
      <w:r w:rsidR="00BD051A" w:rsidRPr="00B633DA">
        <w:rPr>
          <w:rFonts w:ascii="Linux Libertine" w:hAnsi="Linux Libertine" w:cs="Linux Libertine"/>
        </w:rPr>
        <w:t>.</w:t>
      </w:r>
      <w:r w:rsidR="00A33504" w:rsidRPr="00B633DA">
        <w:rPr>
          <w:rFonts w:ascii="Linux Libertine" w:hAnsi="Linux Libertine" w:cs="Linux Libertine"/>
        </w:rPr>
        <w:t xml:space="preserve"> Nous</w:t>
      </w:r>
      <w:r w:rsidR="0025230A" w:rsidRPr="00B633DA">
        <w:rPr>
          <w:rFonts w:ascii="Linux Libertine" w:hAnsi="Linux Libertine" w:cs="Linux Libertine"/>
        </w:rPr>
        <w:t xml:space="preserve"> obt</w:t>
      </w:r>
      <w:r w:rsidR="00A33504" w:rsidRPr="00B633DA">
        <w:rPr>
          <w:rFonts w:ascii="Linux Libertine" w:hAnsi="Linux Libertine" w:cs="Linux Libertine"/>
        </w:rPr>
        <w:t>enons</w:t>
      </w:r>
      <w:r w:rsidR="0025230A" w:rsidRPr="00B633DA">
        <w:rPr>
          <w:rFonts w:ascii="Linux Libertine" w:hAnsi="Linux Libertine" w:cs="Linux Libertine"/>
        </w:rPr>
        <w:t xml:space="preserve"> alors les distances suivantes : </w:t>
      </w:r>
    </w:p>
    <w:tbl>
      <w:tblPr>
        <w:tblStyle w:val="TableGrid"/>
        <w:tblW w:w="9634" w:type="dxa"/>
        <w:tblLook w:val="04A0" w:firstRow="1" w:lastRow="0" w:firstColumn="1" w:lastColumn="0" w:noHBand="0" w:noVBand="1"/>
      </w:tblPr>
      <w:tblGrid>
        <w:gridCol w:w="1365"/>
        <w:gridCol w:w="1586"/>
        <w:gridCol w:w="1297"/>
        <w:gridCol w:w="1134"/>
        <w:gridCol w:w="2693"/>
        <w:gridCol w:w="1559"/>
      </w:tblGrid>
      <w:tr w:rsidR="002F38EC" w:rsidRPr="00B633DA" w:rsidTr="00C62BC9">
        <w:tc>
          <w:tcPr>
            <w:tcW w:w="1365" w:type="dxa"/>
            <w:vAlign w:val="center"/>
          </w:tcPr>
          <w:p w:rsidR="002F38EC" w:rsidRPr="00B633DA" w:rsidRDefault="002F38EC" w:rsidP="00C62BC9">
            <w:pPr>
              <w:spacing w:before="120" w:line="240" w:lineRule="auto"/>
              <w:jc w:val="center"/>
              <w:rPr>
                <w:rFonts w:ascii="Linux Libertine" w:hAnsi="Linux Libertine" w:cs="Linux Libertine"/>
              </w:rPr>
            </w:pPr>
            <w:r w:rsidRPr="00B633DA">
              <w:rPr>
                <w:rFonts w:ascii="Linux Libertine" w:hAnsi="Linux Libertine" w:cs="Linux Libertine"/>
              </w:rPr>
              <w:t>Mot erroné</w:t>
            </w:r>
          </w:p>
        </w:tc>
        <w:tc>
          <w:tcPr>
            <w:tcW w:w="1586" w:type="dxa"/>
            <w:vAlign w:val="center"/>
          </w:tcPr>
          <w:p w:rsidR="002F38EC" w:rsidRPr="00B633DA" w:rsidRDefault="002F38EC" w:rsidP="00C62BC9">
            <w:pPr>
              <w:spacing w:before="120" w:line="240" w:lineRule="auto"/>
              <w:jc w:val="center"/>
              <w:rPr>
                <w:rFonts w:ascii="Linux Libertine" w:hAnsi="Linux Libertine" w:cs="Linux Libertine"/>
              </w:rPr>
            </w:pPr>
            <w:r w:rsidRPr="00B633DA">
              <w:rPr>
                <w:rFonts w:ascii="Linux Libertine" w:hAnsi="Linux Libertine" w:cs="Linux Libertine"/>
              </w:rPr>
              <w:t>Mot candidat</w:t>
            </w:r>
          </w:p>
        </w:tc>
        <w:tc>
          <w:tcPr>
            <w:tcW w:w="1297" w:type="dxa"/>
            <w:vAlign w:val="center"/>
          </w:tcPr>
          <w:p w:rsidR="002F38EC" w:rsidRPr="00B633DA" w:rsidRDefault="00BD57ED" w:rsidP="00C62BC9">
            <w:pPr>
              <w:spacing w:before="120" w:line="240" w:lineRule="auto"/>
              <w:jc w:val="center"/>
              <w:rPr>
                <w:rFonts w:ascii="Linux Libertine" w:hAnsi="Linux Libertine" w:cs="Linux Libertine"/>
              </w:rPr>
            </w:pPr>
            <w:r w:rsidRPr="00B633DA">
              <w:rPr>
                <w:rFonts w:ascii="Linux Libertine" w:hAnsi="Linux Libertine" w:cs="Linux Libertine"/>
              </w:rPr>
              <w:t>Correction</w:t>
            </w:r>
          </w:p>
        </w:tc>
        <w:tc>
          <w:tcPr>
            <w:tcW w:w="1134" w:type="dxa"/>
            <w:vAlign w:val="center"/>
          </w:tcPr>
          <w:p w:rsidR="002F38EC" w:rsidRPr="00B633DA" w:rsidRDefault="00BD57ED" w:rsidP="00C62BC9">
            <w:pPr>
              <w:spacing w:before="120" w:line="240" w:lineRule="auto"/>
              <w:jc w:val="center"/>
              <w:rPr>
                <w:rFonts w:ascii="Linux Libertine" w:hAnsi="Linux Libertine" w:cs="Linux Libertine"/>
              </w:rPr>
            </w:pPr>
            <w:r w:rsidRPr="00B633DA">
              <w:rPr>
                <w:rFonts w:ascii="Linux Libertine" w:hAnsi="Linux Libertine" w:cs="Linux Libertine"/>
              </w:rPr>
              <w:t>Erreur</w:t>
            </w:r>
          </w:p>
        </w:tc>
        <w:tc>
          <w:tcPr>
            <w:tcW w:w="2693" w:type="dxa"/>
            <w:vAlign w:val="center"/>
          </w:tcPr>
          <w:p w:rsidR="002F38EC" w:rsidRPr="00B633DA" w:rsidRDefault="00BD57ED" w:rsidP="00C62BC9">
            <w:pPr>
              <w:spacing w:before="120" w:line="240" w:lineRule="auto"/>
              <w:jc w:val="center"/>
              <w:rPr>
                <w:rFonts w:ascii="Linux Libertine" w:hAnsi="Linux Libertine" w:cs="Linux Libertine"/>
              </w:rPr>
            </w:pPr>
            <w:r w:rsidRPr="00B633DA">
              <w:rPr>
                <w:rFonts w:ascii="Linux Libertine" w:hAnsi="Linux Libertine" w:cs="Linux Libertine"/>
              </w:rPr>
              <w:t>Modification</w:t>
            </w:r>
          </w:p>
        </w:tc>
        <w:tc>
          <w:tcPr>
            <w:tcW w:w="1559" w:type="dxa"/>
            <w:vAlign w:val="center"/>
          </w:tcPr>
          <w:p w:rsidR="002F38EC" w:rsidRPr="00B633DA" w:rsidRDefault="00C62BC9" w:rsidP="00C62BC9">
            <w:pPr>
              <w:spacing w:before="120" w:line="240" w:lineRule="auto"/>
              <w:jc w:val="center"/>
              <w:rPr>
                <w:rFonts w:ascii="Linux Libertine" w:hAnsi="Linux Libertine" w:cs="Linux Libertine"/>
              </w:rPr>
            </w:pPr>
            <w:r w:rsidRPr="00B633DA">
              <w:rPr>
                <w:rFonts w:ascii="Linux Libertine" w:hAnsi="Linux Libertine" w:cs="Linux Libertine"/>
              </w:rPr>
              <w:t>Distance</w:t>
            </w:r>
          </w:p>
        </w:tc>
      </w:tr>
      <w:tr w:rsidR="002F38EC" w:rsidRPr="00B633DA" w:rsidTr="00C62BC9">
        <w:tc>
          <w:tcPr>
            <w:tcW w:w="1365" w:type="dxa"/>
            <w:vAlign w:val="center"/>
          </w:tcPr>
          <w:p w:rsidR="002F38EC" w:rsidRPr="00B633DA" w:rsidRDefault="002F38EC" w:rsidP="00C62BC9">
            <w:pPr>
              <w:spacing w:before="120" w:line="240" w:lineRule="auto"/>
              <w:jc w:val="center"/>
              <w:rPr>
                <w:rFonts w:ascii="Linux Libertine" w:hAnsi="Linux Libertine" w:cs="Linux Libertine"/>
              </w:rPr>
            </w:pPr>
            <w:r w:rsidRPr="00B633DA">
              <w:rPr>
                <w:rFonts w:ascii="Linux Libertine" w:hAnsi="Linux Libertine" w:cs="Linux Libertine"/>
              </w:rPr>
              <w:t>anémi</w:t>
            </w:r>
          </w:p>
        </w:tc>
        <w:tc>
          <w:tcPr>
            <w:tcW w:w="1586" w:type="dxa"/>
            <w:vAlign w:val="center"/>
          </w:tcPr>
          <w:p w:rsidR="002F38EC" w:rsidRPr="00B633DA" w:rsidRDefault="002F38EC" w:rsidP="00C62BC9">
            <w:pPr>
              <w:spacing w:before="120" w:line="240" w:lineRule="auto"/>
              <w:jc w:val="center"/>
              <w:rPr>
                <w:rFonts w:ascii="Linux Libertine" w:hAnsi="Linux Libertine" w:cs="Linux Libertine"/>
              </w:rPr>
            </w:pPr>
            <w:r w:rsidRPr="00B633DA">
              <w:rPr>
                <w:rFonts w:ascii="Linux Libertine" w:hAnsi="Linux Libertine" w:cs="Linux Libertine"/>
              </w:rPr>
              <w:t>anémone</w:t>
            </w:r>
          </w:p>
        </w:tc>
        <w:tc>
          <w:tcPr>
            <w:tcW w:w="1297" w:type="dxa"/>
            <w:vAlign w:val="center"/>
          </w:tcPr>
          <w:p w:rsidR="002F38EC" w:rsidRPr="00B633DA" w:rsidRDefault="002F38EC" w:rsidP="00C62BC9">
            <w:pPr>
              <w:spacing w:before="120" w:line="240" w:lineRule="auto"/>
              <w:jc w:val="center"/>
              <w:rPr>
                <w:rFonts w:ascii="Linux Libertine" w:hAnsi="Linux Libertine" w:cs="Linux Libertine"/>
              </w:rPr>
            </w:pPr>
            <w:r w:rsidRPr="00B633DA">
              <w:rPr>
                <w:rFonts w:ascii="Linux Libertine" w:hAnsi="Linux Libertine" w:cs="Linux Libertine"/>
              </w:rPr>
              <w:t>-one</w:t>
            </w:r>
          </w:p>
        </w:tc>
        <w:tc>
          <w:tcPr>
            <w:tcW w:w="1134" w:type="dxa"/>
            <w:vAlign w:val="center"/>
          </w:tcPr>
          <w:p w:rsidR="002F38EC" w:rsidRPr="00B633DA" w:rsidRDefault="002F38EC" w:rsidP="00C62BC9">
            <w:pPr>
              <w:spacing w:before="120" w:line="240" w:lineRule="auto"/>
              <w:jc w:val="center"/>
              <w:rPr>
                <w:rFonts w:ascii="Linux Libertine" w:hAnsi="Linux Libertine" w:cs="Linux Libertine"/>
              </w:rPr>
            </w:pPr>
            <w:r w:rsidRPr="00B633DA">
              <w:rPr>
                <w:rFonts w:ascii="Linux Libertine" w:hAnsi="Linux Libertine" w:cs="Linux Libertine"/>
              </w:rPr>
              <w:t>-i</w:t>
            </w:r>
          </w:p>
        </w:tc>
        <w:tc>
          <w:tcPr>
            <w:tcW w:w="2693" w:type="dxa"/>
            <w:vAlign w:val="center"/>
          </w:tcPr>
          <w:p w:rsidR="002F38EC" w:rsidRPr="00B633DA" w:rsidRDefault="002F38EC" w:rsidP="00C62BC9">
            <w:pPr>
              <w:spacing w:before="120" w:line="240" w:lineRule="auto"/>
              <w:jc w:val="center"/>
              <w:rPr>
                <w:rFonts w:ascii="Linux Libertine" w:hAnsi="Linux Libertine" w:cs="Linux Libertine"/>
              </w:rPr>
            </w:pPr>
            <w:r w:rsidRPr="00B633DA">
              <w:rPr>
                <w:rFonts w:ascii="Linux Libertine" w:hAnsi="Linux Libertine" w:cs="Linux Libertine"/>
              </w:rPr>
              <w:t>Substitution et addition</w:t>
            </w:r>
          </w:p>
        </w:tc>
        <w:tc>
          <w:tcPr>
            <w:tcW w:w="1559" w:type="dxa"/>
            <w:vAlign w:val="center"/>
          </w:tcPr>
          <w:p w:rsidR="002F38EC" w:rsidRPr="00B633DA" w:rsidRDefault="00C62BC9" w:rsidP="00C62BC9">
            <w:pPr>
              <w:spacing w:before="120" w:line="240" w:lineRule="auto"/>
              <w:jc w:val="center"/>
              <w:rPr>
                <w:rFonts w:ascii="Linux Libertine" w:hAnsi="Linux Libertine" w:cs="Linux Libertine"/>
              </w:rPr>
            </w:pPr>
            <w:r w:rsidRPr="00B633DA">
              <w:rPr>
                <w:rFonts w:ascii="Linux Libertine" w:hAnsi="Linux Libertine" w:cs="Linux Libertine"/>
              </w:rPr>
              <w:t>3</w:t>
            </w:r>
          </w:p>
        </w:tc>
      </w:tr>
      <w:tr w:rsidR="002F38EC" w:rsidRPr="00B633DA" w:rsidTr="00C62BC9">
        <w:tc>
          <w:tcPr>
            <w:tcW w:w="1365" w:type="dxa"/>
            <w:vAlign w:val="center"/>
          </w:tcPr>
          <w:p w:rsidR="002F38EC" w:rsidRPr="00B633DA" w:rsidRDefault="002F38EC" w:rsidP="00C62BC9">
            <w:pPr>
              <w:spacing w:before="120" w:line="240" w:lineRule="auto"/>
              <w:jc w:val="center"/>
              <w:rPr>
                <w:rFonts w:ascii="Linux Libertine" w:hAnsi="Linux Libertine" w:cs="Linux Libertine"/>
              </w:rPr>
            </w:pPr>
            <w:r w:rsidRPr="00B633DA">
              <w:rPr>
                <w:rFonts w:ascii="Linux Libertine" w:hAnsi="Linux Libertine" w:cs="Linux Libertine"/>
              </w:rPr>
              <w:t>anémi</w:t>
            </w:r>
          </w:p>
        </w:tc>
        <w:tc>
          <w:tcPr>
            <w:tcW w:w="1586" w:type="dxa"/>
            <w:vAlign w:val="center"/>
          </w:tcPr>
          <w:p w:rsidR="002F38EC" w:rsidRPr="00B633DA" w:rsidRDefault="002F38EC" w:rsidP="00C62BC9">
            <w:pPr>
              <w:spacing w:before="120" w:line="240" w:lineRule="auto"/>
              <w:jc w:val="center"/>
              <w:rPr>
                <w:rFonts w:ascii="Linux Libertine" w:hAnsi="Linux Libertine" w:cs="Linux Libertine"/>
              </w:rPr>
            </w:pPr>
            <w:r w:rsidRPr="00B633DA">
              <w:rPr>
                <w:rFonts w:ascii="Linux Libertine" w:hAnsi="Linux Libertine" w:cs="Linux Libertine"/>
              </w:rPr>
              <w:t>anémie</w:t>
            </w:r>
          </w:p>
        </w:tc>
        <w:tc>
          <w:tcPr>
            <w:tcW w:w="1297" w:type="dxa"/>
            <w:vAlign w:val="center"/>
          </w:tcPr>
          <w:p w:rsidR="002F38EC" w:rsidRPr="00B633DA" w:rsidRDefault="002F38EC" w:rsidP="00C62BC9">
            <w:pPr>
              <w:spacing w:before="120" w:line="240" w:lineRule="auto"/>
              <w:jc w:val="center"/>
              <w:rPr>
                <w:rFonts w:ascii="Linux Libertine" w:hAnsi="Linux Libertine" w:cs="Linux Libertine"/>
              </w:rPr>
            </w:pPr>
            <w:r w:rsidRPr="00B633DA">
              <w:rPr>
                <w:rFonts w:ascii="Linux Libertine" w:hAnsi="Linux Libertine" w:cs="Linux Libertine"/>
              </w:rPr>
              <w:t>-e</w:t>
            </w:r>
          </w:p>
        </w:tc>
        <w:tc>
          <w:tcPr>
            <w:tcW w:w="1134" w:type="dxa"/>
            <w:vAlign w:val="center"/>
          </w:tcPr>
          <w:p w:rsidR="002F38EC" w:rsidRPr="00B633DA" w:rsidRDefault="002F38EC" w:rsidP="00C62BC9">
            <w:pPr>
              <w:spacing w:before="120" w:line="240" w:lineRule="auto"/>
              <w:jc w:val="center"/>
              <w:rPr>
                <w:rFonts w:ascii="Linux Libertine" w:hAnsi="Linux Libertine" w:cs="Linux Libertine"/>
              </w:rPr>
            </w:pPr>
            <w:r w:rsidRPr="00B633DA">
              <w:rPr>
                <w:rFonts w:ascii="Linux Libertine" w:hAnsi="Linux Libertine" w:cs="Linux Libertine"/>
              </w:rPr>
              <w:t>_</w:t>
            </w:r>
          </w:p>
        </w:tc>
        <w:tc>
          <w:tcPr>
            <w:tcW w:w="2693" w:type="dxa"/>
            <w:vAlign w:val="center"/>
          </w:tcPr>
          <w:p w:rsidR="002F38EC" w:rsidRPr="00B633DA" w:rsidRDefault="002F38EC" w:rsidP="00C62BC9">
            <w:pPr>
              <w:spacing w:before="120" w:line="240" w:lineRule="auto"/>
              <w:jc w:val="center"/>
              <w:rPr>
                <w:rFonts w:ascii="Linux Libertine" w:hAnsi="Linux Libertine" w:cs="Linux Libertine"/>
              </w:rPr>
            </w:pPr>
            <w:r w:rsidRPr="00B633DA">
              <w:rPr>
                <w:rFonts w:ascii="Linux Libertine" w:hAnsi="Linux Libertine" w:cs="Linux Libertine"/>
              </w:rPr>
              <w:t>addition</w:t>
            </w:r>
          </w:p>
        </w:tc>
        <w:tc>
          <w:tcPr>
            <w:tcW w:w="1559" w:type="dxa"/>
            <w:vAlign w:val="center"/>
          </w:tcPr>
          <w:p w:rsidR="002F38EC" w:rsidRPr="00B633DA" w:rsidRDefault="00C62BC9" w:rsidP="00C62BC9">
            <w:pPr>
              <w:spacing w:before="120" w:line="240" w:lineRule="auto"/>
              <w:jc w:val="center"/>
              <w:rPr>
                <w:rFonts w:ascii="Linux Libertine" w:hAnsi="Linux Libertine" w:cs="Linux Libertine"/>
              </w:rPr>
            </w:pPr>
            <w:r w:rsidRPr="00B633DA">
              <w:rPr>
                <w:rFonts w:ascii="Linux Libertine" w:hAnsi="Linux Libertine" w:cs="Linux Libertine"/>
              </w:rPr>
              <w:t>1</w:t>
            </w:r>
          </w:p>
        </w:tc>
      </w:tr>
      <w:tr w:rsidR="002F38EC" w:rsidRPr="00B633DA" w:rsidTr="00C62BC9">
        <w:tc>
          <w:tcPr>
            <w:tcW w:w="1365" w:type="dxa"/>
            <w:vAlign w:val="center"/>
          </w:tcPr>
          <w:p w:rsidR="002F38EC" w:rsidRPr="00B633DA" w:rsidRDefault="002F38EC" w:rsidP="00C62BC9">
            <w:pPr>
              <w:spacing w:before="120" w:line="240" w:lineRule="auto"/>
              <w:jc w:val="center"/>
              <w:rPr>
                <w:rFonts w:ascii="Linux Libertine" w:hAnsi="Linux Libertine" w:cs="Linux Libertine"/>
              </w:rPr>
            </w:pPr>
            <w:r w:rsidRPr="00B633DA">
              <w:rPr>
                <w:rFonts w:ascii="Linux Libertine" w:hAnsi="Linux Libertine" w:cs="Linux Libertine"/>
              </w:rPr>
              <w:t>anémi</w:t>
            </w:r>
          </w:p>
        </w:tc>
        <w:tc>
          <w:tcPr>
            <w:tcW w:w="1586" w:type="dxa"/>
            <w:vAlign w:val="center"/>
          </w:tcPr>
          <w:p w:rsidR="002F38EC" w:rsidRPr="00B633DA" w:rsidRDefault="002F38EC" w:rsidP="00C62BC9">
            <w:pPr>
              <w:spacing w:before="120" w:line="240" w:lineRule="auto"/>
              <w:jc w:val="center"/>
              <w:rPr>
                <w:rFonts w:ascii="Linux Libertine" w:hAnsi="Linux Libertine" w:cs="Linux Libertine"/>
              </w:rPr>
            </w:pPr>
            <w:r w:rsidRPr="00B633DA">
              <w:rPr>
                <w:rFonts w:ascii="Linux Libertine" w:hAnsi="Linux Libertine" w:cs="Linux Libertine"/>
              </w:rPr>
              <w:t>ainé</w:t>
            </w:r>
          </w:p>
        </w:tc>
        <w:tc>
          <w:tcPr>
            <w:tcW w:w="1297" w:type="dxa"/>
            <w:vAlign w:val="center"/>
          </w:tcPr>
          <w:p w:rsidR="002F38EC" w:rsidRPr="00B633DA" w:rsidRDefault="002F38EC" w:rsidP="00C62BC9">
            <w:pPr>
              <w:spacing w:before="120" w:line="240" w:lineRule="auto"/>
              <w:jc w:val="center"/>
              <w:rPr>
                <w:rFonts w:ascii="Linux Libertine" w:hAnsi="Linux Libertine" w:cs="Linux Libertine"/>
              </w:rPr>
            </w:pPr>
            <w:r w:rsidRPr="00B633DA">
              <w:rPr>
                <w:rFonts w:ascii="Linux Libertine" w:hAnsi="Linux Libertine" w:cs="Linux Libertine"/>
              </w:rPr>
              <w:t>-i</w:t>
            </w:r>
          </w:p>
        </w:tc>
        <w:tc>
          <w:tcPr>
            <w:tcW w:w="1134" w:type="dxa"/>
            <w:vAlign w:val="center"/>
          </w:tcPr>
          <w:p w:rsidR="002F38EC" w:rsidRPr="00B633DA" w:rsidRDefault="002F38EC" w:rsidP="00C62BC9">
            <w:pPr>
              <w:spacing w:before="120" w:line="240" w:lineRule="auto"/>
              <w:jc w:val="center"/>
              <w:rPr>
                <w:rFonts w:ascii="Linux Libertine" w:hAnsi="Linux Libertine" w:cs="Linux Libertine"/>
              </w:rPr>
            </w:pPr>
            <w:r w:rsidRPr="00B633DA">
              <w:rPr>
                <w:rFonts w:ascii="Linux Libertine" w:hAnsi="Linux Libertine" w:cs="Linux Libertine"/>
              </w:rPr>
              <w:t>-mi</w:t>
            </w:r>
          </w:p>
        </w:tc>
        <w:tc>
          <w:tcPr>
            <w:tcW w:w="2693" w:type="dxa"/>
            <w:vAlign w:val="center"/>
          </w:tcPr>
          <w:p w:rsidR="002F38EC" w:rsidRPr="00B633DA" w:rsidRDefault="002F38EC" w:rsidP="00C62BC9">
            <w:pPr>
              <w:spacing w:before="120" w:line="240" w:lineRule="auto"/>
              <w:jc w:val="center"/>
              <w:rPr>
                <w:rFonts w:ascii="Linux Libertine" w:hAnsi="Linux Libertine" w:cs="Linux Libertine"/>
              </w:rPr>
            </w:pPr>
            <w:r w:rsidRPr="00B633DA">
              <w:rPr>
                <w:rFonts w:ascii="Linux Libertine" w:hAnsi="Linux Libertine" w:cs="Linux Libertine"/>
              </w:rPr>
              <w:t>addition et suppression</w:t>
            </w:r>
          </w:p>
        </w:tc>
        <w:tc>
          <w:tcPr>
            <w:tcW w:w="1559" w:type="dxa"/>
            <w:vAlign w:val="center"/>
          </w:tcPr>
          <w:p w:rsidR="002F38EC" w:rsidRPr="00B633DA" w:rsidRDefault="00C62BC9" w:rsidP="00C62BC9">
            <w:pPr>
              <w:spacing w:before="120" w:line="240" w:lineRule="auto"/>
              <w:jc w:val="center"/>
              <w:rPr>
                <w:rFonts w:ascii="Linux Libertine" w:hAnsi="Linux Libertine" w:cs="Linux Libertine"/>
              </w:rPr>
            </w:pPr>
            <w:r w:rsidRPr="00B633DA">
              <w:rPr>
                <w:rFonts w:ascii="Linux Libertine" w:hAnsi="Linux Libertine" w:cs="Linux Libertine"/>
              </w:rPr>
              <w:t>3</w:t>
            </w:r>
          </w:p>
        </w:tc>
      </w:tr>
      <w:tr w:rsidR="002F38EC" w:rsidRPr="00B633DA" w:rsidTr="00C62BC9">
        <w:tc>
          <w:tcPr>
            <w:tcW w:w="1365" w:type="dxa"/>
            <w:vAlign w:val="center"/>
          </w:tcPr>
          <w:p w:rsidR="002F38EC" w:rsidRPr="00B633DA" w:rsidRDefault="002F38EC" w:rsidP="00C62BC9">
            <w:pPr>
              <w:spacing w:before="120" w:line="240" w:lineRule="auto"/>
              <w:jc w:val="center"/>
              <w:rPr>
                <w:rFonts w:ascii="Linux Libertine" w:hAnsi="Linux Libertine" w:cs="Linux Libertine"/>
              </w:rPr>
            </w:pPr>
            <w:r w:rsidRPr="00B633DA">
              <w:rPr>
                <w:rFonts w:ascii="Linux Libertine" w:hAnsi="Linux Libertine" w:cs="Linux Libertine"/>
              </w:rPr>
              <w:t>anémi</w:t>
            </w:r>
          </w:p>
        </w:tc>
        <w:tc>
          <w:tcPr>
            <w:tcW w:w="1586" w:type="dxa"/>
            <w:vAlign w:val="center"/>
          </w:tcPr>
          <w:p w:rsidR="002F38EC" w:rsidRPr="00B633DA" w:rsidRDefault="002F38EC" w:rsidP="00C62BC9">
            <w:pPr>
              <w:spacing w:before="120" w:line="240" w:lineRule="auto"/>
              <w:jc w:val="center"/>
              <w:rPr>
                <w:rFonts w:ascii="Linux Libertine" w:hAnsi="Linux Libertine" w:cs="Linux Libertine"/>
              </w:rPr>
            </w:pPr>
            <w:r w:rsidRPr="00B633DA">
              <w:rPr>
                <w:rFonts w:ascii="Linux Libertine" w:hAnsi="Linux Libertine" w:cs="Linux Libertine"/>
              </w:rPr>
              <w:t>année</w:t>
            </w:r>
          </w:p>
        </w:tc>
        <w:tc>
          <w:tcPr>
            <w:tcW w:w="1297" w:type="dxa"/>
            <w:vAlign w:val="center"/>
          </w:tcPr>
          <w:p w:rsidR="002F38EC" w:rsidRPr="00B633DA" w:rsidRDefault="002F38EC" w:rsidP="00C62BC9">
            <w:pPr>
              <w:spacing w:before="120" w:line="240" w:lineRule="auto"/>
              <w:jc w:val="center"/>
              <w:rPr>
                <w:rFonts w:ascii="Linux Libertine" w:hAnsi="Linux Libertine" w:cs="Linux Libertine"/>
              </w:rPr>
            </w:pPr>
            <w:r w:rsidRPr="00B633DA">
              <w:rPr>
                <w:rFonts w:ascii="Linux Libertine" w:hAnsi="Linux Libertine" w:cs="Linux Libertine"/>
              </w:rPr>
              <w:t>-n, -e</w:t>
            </w:r>
          </w:p>
        </w:tc>
        <w:tc>
          <w:tcPr>
            <w:tcW w:w="1134" w:type="dxa"/>
            <w:vAlign w:val="center"/>
          </w:tcPr>
          <w:p w:rsidR="002F38EC" w:rsidRPr="00B633DA" w:rsidRDefault="002F38EC" w:rsidP="00C62BC9">
            <w:pPr>
              <w:spacing w:before="120" w:line="240" w:lineRule="auto"/>
              <w:jc w:val="center"/>
              <w:rPr>
                <w:rFonts w:ascii="Linux Libertine" w:hAnsi="Linux Libertine" w:cs="Linux Libertine"/>
              </w:rPr>
            </w:pPr>
            <w:r w:rsidRPr="00B633DA">
              <w:rPr>
                <w:rFonts w:ascii="Linux Libertine" w:hAnsi="Linux Libertine" w:cs="Linux Libertine"/>
              </w:rPr>
              <w:t>-mi</w:t>
            </w:r>
          </w:p>
        </w:tc>
        <w:tc>
          <w:tcPr>
            <w:tcW w:w="2693" w:type="dxa"/>
            <w:vAlign w:val="center"/>
          </w:tcPr>
          <w:p w:rsidR="002F38EC" w:rsidRPr="00B633DA" w:rsidRDefault="002F38EC" w:rsidP="00C62BC9">
            <w:pPr>
              <w:spacing w:before="120" w:line="240" w:lineRule="auto"/>
              <w:jc w:val="center"/>
              <w:rPr>
                <w:rFonts w:ascii="Linux Libertine" w:hAnsi="Linux Libertine" w:cs="Linux Libertine"/>
              </w:rPr>
            </w:pPr>
            <w:r w:rsidRPr="00B633DA">
              <w:rPr>
                <w:rFonts w:ascii="Linux Libertine" w:hAnsi="Linux Libertine" w:cs="Linux Libertine"/>
              </w:rPr>
              <w:t>substitution, addition, suppression</w:t>
            </w:r>
          </w:p>
        </w:tc>
        <w:tc>
          <w:tcPr>
            <w:tcW w:w="1559" w:type="dxa"/>
            <w:vAlign w:val="center"/>
          </w:tcPr>
          <w:p w:rsidR="002F38EC" w:rsidRPr="00B633DA" w:rsidRDefault="00C62BC9" w:rsidP="00C62BC9">
            <w:pPr>
              <w:spacing w:before="120" w:line="240" w:lineRule="auto"/>
              <w:jc w:val="center"/>
              <w:rPr>
                <w:rFonts w:ascii="Linux Libertine" w:hAnsi="Linux Libertine" w:cs="Linux Libertine"/>
              </w:rPr>
            </w:pPr>
            <w:r w:rsidRPr="00B633DA">
              <w:rPr>
                <w:rFonts w:ascii="Linux Libertine" w:hAnsi="Linux Libertine" w:cs="Linux Libertine"/>
              </w:rPr>
              <w:t>3</w:t>
            </w:r>
          </w:p>
        </w:tc>
      </w:tr>
    </w:tbl>
    <w:p w:rsidR="006F12EB" w:rsidRPr="00B633DA" w:rsidRDefault="00A33504" w:rsidP="00C62BC9">
      <w:pPr>
        <w:spacing w:before="360" w:after="0"/>
        <w:rPr>
          <w:rFonts w:ascii="Linux Libertine" w:hAnsi="Linux Libertine" w:cs="Linux Libertine"/>
        </w:rPr>
      </w:pPr>
      <w:r w:rsidRPr="00B633DA">
        <w:rPr>
          <w:rFonts w:ascii="Linux Libertine" w:hAnsi="Linux Libertine" w:cs="Linux Libertine"/>
        </w:rPr>
        <w:t xml:space="preserve">Dans cet exemple, il est clair </w:t>
      </w:r>
      <w:r w:rsidR="0025230A" w:rsidRPr="00B633DA">
        <w:rPr>
          <w:rFonts w:ascii="Linux Libertine" w:hAnsi="Linux Libertine" w:cs="Linux Libertine"/>
        </w:rPr>
        <w:t xml:space="preserve">que le mot signifié par l’utilisateur est alors le mot </w:t>
      </w:r>
      <w:r w:rsidR="0025230A" w:rsidRPr="00B633DA">
        <w:rPr>
          <w:rFonts w:ascii="Linux Libertine" w:hAnsi="Linux Libertine" w:cs="Linux Libertine"/>
          <w:i/>
        </w:rPr>
        <w:t>anémie</w:t>
      </w:r>
      <w:r w:rsidR="0025230A" w:rsidRPr="00B633DA">
        <w:rPr>
          <w:rFonts w:ascii="Linux Libertine" w:hAnsi="Linux Libertine" w:cs="Linux Libertine"/>
        </w:rPr>
        <w:t xml:space="preserve">. </w:t>
      </w:r>
    </w:p>
    <w:p w:rsidR="00E26BE0" w:rsidRPr="00B633DA" w:rsidRDefault="00E26BE0" w:rsidP="00E26BE0">
      <w:pPr>
        <w:spacing w:before="120" w:after="0"/>
        <w:rPr>
          <w:rFonts w:ascii="Linux Libertine" w:hAnsi="Linux Libertine" w:cs="Linux Libertine"/>
        </w:rPr>
      </w:pPr>
      <w:r w:rsidRPr="00B633DA">
        <w:rPr>
          <w:rFonts w:ascii="Linux Libertine" w:hAnsi="Linux Libertine" w:cs="Linux Libertine"/>
          <w:noProof/>
          <w:lang w:val="en-US"/>
        </w:rPr>
        <mc:AlternateContent>
          <mc:Choice Requires="wps">
            <w:drawing>
              <wp:anchor distT="0" distB="0" distL="114300" distR="114300" simplePos="0" relativeHeight="251724800" behindDoc="0" locked="0" layoutInCell="1" allowOverlap="1" wp14:anchorId="43F2A28B" wp14:editId="4E5296DF">
                <wp:simplePos x="0" y="0"/>
                <wp:positionH relativeFrom="margin">
                  <wp:posOffset>2992236</wp:posOffset>
                </wp:positionH>
                <wp:positionV relativeFrom="paragraph">
                  <wp:posOffset>319116</wp:posOffset>
                </wp:positionV>
                <wp:extent cx="1295400" cy="877472"/>
                <wp:effectExtent l="0" t="0" r="19050" b="18415"/>
                <wp:wrapNone/>
                <wp:docPr id="8" name="Rectangle : coins arrondis 8"/>
                <wp:cNvGraphicFramePr/>
                <a:graphic xmlns:a="http://schemas.openxmlformats.org/drawingml/2006/main">
                  <a:graphicData uri="http://schemas.microsoft.com/office/word/2010/wordprocessingShape">
                    <wps:wsp>
                      <wps:cNvSpPr/>
                      <wps:spPr>
                        <a:xfrm>
                          <a:off x="0" y="0"/>
                          <a:ext cx="1295400" cy="877472"/>
                        </a:xfrm>
                        <a:prstGeom prst="roundRect">
                          <a:avLst/>
                        </a:prstGeom>
                      </wps:spPr>
                      <wps:style>
                        <a:lnRef idx="2">
                          <a:schemeClr val="dk1"/>
                        </a:lnRef>
                        <a:fillRef idx="1">
                          <a:schemeClr val="lt1"/>
                        </a:fillRef>
                        <a:effectRef idx="0">
                          <a:schemeClr val="dk1"/>
                        </a:effectRef>
                        <a:fontRef idx="minor">
                          <a:schemeClr val="dk1"/>
                        </a:fontRef>
                      </wps:style>
                      <wps:txbx>
                        <w:txbxContent>
                          <w:p w:rsidR="00D96E51" w:rsidRDefault="00D96E51" w:rsidP="00692847">
                            <w:pPr>
                              <w:spacing w:line="240" w:lineRule="auto"/>
                              <w:jc w:val="center"/>
                            </w:pPr>
                            <w:r>
                              <w:t>Recherche des mots les plus proche dans un dictionnaire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3F2A28B" id="Rectangle : coins arrondis 8" o:spid="_x0000_s1035" style="position:absolute;left:0;text-align:left;margin-left:235.6pt;margin-top:25.15pt;width:102pt;height:69.1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" fillcolor="white [3201]" strokecolor="black [3200]" strokeweight="1pt">
                <v:stroke joinstyle="miter"/>
                <v:textbox>
                  <w:txbxContent>
                    <w:p w:rsidR="00B9332B" w:rsidRDefault="00B9332B" w:rsidP="00692847">
                      <w:pPr>
                        <w:spacing w:line="240" w:lineRule="auto"/>
                        <w:jc w:val="center"/>
                      </w:pPr>
                      <w:r>
                        <w:t>Recherche des mots les plus proche dans un dictionnaire</w:t>
                      </w:r>
                    </w:p>
                  </w:txbxContent>
                </v:textbox>
                <w10:wrap anchorx="margin"/>
              </v:roundrect>
            </w:pict>
          </mc:Fallback>
        </mc:AlternateContent>
      </w:r>
    </w:p>
    <w:p w:rsidR="00CB66E0" w:rsidRPr="00B633DA" w:rsidRDefault="00A33504" w:rsidP="00FC280D">
      <w:pPr>
        <w:spacing w:after="0"/>
        <w:rPr>
          <w:rFonts w:ascii="Linux Libertine" w:hAnsi="Linux Libertine" w:cs="Linux Libertine"/>
        </w:rPr>
      </w:pPr>
      <w:r w:rsidRPr="00B633DA">
        <w:rPr>
          <w:rFonts w:ascii="Linux Libertine" w:hAnsi="Linux Libertine" w:cs="Linux Libertine"/>
          <w:noProof/>
          <w:lang w:val="en-US"/>
        </w:rPr>
        <mc:AlternateContent>
          <mc:Choice Requires="wps">
            <w:drawing>
              <wp:anchor distT="0" distB="0" distL="114300" distR="114300" simplePos="0" relativeHeight="251734016" behindDoc="0" locked="0" layoutInCell="1" allowOverlap="1">
                <wp:simplePos x="0" y="0"/>
                <wp:positionH relativeFrom="column">
                  <wp:posOffset>4295659</wp:posOffset>
                </wp:positionH>
                <wp:positionV relativeFrom="paragraph">
                  <wp:posOffset>202334</wp:posOffset>
                </wp:positionV>
                <wp:extent cx="443345" cy="565208"/>
                <wp:effectExtent l="0" t="0" r="71120" b="63500"/>
                <wp:wrapNone/>
                <wp:docPr id="33" name="Connecteur droit avec flèche 33"/>
                <wp:cNvGraphicFramePr/>
                <a:graphic xmlns:a="http://schemas.openxmlformats.org/drawingml/2006/main">
                  <a:graphicData uri="http://schemas.microsoft.com/office/word/2010/wordprocessingShape">
                    <wps:wsp>
                      <wps:cNvCnPr/>
                      <wps:spPr>
                        <a:xfrm>
                          <a:off x="0" y="0"/>
                          <a:ext cx="443345" cy="5652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0E8F61A" id="_x0000_t32" coordsize="21600,21600" o:spt="32" o:oned="t" path="m,l21600,21600e" filled="f">
                <v:path arrowok="t" fillok="f" o:connecttype="none"/>
                <o:lock v:ext="edit" shapetype="t"/>
              </v:shapetype>
              <v:shape id="Connecteur droit avec flèche 33" o:spid="_x0000_s1026" type="#_x0000_t32" style="position:absolute;margin-left:338.25pt;margin-top:15.95pt;width:34.9pt;height:44.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" strokecolor="black [3200]" strokeweight=".5pt">
                <v:stroke endarrow="block" joinstyle="miter"/>
              </v:shape>
            </w:pict>
          </mc:Fallback>
        </mc:AlternateContent>
      </w:r>
      <w:r w:rsidRPr="00B633DA">
        <w:rPr>
          <w:rFonts w:ascii="Linux Libertine" w:hAnsi="Linux Libertine" w:cs="Linux Libertine"/>
          <w:noProof/>
          <w:lang w:val="en-US"/>
        </w:rPr>
        <mc:AlternateContent>
          <mc:Choice Requires="wps">
            <w:drawing>
              <wp:anchor distT="0" distB="0" distL="114300" distR="114300" simplePos="0" relativeHeight="251731968" behindDoc="0" locked="0" layoutInCell="1" allowOverlap="1">
                <wp:simplePos x="0" y="0"/>
                <wp:positionH relativeFrom="column">
                  <wp:posOffset>2365317</wp:posOffset>
                </wp:positionH>
                <wp:positionV relativeFrom="paragraph">
                  <wp:posOffset>329969</wp:posOffset>
                </wp:positionV>
                <wp:extent cx="619760" cy="5080"/>
                <wp:effectExtent l="0" t="57150" r="46990" b="90170"/>
                <wp:wrapNone/>
                <wp:docPr id="18" name="Connecteur droit avec flèche 18"/>
                <wp:cNvGraphicFramePr/>
                <a:graphic xmlns:a="http://schemas.openxmlformats.org/drawingml/2006/main">
                  <a:graphicData uri="http://schemas.microsoft.com/office/word/2010/wordprocessingShape">
                    <wps:wsp>
                      <wps:cNvCnPr/>
                      <wps:spPr>
                        <a:xfrm>
                          <a:off x="0" y="0"/>
                          <a:ext cx="6197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B2132A" id="Connecteur droit avec flèche 18" o:spid="_x0000_s1026" type="#_x0000_t32" style="position:absolute;margin-left:186.25pt;margin-top:26pt;width:48.8pt;height:.4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" strokecolor="black [3200]" strokeweight=".5pt">
                <v:stroke endarrow="block" joinstyle="miter"/>
              </v:shape>
            </w:pict>
          </mc:Fallback>
        </mc:AlternateContent>
      </w:r>
      <w:r w:rsidRPr="00B633DA">
        <w:rPr>
          <w:rFonts w:ascii="Linux Libertine" w:hAnsi="Linux Libertine" w:cs="Linux Libertine"/>
          <w:noProof/>
          <w:lang w:val="en-US"/>
        </w:rPr>
        <mc:AlternateContent>
          <mc:Choice Requires="wps">
            <w:drawing>
              <wp:anchor distT="0" distB="0" distL="114300" distR="114300" simplePos="0" relativeHeight="251720704" behindDoc="0" locked="0" layoutInCell="1" allowOverlap="1" wp14:anchorId="715D4C37" wp14:editId="2341C581">
                <wp:simplePos x="0" y="0"/>
                <wp:positionH relativeFrom="column">
                  <wp:posOffset>1408661</wp:posOffset>
                </wp:positionH>
                <wp:positionV relativeFrom="paragraph">
                  <wp:posOffset>159097</wp:posOffset>
                </wp:positionV>
                <wp:extent cx="960120" cy="327660"/>
                <wp:effectExtent l="0" t="0" r="11430" b="15240"/>
                <wp:wrapNone/>
                <wp:docPr id="6" name="Rectangle : coins arrondis 6"/>
                <wp:cNvGraphicFramePr/>
                <a:graphic xmlns:a="http://schemas.openxmlformats.org/drawingml/2006/main">
                  <a:graphicData uri="http://schemas.microsoft.com/office/word/2010/wordprocessingShape">
                    <wps:wsp>
                      <wps:cNvSpPr/>
                      <wps:spPr>
                        <a:xfrm>
                          <a:off x="0" y="0"/>
                          <a:ext cx="960120" cy="327660"/>
                        </a:xfrm>
                        <a:prstGeom prst="roundRect">
                          <a:avLst/>
                        </a:prstGeom>
                      </wps:spPr>
                      <wps:style>
                        <a:lnRef idx="2">
                          <a:schemeClr val="dk1"/>
                        </a:lnRef>
                        <a:fillRef idx="1">
                          <a:schemeClr val="lt1"/>
                        </a:fillRef>
                        <a:effectRef idx="0">
                          <a:schemeClr val="dk1"/>
                        </a:effectRef>
                        <a:fontRef idx="minor">
                          <a:schemeClr val="dk1"/>
                        </a:fontRef>
                      </wps:style>
                      <wps:txbx>
                        <w:txbxContent>
                          <w:p w:rsidR="00D96E51" w:rsidRDefault="00D96E51" w:rsidP="00CB66E0">
                            <w:pPr>
                              <w:jc w:val="center"/>
                            </w:pPr>
                            <w:r>
                              <w:t>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15D4C37" id="Rectangle : coins arrondis 6" o:spid="_x0000_s1036" style="position:absolute;left:0;text-align:left;margin-left:110.9pt;margin-top:12.55pt;width:75.6pt;height:25.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" fillcolor="white [3201]" strokecolor="black [3200]" strokeweight="1pt">
                <v:stroke joinstyle="miter"/>
                <v:textbox>
                  <w:txbxContent>
                    <w:p w:rsidR="00B9332B" w:rsidRDefault="00B9332B" w:rsidP="00CB66E0">
                      <w:pPr>
                        <w:jc w:val="center"/>
                      </w:pPr>
                      <w:r>
                        <w:t>Extraction</w:t>
                      </w:r>
                    </w:p>
                  </w:txbxContent>
                </v:textbox>
              </v:roundrect>
            </w:pict>
          </mc:Fallback>
        </mc:AlternateContent>
      </w:r>
    </w:p>
    <w:p w:rsidR="00CB66E0" w:rsidRPr="00B633DA" w:rsidRDefault="00A33504" w:rsidP="00FC280D">
      <w:pPr>
        <w:spacing w:after="0"/>
        <w:rPr>
          <w:rFonts w:ascii="Linux Libertine" w:hAnsi="Linux Libertine" w:cs="Linux Libertine"/>
        </w:rPr>
      </w:pPr>
      <w:r w:rsidRPr="00B633DA">
        <w:rPr>
          <w:rFonts w:ascii="Linux Libertine" w:hAnsi="Linux Libertine" w:cs="Linux Libertine"/>
          <w:noProof/>
          <w:lang w:val="en-US"/>
        </w:rPr>
        <mc:AlternateContent>
          <mc:Choice Requires="wps">
            <w:drawing>
              <wp:anchor distT="0" distB="0" distL="114300" distR="114300" simplePos="0" relativeHeight="251726848" behindDoc="0" locked="0" layoutInCell="1" allowOverlap="1" wp14:anchorId="43F2A28B" wp14:editId="4E5296DF">
                <wp:simplePos x="0" y="0"/>
                <wp:positionH relativeFrom="margin">
                  <wp:posOffset>4754591</wp:posOffset>
                </wp:positionH>
                <wp:positionV relativeFrom="paragraph">
                  <wp:posOffset>78451</wp:posOffset>
                </wp:positionV>
                <wp:extent cx="1112520" cy="754380"/>
                <wp:effectExtent l="0" t="0" r="11430" b="26670"/>
                <wp:wrapNone/>
                <wp:docPr id="9" name="Rectangle : coins arrondis 9"/>
                <wp:cNvGraphicFramePr/>
                <a:graphic xmlns:a="http://schemas.openxmlformats.org/drawingml/2006/main">
                  <a:graphicData uri="http://schemas.microsoft.com/office/word/2010/wordprocessingShape">
                    <wps:wsp>
                      <wps:cNvSpPr/>
                      <wps:spPr>
                        <a:xfrm>
                          <a:off x="0" y="0"/>
                          <a:ext cx="1112520" cy="754380"/>
                        </a:xfrm>
                        <a:prstGeom prst="roundRect">
                          <a:avLst/>
                        </a:prstGeom>
                      </wps:spPr>
                      <wps:style>
                        <a:lnRef idx="2">
                          <a:schemeClr val="dk1"/>
                        </a:lnRef>
                        <a:fillRef idx="1">
                          <a:schemeClr val="lt1"/>
                        </a:fillRef>
                        <a:effectRef idx="0">
                          <a:schemeClr val="dk1"/>
                        </a:effectRef>
                        <a:fontRef idx="minor">
                          <a:schemeClr val="dk1"/>
                        </a:fontRef>
                      </wps:style>
                      <wps:txbx>
                        <w:txbxContent>
                          <w:p w:rsidR="00D96E51" w:rsidRDefault="00D96E51" w:rsidP="00692847">
                            <w:pPr>
                              <w:spacing w:line="240" w:lineRule="auto"/>
                              <w:jc w:val="center"/>
                            </w:pPr>
                            <w:r>
                              <w:t>Sélection de la plus petite distance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3F2A28B" id="Rectangle : coins arrondis 9" o:spid="_x0000_s1037" style="position:absolute;left:0;text-align:left;margin-left:374.4pt;margin-top:6.2pt;width:87.6pt;height:59.4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" fillcolor="white [3201]" strokecolor="black [3200]" strokeweight="1pt">
                <v:stroke joinstyle="miter"/>
                <v:textbox>
                  <w:txbxContent>
                    <w:p w:rsidR="00B9332B" w:rsidRDefault="00B9332B" w:rsidP="00692847">
                      <w:pPr>
                        <w:spacing w:line="240" w:lineRule="auto"/>
                        <w:jc w:val="center"/>
                      </w:pPr>
                      <w:r>
                        <w:t>Sélection de la plus petite distance</w:t>
                      </w:r>
                    </w:p>
                  </w:txbxContent>
                </v:textbox>
                <w10:wrap anchorx="margin"/>
              </v:roundrect>
            </w:pict>
          </mc:Fallback>
        </mc:AlternateContent>
      </w:r>
      <w:r w:rsidRPr="00B633DA">
        <w:rPr>
          <w:rFonts w:ascii="Linux Libertine" w:hAnsi="Linux Libertine" w:cs="Linux Libertine"/>
          <w:noProof/>
          <w:lang w:val="en-US"/>
        </w:rPr>
        <mc:AlternateContent>
          <mc:Choice Requires="wps">
            <w:drawing>
              <wp:anchor distT="0" distB="0" distL="114300" distR="114300" simplePos="0" relativeHeight="251730944" behindDoc="0" locked="0" layoutInCell="1" allowOverlap="1">
                <wp:simplePos x="0" y="0"/>
                <wp:positionH relativeFrom="column">
                  <wp:posOffset>1901247</wp:posOffset>
                </wp:positionH>
                <wp:positionV relativeFrom="paragraph">
                  <wp:posOffset>123537</wp:posOffset>
                </wp:positionV>
                <wp:extent cx="0" cy="320040"/>
                <wp:effectExtent l="76200" t="38100" r="57150" b="22860"/>
                <wp:wrapNone/>
                <wp:docPr id="17" name="Connecteur droit avec flèche 17"/>
                <wp:cNvGraphicFramePr/>
                <a:graphic xmlns:a="http://schemas.openxmlformats.org/drawingml/2006/main">
                  <a:graphicData uri="http://schemas.microsoft.com/office/word/2010/wordprocessingShape">
                    <wps:wsp>
                      <wps:cNvCnPr/>
                      <wps:spPr>
                        <a:xfrm flipV="1">
                          <a:off x="0" y="0"/>
                          <a:ext cx="0"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BFB80BC" id="Connecteur droit avec flèche 17" o:spid="_x0000_s1026" type="#_x0000_t32" style="position:absolute;margin-left:149.7pt;margin-top:9.75pt;width:0;height:25.2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" strokecolor="black [3200]" strokeweight=".5pt">
                <v:stroke endarrow="block" joinstyle="miter"/>
              </v:shape>
            </w:pict>
          </mc:Fallback>
        </mc:AlternateContent>
      </w:r>
    </w:p>
    <w:p w:rsidR="002E258A" w:rsidRPr="00B633DA" w:rsidRDefault="00A33504" w:rsidP="002E258A">
      <w:pPr>
        <w:spacing w:after="0"/>
        <w:rPr>
          <w:rFonts w:ascii="Linux Libertine" w:hAnsi="Linux Libertine" w:cs="Linux Libertine"/>
        </w:rPr>
      </w:pPr>
      <w:r w:rsidRPr="00B633DA">
        <w:rPr>
          <w:rFonts w:ascii="Linux Libertine" w:hAnsi="Linux Libertine" w:cs="Linux Libertine"/>
          <w:noProof/>
          <w:lang w:val="en-US"/>
        </w:rPr>
        <mc:AlternateContent>
          <mc:Choice Requires="wps">
            <w:drawing>
              <wp:anchor distT="0" distB="0" distL="114300" distR="114300" simplePos="0" relativeHeight="251735040" behindDoc="0" locked="0" layoutInCell="1" allowOverlap="1">
                <wp:simplePos x="0" y="0"/>
                <wp:positionH relativeFrom="column">
                  <wp:posOffset>4143260</wp:posOffset>
                </wp:positionH>
                <wp:positionV relativeFrom="paragraph">
                  <wp:posOffset>76893</wp:posOffset>
                </wp:positionV>
                <wp:extent cx="602672" cy="533169"/>
                <wp:effectExtent l="0" t="38100" r="64135" b="19685"/>
                <wp:wrapNone/>
                <wp:docPr id="34" name="Connecteur droit avec flèche 34"/>
                <wp:cNvGraphicFramePr/>
                <a:graphic xmlns:a="http://schemas.openxmlformats.org/drawingml/2006/main">
                  <a:graphicData uri="http://schemas.microsoft.com/office/word/2010/wordprocessingShape">
                    <wps:wsp>
                      <wps:cNvCnPr/>
                      <wps:spPr>
                        <a:xfrm flipV="1">
                          <a:off x="0" y="0"/>
                          <a:ext cx="602672" cy="5331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991489" id="Connecteur droit avec flèche 34" o:spid="_x0000_s1026" type="#_x0000_t32" style="position:absolute;margin-left:326.25pt;margin-top:6.05pt;width:47.45pt;height:42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" strokecolor="black [3200]" strokeweight=".5pt">
                <v:stroke endarrow="block" joinstyle="miter"/>
              </v:shape>
            </w:pict>
          </mc:Fallback>
        </mc:AlternateContent>
      </w:r>
      <w:r w:rsidRPr="00B633DA">
        <w:rPr>
          <w:rFonts w:ascii="Linux Libertine" w:hAnsi="Linux Libertine" w:cs="Linux Libertine"/>
          <w:noProof/>
          <w:lang w:val="en-US"/>
        </w:rPr>
        <mc:AlternateContent>
          <mc:Choice Requires="wps">
            <w:drawing>
              <wp:anchor distT="0" distB="0" distL="114300" distR="114300" simplePos="0" relativeHeight="251722752" behindDoc="0" locked="0" layoutInCell="1" allowOverlap="1" wp14:anchorId="715D4C37" wp14:editId="2341C581">
                <wp:simplePos x="0" y="0"/>
                <wp:positionH relativeFrom="margin">
                  <wp:posOffset>3110749</wp:posOffset>
                </wp:positionH>
                <wp:positionV relativeFrom="paragraph">
                  <wp:posOffset>263236</wp:posOffset>
                </wp:positionV>
                <wp:extent cx="1028700" cy="672319"/>
                <wp:effectExtent l="0" t="0" r="19050" b="13970"/>
                <wp:wrapNone/>
                <wp:docPr id="7" name="Rectangle : coins arrondis 7"/>
                <wp:cNvGraphicFramePr/>
                <a:graphic xmlns:a="http://schemas.openxmlformats.org/drawingml/2006/main">
                  <a:graphicData uri="http://schemas.microsoft.com/office/word/2010/wordprocessingShape">
                    <wps:wsp>
                      <wps:cNvSpPr/>
                      <wps:spPr>
                        <a:xfrm>
                          <a:off x="0" y="0"/>
                          <a:ext cx="1028700" cy="672319"/>
                        </a:xfrm>
                        <a:prstGeom prst="roundRect">
                          <a:avLst/>
                        </a:prstGeom>
                      </wps:spPr>
                      <wps:style>
                        <a:lnRef idx="2">
                          <a:schemeClr val="dk1"/>
                        </a:lnRef>
                        <a:fillRef idx="1">
                          <a:schemeClr val="lt1"/>
                        </a:fillRef>
                        <a:effectRef idx="0">
                          <a:schemeClr val="dk1"/>
                        </a:effectRef>
                        <a:fontRef idx="minor">
                          <a:schemeClr val="dk1"/>
                        </a:fontRef>
                      </wps:style>
                      <wps:txbx>
                        <w:txbxContent>
                          <w:p w:rsidR="00D96E51" w:rsidRDefault="00D96E51" w:rsidP="00CB66E0">
                            <w:pPr>
                              <w:spacing w:line="240" w:lineRule="auto"/>
                              <w:jc w:val="center"/>
                            </w:pPr>
                            <w:r>
                              <w:t>Calcul de la distance de Levenshtein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15D4C37" id="Rectangle : coins arrondis 7" o:spid="_x0000_s1038" style="position:absolute;left:0;text-align:left;margin-left:244.95pt;margin-top:20.75pt;width:81pt;height:52.9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" fillcolor="white [3201]" strokecolor="black [3200]" strokeweight="1pt">
                <v:stroke joinstyle="miter"/>
                <v:textbox>
                  <w:txbxContent>
                    <w:p w:rsidR="00B9332B" w:rsidRDefault="00B9332B" w:rsidP="00CB66E0">
                      <w:pPr>
                        <w:spacing w:line="240" w:lineRule="auto"/>
                        <w:jc w:val="center"/>
                      </w:pPr>
                      <w:r>
                        <w:t>Calcul de la distance de Levenshtein</w:t>
                      </w:r>
                    </w:p>
                  </w:txbxContent>
                </v:textbox>
                <w10:wrap anchorx="margin"/>
              </v:roundrect>
            </w:pict>
          </mc:Fallback>
        </mc:AlternateContent>
      </w:r>
      <w:r w:rsidRPr="00B633DA">
        <w:rPr>
          <w:rFonts w:ascii="Linux Libertine" w:hAnsi="Linux Libertine" w:cs="Linux Libertine"/>
          <w:noProof/>
          <w:lang w:val="en-US"/>
        </w:rPr>
        <mc:AlternateContent>
          <mc:Choice Requires="wps">
            <w:drawing>
              <wp:anchor distT="0" distB="0" distL="114300" distR="114300" simplePos="0" relativeHeight="251753472" behindDoc="0" locked="0" layoutInCell="1" allowOverlap="1">
                <wp:simplePos x="0" y="0"/>
                <wp:positionH relativeFrom="column">
                  <wp:posOffset>3606800</wp:posOffset>
                </wp:positionH>
                <wp:positionV relativeFrom="paragraph">
                  <wp:posOffset>56977</wp:posOffset>
                </wp:positionV>
                <wp:extent cx="0" cy="195727"/>
                <wp:effectExtent l="76200" t="0" r="57150" b="52070"/>
                <wp:wrapNone/>
                <wp:docPr id="20" name="Connecteur droit avec flèche 20"/>
                <wp:cNvGraphicFramePr/>
                <a:graphic xmlns:a="http://schemas.openxmlformats.org/drawingml/2006/main">
                  <a:graphicData uri="http://schemas.microsoft.com/office/word/2010/wordprocessingShape">
                    <wps:wsp>
                      <wps:cNvCnPr/>
                      <wps:spPr>
                        <a:xfrm>
                          <a:off x="0" y="0"/>
                          <a:ext cx="0" cy="1957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3EE6847" id="Connecteur droit avec flèche 20" o:spid="_x0000_s1026" type="#_x0000_t32" style="position:absolute;margin-left:284pt;margin-top:4.5pt;width:0;height:15.4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" strokecolor="black [3200]" strokeweight=".5pt">
                <v:stroke endarrow="block" joinstyle="miter"/>
              </v:shape>
            </w:pict>
          </mc:Fallback>
        </mc:AlternateContent>
      </w:r>
      <w:r w:rsidRPr="00B633DA">
        <w:rPr>
          <w:rFonts w:ascii="Linux Libertine" w:hAnsi="Linux Libertine" w:cs="Linux Libertine"/>
          <w:noProof/>
          <w:lang w:val="en-US"/>
        </w:rPr>
        <mc:AlternateContent>
          <mc:Choice Requires="wps">
            <w:drawing>
              <wp:anchor distT="0" distB="0" distL="114300" distR="114300" simplePos="0" relativeHeight="251718656" behindDoc="0" locked="0" layoutInCell="1" allowOverlap="1" wp14:anchorId="715D4C37" wp14:editId="2341C581">
                <wp:simplePos x="0" y="0"/>
                <wp:positionH relativeFrom="column">
                  <wp:posOffset>1383145</wp:posOffset>
                </wp:positionH>
                <wp:positionV relativeFrom="paragraph">
                  <wp:posOffset>98252</wp:posOffset>
                </wp:positionV>
                <wp:extent cx="1043940" cy="502920"/>
                <wp:effectExtent l="0" t="0" r="22860" b="11430"/>
                <wp:wrapNone/>
                <wp:docPr id="5" name="Rectangle : coins arrondis 5"/>
                <wp:cNvGraphicFramePr/>
                <a:graphic xmlns:a="http://schemas.openxmlformats.org/drawingml/2006/main">
                  <a:graphicData uri="http://schemas.microsoft.com/office/word/2010/wordprocessingShape">
                    <wps:wsp>
                      <wps:cNvSpPr/>
                      <wps:spPr>
                        <a:xfrm>
                          <a:off x="0" y="0"/>
                          <a:ext cx="1043940" cy="502920"/>
                        </a:xfrm>
                        <a:prstGeom prst="roundRect">
                          <a:avLst/>
                        </a:prstGeom>
                      </wps:spPr>
                      <wps:style>
                        <a:lnRef idx="2">
                          <a:schemeClr val="dk1"/>
                        </a:lnRef>
                        <a:fillRef idx="1">
                          <a:schemeClr val="lt1"/>
                        </a:fillRef>
                        <a:effectRef idx="0">
                          <a:schemeClr val="dk1"/>
                        </a:effectRef>
                        <a:fontRef idx="minor">
                          <a:schemeClr val="dk1"/>
                        </a:fontRef>
                      </wps:style>
                      <wps:txbx>
                        <w:txbxContent>
                          <w:p w:rsidR="00D96E51" w:rsidRDefault="00D96E51" w:rsidP="00CB66E0">
                            <w:pPr>
                              <w:spacing w:line="240" w:lineRule="auto"/>
                              <w:jc w:val="center"/>
                            </w:pPr>
                            <w:r>
                              <w:t>Mot mal orthographié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15D4C37" id="Rectangle : coins arrondis 5" o:spid="_x0000_s1039" style="position:absolute;left:0;text-align:left;margin-left:108.9pt;margin-top:7.75pt;width:82.2pt;height:39.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" fillcolor="white [3201]" strokecolor="black [3200]" strokeweight="1pt">
                <v:stroke joinstyle="miter"/>
                <v:textbox>
                  <w:txbxContent>
                    <w:p w:rsidR="00B9332B" w:rsidRDefault="00B9332B" w:rsidP="00CB66E0">
                      <w:pPr>
                        <w:spacing w:line="240" w:lineRule="auto"/>
                        <w:jc w:val="center"/>
                      </w:pPr>
                      <w:r>
                        <w:t>Mot mal orthographié</w:t>
                      </w:r>
                    </w:p>
                  </w:txbxContent>
                </v:textbox>
              </v:roundrect>
            </w:pict>
          </mc:Fallback>
        </mc:AlternateContent>
      </w:r>
      <w:r w:rsidRPr="00B633DA">
        <w:rPr>
          <w:rFonts w:ascii="Linux Libertine" w:hAnsi="Linux Libertine" w:cs="Linux Libertine"/>
          <w:noProof/>
          <w:lang w:val="en-US"/>
        </w:rPr>
        <mc:AlternateContent>
          <mc:Choice Requires="wps">
            <w:drawing>
              <wp:anchor distT="0" distB="0" distL="114300" distR="114300" simplePos="0" relativeHeight="251729920" behindDoc="0" locked="0" layoutInCell="1" allowOverlap="1">
                <wp:simplePos x="0" y="0"/>
                <wp:positionH relativeFrom="column">
                  <wp:posOffset>913765</wp:posOffset>
                </wp:positionH>
                <wp:positionV relativeFrom="paragraph">
                  <wp:posOffset>343304</wp:posOffset>
                </wp:positionV>
                <wp:extent cx="464820" cy="0"/>
                <wp:effectExtent l="0" t="76200" r="11430" b="95250"/>
                <wp:wrapNone/>
                <wp:docPr id="14" name="Connecteur droit avec flèche 14"/>
                <wp:cNvGraphicFramePr/>
                <a:graphic xmlns:a="http://schemas.openxmlformats.org/drawingml/2006/main">
                  <a:graphicData uri="http://schemas.microsoft.com/office/word/2010/wordprocessingShape">
                    <wps:wsp>
                      <wps:cNvCnPr/>
                      <wps:spPr>
                        <a:xfrm>
                          <a:off x="0" y="0"/>
                          <a:ext cx="4648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BBCAEE" id="Connecteur droit avec flèche 14" o:spid="_x0000_s1026" type="#_x0000_t32" style="position:absolute;margin-left:71.95pt;margin-top:27.05pt;width:36.6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" strokecolor="black [3200]" strokeweight=".5pt">
                <v:stroke endarrow="block" joinstyle="miter"/>
              </v:shape>
            </w:pict>
          </mc:Fallback>
        </mc:AlternateContent>
      </w:r>
      <w:r w:rsidRPr="00B633DA">
        <w:rPr>
          <w:rFonts w:ascii="Linux Libertine" w:hAnsi="Linux Libertine" w:cs="Linux Libertine"/>
          <w:noProof/>
          <w:lang w:val="en-US"/>
        </w:rPr>
        <mc:AlternateContent>
          <mc:Choice Requires="wps">
            <w:drawing>
              <wp:anchor distT="0" distB="0" distL="114300" distR="114300" simplePos="0" relativeHeight="251716608" behindDoc="0" locked="0" layoutInCell="1" allowOverlap="1">
                <wp:simplePos x="0" y="0"/>
                <wp:positionH relativeFrom="column">
                  <wp:posOffset>105699</wp:posOffset>
                </wp:positionH>
                <wp:positionV relativeFrom="paragraph">
                  <wp:posOffset>170180</wp:posOffset>
                </wp:positionV>
                <wp:extent cx="815340" cy="327660"/>
                <wp:effectExtent l="0" t="0" r="22860" b="15240"/>
                <wp:wrapNone/>
                <wp:docPr id="4" name="Rectangle : coins arrondis 4"/>
                <wp:cNvGraphicFramePr/>
                <a:graphic xmlns:a="http://schemas.openxmlformats.org/drawingml/2006/main">
                  <a:graphicData uri="http://schemas.microsoft.com/office/word/2010/wordprocessingShape">
                    <wps:wsp>
                      <wps:cNvSpPr/>
                      <wps:spPr>
                        <a:xfrm>
                          <a:off x="0" y="0"/>
                          <a:ext cx="815340" cy="327660"/>
                        </a:xfrm>
                        <a:prstGeom prst="roundRect">
                          <a:avLst/>
                        </a:prstGeom>
                      </wps:spPr>
                      <wps:style>
                        <a:lnRef idx="2">
                          <a:schemeClr val="dk1"/>
                        </a:lnRef>
                        <a:fillRef idx="1">
                          <a:schemeClr val="lt1"/>
                        </a:fillRef>
                        <a:effectRef idx="0">
                          <a:schemeClr val="dk1"/>
                        </a:effectRef>
                        <a:fontRef idx="minor">
                          <a:schemeClr val="dk1"/>
                        </a:fontRef>
                      </wps:style>
                      <wps:txbx>
                        <w:txbxContent>
                          <w:p w:rsidR="00D96E51" w:rsidRDefault="00D96E51" w:rsidP="00CB66E0">
                            <w:pPr>
                              <w:jc w:val="center"/>
                            </w:pPr>
                            <w:r>
                              <w:t>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id="Rectangle : coins arrondis 4" o:spid="_x0000_s1040" style="position:absolute;left:0;text-align:left;margin-left:8.3pt;margin-top:13.4pt;width:64.2pt;height:25.8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" fillcolor="white [3201]" strokecolor="black [3200]" strokeweight="1pt">
                <v:stroke joinstyle="miter"/>
                <v:textbox>
                  <w:txbxContent>
                    <w:p w:rsidR="00B9332B" w:rsidRDefault="00B9332B" w:rsidP="00CB66E0">
                      <w:pPr>
                        <w:jc w:val="center"/>
                      </w:pPr>
                      <w:r>
                        <w:t>Question</w:t>
                      </w:r>
                    </w:p>
                  </w:txbxContent>
                </v:textbox>
              </v:roundrect>
            </w:pict>
          </mc:Fallback>
        </mc:AlternateContent>
      </w:r>
    </w:p>
    <w:p w:rsidR="006F12EB" w:rsidRPr="00B633DA" w:rsidRDefault="00A33504" w:rsidP="002E258A">
      <w:pPr>
        <w:spacing w:after="0"/>
        <w:rPr>
          <w:rFonts w:ascii="Linux Libertine" w:hAnsi="Linux Libertine" w:cs="Linux Libertine"/>
        </w:rPr>
      </w:pPr>
      <w:r w:rsidRPr="00B633DA">
        <w:rPr>
          <w:rFonts w:ascii="Linux Libertine" w:hAnsi="Linux Libertine" w:cs="Linux Libertine"/>
          <w:noProof/>
          <w:lang w:val="en-US"/>
        </w:rPr>
        <mc:AlternateContent>
          <mc:Choice Requires="wps">
            <w:drawing>
              <wp:anchor distT="0" distB="0" distL="114300" distR="114300" simplePos="0" relativeHeight="251736064" behindDoc="0" locked="0" layoutInCell="1" allowOverlap="1">
                <wp:simplePos x="0" y="0"/>
                <wp:positionH relativeFrom="column">
                  <wp:posOffset>5336078</wp:posOffset>
                </wp:positionH>
                <wp:positionV relativeFrom="paragraph">
                  <wp:posOffset>138718</wp:posOffset>
                </wp:positionV>
                <wp:extent cx="10160" cy="462280"/>
                <wp:effectExtent l="38100" t="0" r="66040" b="52070"/>
                <wp:wrapNone/>
                <wp:docPr id="35" name="Connecteur droit avec flèche 35"/>
                <wp:cNvGraphicFramePr/>
                <a:graphic xmlns:a="http://schemas.openxmlformats.org/drawingml/2006/main">
                  <a:graphicData uri="http://schemas.microsoft.com/office/word/2010/wordprocessingShape">
                    <wps:wsp>
                      <wps:cNvCnPr/>
                      <wps:spPr>
                        <a:xfrm>
                          <a:off x="0" y="0"/>
                          <a:ext cx="10160" cy="462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C0BE98" id="Connecteur droit avec flèche 35" o:spid="_x0000_s1026" type="#_x0000_t32" style="position:absolute;margin-left:420.15pt;margin-top:10.9pt;width:.8pt;height:36.4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" strokecolor="black [3200]" strokeweight=".5pt">
                <v:stroke endarrow="block" joinstyle="miter"/>
              </v:shape>
            </w:pict>
          </mc:Fallback>
        </mc:AlternateContent>
      </w:r>
    </w:p>
    <w:p w:rsidR="006F12EB" w:rsidRPr="00B633DA" w:rsidRDefault="00A33504" w:rsidP="002E258A">
      <w:pPr>
        <w:spacing w:after="0"/>
        <w:rPr>
          <w:rFonts w:ascii="Linux Libertine" w:hAnsi="Linux Libertine" w:cs="Linux Libertine"/>
        </w:rPr>
      </w:pPr>
      <w:r w:rsidRPr="00B633DA">
        <w:rPr>
          <w:rFonts w:ascii="Linux Libertine" w:hAnsi="Linux Libertine" w:cs="Linux Libertine"/>
          <w:noProof/>
          <w:lang w:val="en-US"/>
        </w:rPr>
        <mc:AlternateContent>
          <mc:Choice Requires="wps">
            <w:drawing>
              <wp:anchor distT="0" distB="0" distL="114300" distR="114300" simplePos="0" relativeHeight="251728896" behindDoc="0" locked="0" layoutInCell="1" allowOverlap="1" wp14:anchorId="30FE4A73" wp14:editId="267AEAF5">
                <wp:simplePos x="0" y="0"/>
                <wp:positionH relativeFrom="margin">
                  <wp:posOffset>4801870</wp:posOffset>
                </wp:positionH>
                <wp:positionV relativeFrom="paragraph">
                  <wp:posOffset>252788</wp:posOffset>
                </wp:positionV>
                <wp:extent cx="1112520" cy="518160"/>
                <wp:effectExtent l="0" t="0" r="11430" b="15240"/>
                <wp:wrapNone/>
                <wp:docPr id="11" name="Rectangle : coins arrondis 11"/>
                <wp:cNvGraphicFramePr/>
                <a:graphic xmlns:a="http://schemas.openxmlformats.org/drawingml/2006/main">
                  <a:graphicData uri="http://schemas.microsoft.com/office/word/2010/wordprocessingShape">
                    <wps:wsp>
                      <wps:cNvSpPr/>
                      <wps:spPr>
                        <a:xfrm>
                          <a:off x="0" y="0"/>
                          <a:ext cx="1112520" cy="518160"/>
                        </a:xfrm>
                        <a:prstGeom prst="roundRect">
                          <a:avLst/>
                        </a:prstGeom>
                      </wps:spPr>
                      <wps:style>
                        <a:lnRef idx="2">
                          <a:schemeClr val="dk1"/>
                        </a:lnRef>
                        <a:fillRef idx="1">
                          <a:schemeClr val="lt1"/>
                        </a:fillRef>
                        <a:effectRef idx="0">
                          <a:schemeClr val="dk1"/>
                        </a:effectRef>
                        <a:fontRef idx="minor">
                          <a:schemeClr val="dk1"/>
                        </a:fontRef>
                      </wps:style>
                      <wps:txbx>
                        <w:txbxContent>
                          <w:p w:rsidR="00D96E51" w:rsidRDefault="00D96E51" w:rsidP="002E258A">
                            <w:pPr>
                              <w:spacing w:line="240" w:lineRule="auto"/>
                              <w:jc w:val="center"/>
                            </w:pPr>
                            <w:r>
                              <w:t>Modification du mot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0FE4A73" id="Rectangle : coins arrondis 11" o:spid="_x0000_s1041" style="position:absolute;left:0;text-align:left;margin-left:378.1pt;margin-top:19.9pt;width:87.6pt;height:40.8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" fillcolor="white [3201]" strokecolor="black [3200]" strokeweight="1pt">
                <v:stroke joinstyle="miter"/>
                <v:textbox>
                  <w:txbxContent>
                    <w:p w:rsidR="00B9332B" w:rsidRDefault="00B9332B" w:rsidP="002E258A">
                      <w:pPr>
                        <w:spacing w:line="240" w:lineRule="auto"/>
                        <w:jc w:val="center"/>
                      </w:pPr>
                      <w:r>
                        <w:t>Modification du mot</w:t>
                      </w:r>
                    </w:p>
                  </w:txbxContent>
                </v:textbox>
                <w10:wrap anchorx="margin"/>
              </v:roundrect>
            </w:pict>
          </mc:Fallback>
        </mc:AlternateContent>
      </w:r>
    </w:p>
    <w:p w:rsidR="006F12EB" w:rsidRPr="00B633DA" w:rsidRDefault="006F12EB" w:rsidP="002E258A">
      <w:pPr>
        <w:spacing w:after="0"/>
        <w:rPr>
          <w:rFonts w:ascii="Linux Libertine" w:hAnsi="Linux Libertine" w:cs="Linux Libertine"/>
        </w:rPr>
      </w:pPr>
    </w:p>
    <w:p w:rsidR="006F12EB" w:rsidRPr="00B633DA" w:rsidRDefault="006F12EB" w:rsidP="002E258A">
      <w:pPr>
        <w:spacing w:after="0"/>
        <w:rPr>
          <w:rFonts w:ascii="Linux Libertine" w:hAnsi="Linux Libertine" w:cs="Linux Libertine"/>
        </w:rPr>
      </w:pPr>
    </w:p>
    <w:p w:rsidR="006F12EB" w:rsidRPr="00B633DA" w:rsidRDefault="00B25D71" w:rsidP="006F12EB">
      <w:pPr>
        <w:spacing w:after="120"/>
        <w:rPr>
          <w:rFonts w:ascii="Linux Libertine" w:hAnsi="Linux Libertine" w:cs="Linux Libertine"/>
        </w:rPr>
      </w:pPr>
      <w:r w:rsidRPr="00B633DA">
        <w:rPr>
          <w:rFonts w:ascii="Linux Libertine" w:hAnsi="Linux Libertine" w:cs="Linux Libertine"/>
          <w:noProof/>
          <w:lang w:val="en-US"/>
        </w:rPr>
        <mc:AlternateContent>
          <mc:Choice Requires="wps">
            <w:drawing>
              <wp:anchor distT="0" distB="0" distL="114300" distR="114300" simplePos="0" relativeHeight="251737088" behindDoc="0" locked="0" layoutInCell="1" allowOverlap="1">
                <wp:simplePos x="0" y="0"/>
                <wp:positionH relativeFrom="margin">
                  <wp:posOffset>-208133</wp:posOffset>
                </wp:positionH>
                <wp:positionV relativeFrom="paragraph">
                  <wp:posOffset>128954</wp:posOffset>
                </wp:positionV>
                <wp:extent cx="4876800" cy="414866"/>
                <wp:effectExtent l="0" t="0" r="0" b="4445"/>
                <wp:wrapNone/>
                <wp:docPr id="36" name="Zone de texte 36"/>
                <wp:cNvGraphicFramePr/>
                <a:graphic xmlns:a="http://schemas.openxmlformats.org/drawingml/2006/main">
                  <a:graphicData uri="http://schemas.microsoft.com/office/word/2010/wordprocessingShape">
                    <wps:wsp>
                      <wps:cNvSpPr txBox="1"/>
                      <wps:spPr>
                        <a:xfrm>
                          <a:off x="0" y="0"/>
                          <a:ext cx="4876800" cy="414866"/>
                        </a:xfrm>
                        <a:prstGeom prst="rect">
                          <a:avLst/>
                        </a:prstGeom>
                        <a:solidFill>
                          <a:schemeClr val="lt1"/>
                        </a:solidFill>
                        <a:ln w="6350">
                          <a:noFill/>
                        </a:ln>
                      </wps:spPr>
                      <wps:txbx>
                        <w:txbxContent>
                          <w:p w:rsidR="00D96E51" w:rsidRPr="0011653F" w:rsidRDefault="00D96E51" w:rsidP="00B25D71">
                            <w:pPr>
                              <w:spacing w:line="240" w:lineRule="auto"/>
                              <w:ind w:left="142"/>
                              <w:rPr>
                                <w:i/>
                                <w:sz w:val="18"/>
                                <w:lang w:eastAsia="fr-FR"/>
                              </w:rPr>
                            </w:pPr>
                            <w:r w:rsidRPr="0011653F">
                              <w:rPr>
                                <w:i/>
                                <w:sz w:val="18"/>
                                <w:lang w:eastAsia="fr-FR"/>
                              </w:rPr>
                              <w:t xml:space="preserve">Figure </w:t>
                            </w:r>
                            <w:r>
                              <w:rPr>
                                <w:i/>
                                <w:sz w:val="18"/>
                                <w:lang w:eastAsia="fr-FR"/>
                              </w:rPr>
                              <w:t>2. Schéma de modification d’un mot</w:t>
                            </w:r>
                            <w:r w:rsidRPr="002E258A">
                              <w:t xml:space="preserve"> </w:t>
                            </w:r>
                            <w:r w:rsidRPr="002E258A">
                              <w:rPr>
                                <w:i/>
                                <w:sz w:val="18"/>
                                <w:lang w:eastAsia="fr-FR"/>
                              </w:rPr>
                              <w:t>mésorthographi</w:t>
                            </w:r>
                            <w:r>
                              <w:rPr>
                                <w:i/>
                                <w:sz w:val="18"/>
                                <w:lang w:eastAsia="fr-FR"/>
                              </w:rPr>
                              <w:t>é grâce à la distance de Levenshtein</w:t>
                            </w:r>
                          </w:p>
                          <w:p w:rsidR="00D96E51" w:rsidRDefault="00D96E51" w:rsidP="00B25D71">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Zone de texte 36" o:spid="_x0000_s1042" type="#_x0000_t202" style="position:absolute;left:0;text-align:left;margin-left:-16.4pt;margin-top:10.15pt;width:384pt;height:32.6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" fillcolor="white [3201]" stroked="f" strokeweight=".5pt">
                <v:textbox>
                  <w:txbxContent>
                    <w:p w:rsidR="00B9332B" w:rsidRPr="0011653F" w:rsidRDefault="00B9332B" w:rsidP="00B25D71">
                      <w:pPr>
                        <w:spacing w:line="240" w:lineRule="auto"/>
                        <w:ind w:left="142"/>
                        <w:rPr>
                          <w:i/>
                          <w:sz w:val="18"/>
                          <w:lang w:eastAsia="fr-FR"/>
                        </w:rPr>
                      </w:pPr>
                      <w:r w:rsidRPr="0011653F">
                        <w:rPr>
                          <w:i/>
                          <w:sz w:val="18"/>
                          <w:lang w:eastAsia="fr-FR"/>
                        </w:rPr>
                        <w:t xml:space="preserve">Figure </w:t>
                      </w:r>
                      <w:r>
                        <w:rPr>
                          <w:i/>
                          <w:sz w:val="18"/>
                          <w:lang w:eastAsia="fr-FR"/>
                        </w:rPr>
                        <w:t>2. Schéma de modification d’un mot</w:t>
                      </w:r>
                      <w:r w:rsidRPr="002E258A">
                        <w:t xml:space="preserve"> </w:t>
                      </w:r>
                      <w:r w:rsidRPr="002E258A">
                        <w:rPr>
                          <w:i/>
                          <w:sz w:val="18"/>
                          <w:lang w:eastAsia="fr-FR"/>
                        </w:rPr>
                        <w:t>mésorthographi</w:t>
                      </w:r>
                      <w:r>
                        <w:rPr>
                          <w:i/>
                          <w:sz w:val="18"/>
                          <w:lang w:eastAsia="fr-FR"/>
                        </w:rPr>
                        <w:t>é grâce à la distance de Levenshtein</w:t>
                      </w:r>
                    </w:p>
                    <w:p w:rsidR="00B9332B" w:rsidRDefault="00B9332B" w:rsidP="00B25D71">
                      <w:pPr>
                        <w:spacing w:line="240" w:lineRule="auto"/>
                      </w:pPr>
                    </w:p>
                  </w:txbxContent>
                </v:textbox>
                <w10:wrap anchorx="margin"/>
              </v:shape>
            </w:pict>
          </mc:Fallback>
        </mc:AlternateContent>
      </w:r>
    </w:p>
    <w:p w:rsidR="00B25D71" w:rsidRPr="00B633DA" w:rsidRDefault="00B25D71" w:rsidP="006F12EB">
      <w:pPr>
        <w:spacing w:after="0"/>
        <w:ind w:firstLine="708"/>
        <w:rPr>
          <w:rFonts w:ascii="Linux Libertine" w:hAnsi="Linux Libertine" w:cs="Linux Libertine"/>
        </w:rPr>
      </w:pPr>
    </w:p>
    <w:p w:rsidR="00B25D71" w:rsidRPr="00B633DA" w:rsidRDefault="00B25D71" w:rsidP="00B25D71">
      <w:pPr>
        <w:spacing w:after="0"/>
        <w:rPr>
          <w:rFonts w:ascii="Linux Libertine" w:hAnsi="Linux Libertine" w:cs="Linux Libertine"/>
        </w:rPr>
      </w:pPr>
      <w:r w:rsidRPr="00B633DA">
        <w:rPr>
          <w:rFonts w:ascii="Linux Libertine" w:hAnsi="Linux Libertine" w:cs="Linux Libertine"/>
        </w:rPr>
        <w:t>L’autre solution serait d’utiliser l’inférence bayésienne,</w:t>
      </w:r>
      <w:r w:rsidR="00B05E61" w:rsidRPr="00B633DA">
        <w:rPr>
          <w:rFonts w:ascii="Linux Libertine" w:hAnsi="Linux Libertine" w:cs="Linux Libertine"/>
        </w:rPr>
        <w:t xml:space="preserve"> une méthode permettant de calculer la probabilité d’un évènement</w:t>
      </w:r>
      <w:r w:rsidR="00E26BE0" w:rsidRPr="00B633DA">
        <w:rPr>
          <w:rFonts w:ascii="Linux Libertine" w:hAnsi="Linux Libertine" w:cs="Linux Libertine"/>
        </w:rPr>
        <w:t xml:space="preserve">, et plus précisément </w:t>
      </w:r>
      <w:r w:rsidRPr="00B633DA">
        <w:rPr>
          <w:rFonts w:ascii="Linux Libertine" w:hAnsi="Linux Libertine" w:cs="Linux Libertine"/>
        </w:rPr>
        <w:t xml:space="preserve">le </w:t>
      </w:r>
      <w:r w:rsidRPr="00B633DA">
        <w:rPr>
          <w:rFonts w:ascii="Linux Libertine" w:hAnsi="Linux Libertine" w:cs="Linux Libertine"/>
          <w:i/>
        </w:rPr>
        <w:t>noisy channel</w:t>
      </w:r>
      <w:r w:rsidR="0003422D" w:rsidRPr="00B633DA">
        <w:rPr>
          <w:rFonts w:ascii="Linux Libertine" w:hAnsi="Linux Libertine" w:cs="Linux Libertine"/>
        </w:rPr>
        <w:t xml:space="preserve"> </w:t>
      </w:r>
      <w:r w:rsidR="0003422D" w:rsidRPr="00B633DA">
        <w:rPr>
          <w:rFonts w:ascii="Linux Libertine" w:hAnsi="Linux Libertine" w:cs="Linux Libertine"/>
          <w:i/>
        </w:rPr>
        <w:t xml:space="preserve">model </w:t>
      </w:r>
      <w:r w:rsidR="0003422D" w:rsidRPr="00B633DA">
        <w:rPr>
          <w:rFonts w:ascii="Linux Libertine" w:hAnsi="Linux Libertine" w:cs="Linux Libertine"/>
        </w:rPr>
        <w:t>développé par</w:t>
      </w:r>
      <w:r w:rsidR="0003422D" w:rsidRPr="00B633DA">
        <w:rPr>
          <w:rFonts w:ascii="Linux Libertine" w:hAnsi="Linux Libertine" w:cs="Linux Libertine"/>
          <w:i/>
        </w:rPr>
        <w:t xml:space="preserve"> </w:t>
      </w:r>
      <w:r w:rsidR="0003422D" w:rsidRPr="00B633DA">
        <w:rPr>
          <w:rFonts w:ascii="Linux Libertine" w:hAnsi="Linux Libertine" w:cs="Linux Libertine"/>
          <w:i/>
        </w:rPr>
        <w:fldChar w:fldCharType="begin" w:fldLock="1"/>
      </w:r>
      <w:r w:rsidR="00F41901" w:rsidRPr="00B633DA">
        <w:rPr>
          <w:rFonts w:ascii="Linux Libertine" w:hAnsi="Linux Libertine" w:cs="Linux Libertine"/>
          <w:i/>
        </w:rPr>
        <w:instrText>ADDIN CSL_CITATION { "citationItems" : [ { "id" : "ITEM-1", "itemData" : { "DOI" : "10.1145/584091.584093", "ISBN" : "0252725484", "ISSN" : "07246811", "PMID" : "9230594", "abstract" : "The recent development of various methods of modulation such as PCM and PPM which exchange bandwidth for signal-to-noise ratio has intensified the interest in a general theory of communication. A basis for such a theory is contained in the important papers of Nyquist and Hartley on this subject. In the present paper we will extend the theory to include a number of new factors, in particular the effect of noise in the channel, and the savings possible due to the statistical structure of the original message and due to the nature of the final destination of the information. The fundamental problem of communication is that of reproducing at one point either exactly or approximately a message selected at another point. Frequently the messages have meaning; that is they refer to or are correlated according to some system with certain physical or conceptual entities. These semantic aspects of communication are irrelevant to the engineering problem. The significant aspect is that the actual message is one selected from a set of possible messages. The system must be designed to operate for each possible selection, not just the one which will actually be chosen since this is unknown at the time of design. If the number of messages in the set is finite then this number or any monotonic function of this number can be regarded as a measure of the information produced when one message is chosen from the set, all choices being equally likely. As was pointed out by Hartley the most natural choice is the logarithmic function. Although this definition must be generalized considerably when we consider the influence of the statistics of the message and when we have a continuous range of messages, we will in all cases use an essentially logarithmic measure.", "author" : [ { "dropping-particle" : "", "family" : "Shannon", "given" : "Claude E", "non-dropping-particle" : "", "parse-names" : false, "suffix" : "" } ], "container-title" : "The Bell System Technical Journal", "id" : "ITEM-1", "issue" : "July 1928", "issued" : { "date-parts" : [ [ "1948" ] ] }, "page" : "379-423", "title" : "A mathematical theory of communication", "type" : "article-journal", "volume" : "27" }, "uris" : [ "http://www.mendeley.com/documents/?uuid=6c22baba-a30e-467a-b84d-f6e82834452b" ] } ], "mendeley" : { "formattedCitation" : "(Shannon 1948)", "plainTextFormattedCitation" : "(Shannon 1948)", "previouslyFormattedCitation" : "(Shannon 1948)" }, "properties" : { "noteIndex" : 0 }, "schema" : "https://github.com/citation-style-language/schema/raw/master/csl-citation.json" }</w:instrText>
      </w:r>
      <w:r w:rsidR="0003422D" w:rsidRPr="00B633DA">
        <w:rPr>
          <w:rFonts w:ascii="Linux Libertine" w:hAnsi="Linux Libertine" w:cs="Linux Libertine"/>
          <w:i/>
        </w:rPr>
        <w:fldChar w:fldCharType="separate"/>
      </w:r>
      <w:r w:rsidR="003A4F95" w:rsidRPr="00B633DA">
        <w:rPr>
          <w:rFonts w:ascii="Linux Libertine" w:hAnsi="Linux Libertine" w:cs="Linux Libertine"/>
          <w:noProof/>
        </w:rPr>
        <w:t>(Shannon 1948)</w:t>
      </w:r>
      <w:r w:rsidR="0003422D" w:rsidRPr="00B633DA">
        <w:rPr>
          <w:rFonts w:ascii="Linux Libertine" w:hAnsi="Linux Libertine" w:cs="Linux Libertine"/>
          <w:i/>
        </w:rPr>
        <w:fldChar w:fldCharType="end"/>
      </w:r>
      <w:r w:rsidR="007673E6" w:rsidRPr="00B633DA">
        <w:rPr>
          <w:rFonts w:ascii="Linux Libertine" w:hAnsi="Linux Libertine" w:cs="Linux Libertine"/>
        </w:rPr>
        <w:t xml:space="preserve"> car celui-ci</w:t>
      </w:r>
      <w:r w:rsidR="0003422D" w:rsidRPr="00B633DA">
        <w:rPr>
          <w:rFonts w:ascii="Linux Libertine" w:hAnsi="Linux Libertine" w:cs="Linux Libertine"/>
        </w:rPr>
        <w:t xml:space="preserve"> </w:t>
      </w:r>
      <w:r w:rsidR="002F22CE" w:rsidRPr="00B633DA">
        <w:rPr>
          <w:rFonts w:ascii="Linux Libertine" w:hAnsi="Linux Libertine" w:cs="Linux Libertine"/>
        </w:rPr>
        <w:t xml:space="preserve">peut </w:t>
      </w:r>
      <w:r w:rsidR="0003422D" w:rsidRPr="00B633DA">
        <w:rPr>
          <w:rFonts w:ascii="Linux Libertine" w:hAnsi="Linux Libertine" w:cs="Linux Libertine"/>
        </w:rPr>
        <w:t>être appliqué à la correction orthographique.</w:t>
      </w:r>
      <w:r w:rsidR="002F22CE" w:rsidRPr="00B633DA">
        <w:rPr>
          <w:rFonts w:ascii="Linux Libertine" w:hAnsi="Linux Libertine" w:cs="Linux Libertine"/>
        </w:rPr>
        <w:t xml:space="preserve"> La figure 3 présente le schéma de se traitement.</w:t>
      </w:r>
    </w:p>
    <w:p w:rsidR="002F22CE" w:rsidRPr="00B633DA" w:rsidRDefault="002F22CE" w:rsidP="00B25D71">
      <w:pPr>
        <w:spacing w:after="0"/>
        <w:rPr>
          <w:rFonts w:ascii="Linux Libertine" w:hAnsi="Linux Libertine" w:cs="Linux Libertine"/>
        </w:rPr>
      </w:pPr>
    </w:p>
    <w:p w:rsidR="0003422D" w:rsidRPr="00B633DA" w:rsidRDefault="00B05E61" w:rsidP="00B25D71">
      <w:pPr>
        <w:spacing w:after="0"/>
        <w:rPr>
          <w:rFonts w:ascii="Linux Libertine" w:hAnsi="Linux Libertine" w:cs="Linux Libertine"/>
        </w:rPr>
      </w:pPr>
      <w:r w:rsidRPr="00B633DA">
        <w:rPr>
          <w:rFonts w:ascii="Linux Libertine" w:hAnsi="Linux Libertine" w:cs="Linux Libertine"/>
          <w:noProof/>
          <w:lang w:val="en-US"/>
        </w:rPr>
        <mc:AlternateContent>
          <mc:Choice Requires="wps">
            <w:drawing>
              <wp:anchor distT="0" distB="0" distL="114300" distR="114300" simplePos="0" relativeHeight="251743232" behindDoc="0" locked="0" layoutInCell="1" allowOverlap="1">
                <wp:simplePos x="0" y="0"/>
                <wp:positionH relativeFrom="column">
                  <wp:posOffset>2790508</wp:posOffset>
                </wp:positionH>
                <wp:positionV relativeFrom="paragraph">
                  <wp:posOffset>301308</wp:posOffset>
                </wp:positionV>
                <wp:extent cx="1152525" cy="581025"/>
                <wp:effectExtent l="0" t="0" r="28575" b="28575"/>
                <wp:wrapNone/>
                <wp:docPr id="41" name="Ellipse 41"/>
                <wp:cNvGraphicFramePr/>
                <a:graphic xmlns:a="http://schemas.openxmlformats.org/drawingml/2006/main">
                  <a:graphicData uri="http://schemas.microsoft.com/office/word/2010/wordprocessingShape">
                    <wps:wsp>
                      <wps:cNvSpPr/>
                      <wps:spPr>
                        <a:xfrm>
                          <a:off x="0" y="0"/>
                          <a:ext cx="11525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D96E51" w:rsidRDefault="00D96E51" w:rsidP="0039091A">
                            <w:pPr>
                              <w:spacing w:line="240" w:lineRule="auto"/>
                              <w:jc w:val="center"/>
                            </w:pPr>
                            <w:r>
                              <w:t>Décodeur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id="Ellipse 41" o:spid="_x0000_s1043" style="position:absolute;left:0;text-align:left;margin-left:219.75pt;margin-top:23.75pt;width:90.75pt;height:45.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" fillcolor="white [3201]" strokecolor="black [3200]" strokeweight="1pt">
                <v:stroke joinstyle="miter"/>
                <v:textbox>
                  <w:txbxContent>
                    <w:p w:rsidR="00B9332B" w:rsidRDefault="00B9332B" w:rsidP="0039091A">
                      <w:pPr>
                        <w:spacing w:line="240" w:lineRule="auto"/>
                        <w:jc w:val="center"/>
                      </w:pPr>
                      <w:r>
                        <w:t>Décodeur</w:t>
                      </w:r>
                    </w:p>
                  </w:txbxContent>
                </v:textbox>
              </v:oval>
            </w:pict>
          </mc:Fallback>
        </mc:AlternateContent>
      </w:r>
      <w:r w:rsidR="0039091A" w:rsidRPr="00B633DA">
        <w:rPr>
          <w:rFonts w:ascii="Linux Libertine" w:hAnsi="Linux Libertine" w:cs="Linux Libertine"/>
          <w:noProof/>
          <w:lang w:val="en-US"/>
        </w:rPr>
        <mc:AlternateContent>
          <mc:Choice Requires="wps">
            <w:drawing>
              <wp:anchor distT="0" distB="0" distL="114300" distR="114300" simplePos="0" relativeHeight="251745280" behindDoc="0" locked="0" layoutInCell="1" allowOverlap="1" wp14:anchorId="66142B41" wp14:editId="2ECC3F4C">
                <wp:simplePos x="0" y="0"/>
                <wp:positionH relativeFrom="margin">
                  <wp:align>right</wp:align>
                </wp:positionH>
                <wp:positionV relativeFrom="paragraph">
                  <wp:posOffset>329565</wp:posOffset>
                </wp:positionV>
                <wp:extent cx="1238250" cy="500062"/>
                <wp:effectExtent l="0" t="0" r="19050" b="14605"/>
                <wp:wrapNone/>
                <wp:docPr id="42" name="Rectangle : coins arrondis 42"/>
                <wp:cNvGraphicFramePr/>
                <a:graphic xmlns:a="http://schemas.openxmlformats.org/drawingml/2006/main">
                  <a:graphicData uri="http://schemas.microsoft.com/office/word/2010/wordprocessingShape">
                    <wps:wsp>
                      <wps:cNvSpPr/>
                      <wps:spPr>
                        <a:xfrm>
                          <a:off x="0" y="0"/>
                          <a:ext cx="1238250" cy="500062"/>
                        </a:xfrm>
                        <a:prstGeom prst="roundRect">
                          <a:avLst/>
                        </a:prstGeom>
                      </wps:spPr>
                      <wps:style>
                        <a:lnRef idx="2">
                          <a:schemeClr val="dk1"/>
                        </a:lnRef>
                        <a:fillRef idx="1">
                          <a:schemeClr val="lt1"/>
                        </a:fillRef>
                        <a:effectRef idx="0">
                          <a:schemeClr val="dk1"/>
                        </a:effectRef>
                        <a:fontRef idx="minor">
                          <a:schemeClr val="dk1"/>
                        </a:fontRef>
                      </wps:style>
                      <wps:txbx>
                        <w:txbxContent>
                          <w:p w:rsidR="00D96E51" w:rsidRDefault="00D96E51" w:rsidP="0039091A">
                            <w:pPr>
                              <w:spacing w:line="240" w:lineRule="auto"/>
                              <w:jc w:val="center"/>
                            </w:pPr>
                            <w:r>
                              <w:t>Mot signifié par l’utilisateur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6142B41" id="Rectangle : coins arrondis 42" o:spid="_x0000_s1044" style="position:absolute;left:0;text-align:left;margin-left:46.3pt;margin-top:25.95pt;width:97.5pt;height:39.35pt;z-index:251745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" fillcolor="white [3201]" strokecolor="black [3200]" strokeweight="1pt">
                <v:stroke joinstyle="miter"/>
                <v:textbox>
                  <w:txbxContent>
                    <w:p w:rsidR="00B9332B" w:rsidRDefault="00B9332B" w:rsidP="0039091A">
                      <w:pPr>
                        <w:spacing w:line="240" w:lineRule="auto"/>
                        <w:jc w:val="center"/>
                      </w:pPr>
                      <w:r>
                        <w:t>Mot signifié par l’utilisateur</w:t>
                      </w:r>
                    </w:p>
                  </w:txbxContent>
                </v:textbox>
                <w10:wrap anchorx="margin"/>
              </v:roundrect>
            </w:pict>
          </mc:Fallback>
        </mc:AlternateContent>
      </w:r>
    </w:p>
    <w:p w:rsidR="0003422D" w:rsidRPr="00B633DA" w:rsidRDefault="00B05E61" w:rsidP="00B25D71">
      <w:pPr>
        <w:spacing w:after="0"/>
        <w:rPr>
          <w:rFonts w:ascii="Linux Libertine" w:hAnsi="Linux Libertine" w:cs="Linux Libertine"/>
        </w:rPr>
      </w:pPr>
      <w:r w:rsidRPr="00B633DA">
        <w:rPr>
          <w:rFonts w:ascii="Linux Libertine" w:hAnsi="Linux Libertine" w:cs="Linux Libertine"/>
          <w:noProof/>
          <w:lang w:val="en-US"/>
        </w:rPr>
        <mc:AlternateContent>
          <mc:Choice Requires="wps">
            <w:drawing>
              <wp:anchor distT="0" distB="0" distL="114300" distR="114300" simplePos="0" relativeHeight="251740160" behindDoc="0" locked="0" layoutInCell="1" allowOverlap="1">
                <wp:simplePos x="0" y="0"/>
                <wp:positionH relativeFrom="margin">
                  <wp:posOffset>138113</wp:posOffset>
                </wp:positionH>
                <wp:positionV relativeFrom="paragraph">
                  <wp:posOffset>6985</wp:posOffset>
                </wp:positionV>
                <wp:extent cx="1238250" cy="500062"/>
                <wp:effectExtent l="0" t="0" r="19050" b="14605"/>
                <wp:wrapNone/>
                <wp:docPr id="40" name="Rectangle : coins arrondis 40"/>
                <wp:cNvGraphicFramePr/>
                <a:graphic xmlns:a="http://schemas.openxmlformats.org/drawingml/2006/main">
                  <a:graphicData uri="http://schemas.microsoft.com/office/word/2010/wordprocessingShape">
                    <wps:wsp>
                      <wps:cNvSpPr/>
                      <wps:spPr>
                        <a:xfrm>
                          <a:off x="0" y="0"/>
                          <a:ext cx="1238250" cy="500062"/>
                        </a:xfrm>
                        <a:prstGeom prst="roundRect">
                          <a:avLst/>
                        </a:prstGeom>
                      </wps:spPr>
                      <wps:style>
                        <a:lnRef idx="2">
                          <a:schemeClr val="dk1"/>
                        </a:lnRef>
                        <a:fillRef idx="1">
                          <a:schemeClr val="lt1"/>
                        </a:fillRef>
                        <a:effectRef idx="0">
                          <a:schemeClr val="dk1"/>
                        </a:effectRef>
                        <a:fontRef idx="minor">
                          <a:schemeClr val="dk1"/>
                        </a:fontRef>
                      </wps:style>
                      <wps:txbx>
                        <w:txbxContent>
                          <w:p w:rsidR="00D96E51" w:rsidRDefault="00D96E51" w:rsidP="0003422D">
                            <w:pPr>
                              <w:spacing w:line="240" w:lineRule="auto"/>
                              <w:jc w:val="center"/>
                            </w:pPr>
                            <w:r>
                              <w:t>Mot entré par l’utilisateur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id="Rectangle : coins arrondis 40" o:spid="_x0000_s1045" style="position:absolute;left:0;text-align:left;margin-left:10.9pt;margin-top:.55pt;width:97.5pt;height:39.3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" fillcolor="white [3201]" strokecolor="black [3200]" strokeweight="1pt">
                <v:stroke joinstyle="miter"/>
                <v:textbox>
                  <w:txbxContent>
                    <w:p w:rsidR="00B9332B" w:rsidRDefault="00B9332B" w:rsidP="0003422D">
                      <w:pPr>
                        <w:spacing w:line="240" w:lineRule="auto"/>
                        <w:jc w:val="center"/>
                      </w:pPr>
                      <w:r>
                        <w:t>Mot entré par l’utilisateur</w:t>
                      </w:r>
                    </w:p>
                  </w:txbxContent>
                </v:textbox>
                <w10:wrap anchorx="margin"/>
              </v:roundrect>
            </w:pict>
          </mc:Fallback>
        </mc:AlternateContent>
      </w:r>
      <w:r w:rsidRPr="00B633DA">
        <w:rPr>
          <w:rFonts w:ascii="Linux Libertine" w:hAnsi="Linux Libertine" w:cs="Linux Libertine"/>
          <w:noProof/>
          <w:lang w:val="en-US"/>
        </w:rPr>
        <mc:AlternateContent>
          <mc:Choice Requires="wps">
            <w:drawing>
              <wp:anchor distT="0" distB="0" distL="114300" distR="114300" simplePos="0" relativeHeight="251750400" behindDoc="0" locked="0" layoutInCell="1" allowOverlap="1" wp14:anchorId="5C1FCE8F" wp14:editId="4B441E03">
                <wp:simplePos x="0" y="0"/>
                <wp:positionH relativeFrom="column">
                  <wp:posOffset>1385253</wp:posOffset>
                </wp:positionH>
                <wp:positionV relativeFrom="paragraph">
                  <wp:posOffset>259715</wp:posOffset>
                </wp:positionV>
                <wp:extent cx="566737" cy="0"/>
                <wp:effectExtent l="0" t="76200" r="24130" b="95250"/>
                <wp:wrapNone/>
                <wp:docPr id="47" name="Connecteur droit avec flèche 47"/>
                <wp:cNvGraphicFramePr/>
                <a:graphic xmlns:a="http://schemas.openxmlformats.org/drawingml/2006/main">
                  <a:graphicData uri="http://schemas.microsoft.com/office/word/2010/wordprocessingShape">
                    <wps:wsp>
                      <wps:cNvCnPr/>
                      <wps:spPr>
                        <a:xfrm>
                          <a:off x="0" y="0"/>
                          <a:ext cx="56673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B41A1FA" id="_x0000_t32" coordsize="21600,21600" o:spt="32" o:oned="t" path="m,l21600,21600e" filled="f">
                <v:path arrowok="t" fillok="f" o:connecttype="none"/>
                <o:lock v:ext="edit" shapetype="t"/>
              </v:shapetype>
              <v:shape id="Connecteur droit avec flèche 47" o:spid="_x0000_s1026" type="#_x0000_t32" style="position:absolute;margin-left:109.1pt;margin-top:20.45pt;width:44.6pt;height: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" strokecolor="black [3200]" strokeweight=".5pt">
                <v:stroke endarrow="block" joinstyle="miter"/>
              </v:shape>
            </w:pict>
          </mc:Fallback>
        </mc:AlternateContent>
      </w:r>
      <w:r w:rsidRPr="00B633DA">
        <w:rPr>
          <w:rFonts w:ascii="Linux Libertine" w:hAnsi="Linux Libertine" w:cs="Linux Libertine"/>
          <w:noProof/>
          <w:lang w:val="en-US"/>
        </w:rPr>
        <mc:AlternateContent>
          <mc:Choice Requires="wps">
            <w:drawing>
              <wp:anchor distT="0" distB="0" distL="114300" distR="114300" simplePos="0" relativeHeight="251742208" behindDoc="0" locked="0" layoutInCell="1" allowOverlap="1">
                <wp:simplePos x="0" y="0"/>
                <wp:positionH relativeFrom="column">
                  <wp:posOffset>1955165</wp:posOffset>
                </wp:positionH>
                <wp:positionV relativeFrom="paragraph">
                  <wp:posOffset>107633</wp:posOffset>
                </wp:positionV>
                <wp:extent cx="290512" cy="280988"/>
                <wp:effectExtent l="0" t="0" r="14605" b="24130"/>
                <wp:wrapNone/>
                <wp:docPr id="22" name="Rectangle 22"/>
                <wp:cNvGraphicFramePr/>
                <a:graphic xmlns:a="http://schemas.openxmlformats.org/drawingml/2006/main">
                  <a:graphicData uri="http://schemas.microsoft.com/office/word/2010/wordprocessingShape">
                    <wps:wsp>
                      <wps:cNvSpPr/>
                      <wps:spPr>
                        <a:xfrm>
                          <a:off x="0" y="0"/>
                          <a:ext cx="290512" cy="280988"/>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F287D8C" id="Rectangle 22" o:spid="_x0000_s1026" style="position:absolute;margin-left:153.95pt;margin-top:8.5pt;width:22.85pt;height:22.1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" fillcolor="black [3200]" strokecolor="black [1600]" strokeweight="1pt"/>
            </w:pict>
          </mc:Fallback>
        </mc:AlternateContent>
      </w:r>
      <w:r w:rsidRPr="00B633DA">
        <w:rPr>
          <w:rFonts w:ascii="Linux Libertine" w:hAnsi="Linux Libertine" w:cs="Linux Libertine"/>
          <w:noProof/>
          <w:lang w:val="en-US"/>
        </w:rPr>
        <mc:AlternateContent>
          <mc:Choice Requires="wps">
            <w:drawing>
              <wp:anchor distT="0" distB="0" distL="114300" distR="114300" simplePos="0" relativeHeight="251746304" behindDoc="0" locked="0" layoutInCell="1" allowOverlap="1">
                <wp:simplePos x="0" y="0"/>
                <wp:positionH relativeFrom="column">
                  <wp:posOffset>2213928</wp:posOffset>
                </wp:positionH>
                <wp:positionV relativeFrom="paragraph">
                  <wp:posOffset>245110</wp:posOffset>
                </wp:positionV>
                <wp:extent cx="576263" cy="0"/>
                <wp:effectExtent l="0" t="76200" r="14605" b="95250"/>
                <wp:wrapNone/>
                <wp:docPr id="43" name="Connecteur droit avec flèche 43"/>
                <wp:cNvGraphicFramePr/>
                <a:graphic xmlns:a="http://schemas.openxmlformats.org/drawingml/2006/main">
                  <a:graphicData uri="http://schemas.microsoft.com/office/word/2010/wordprocessingShape">
                    <wps:wsp>
                      <wps:cNvCnPr/>
                      <wps:spPr>
                        <a:xfrm>
                          <a:off x="0" y="0"/>
                          <a:ext cx="57626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0A7BDB" id="Connecteur droit avec flèche 43" o:spid="_x0000_s1026" type="#_x0000_t32" style="position:absolute;margin-left:174.35pt;margin-top:19.3pt;width:45.4pt;height:0;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" strokecolor="black [3200]" strokeweight=".5pt">
                <v:stroke endarrow="block" joinstyle="miter"/>
              </v:shape>
            </w:pict>
          </mc:Fallback>
        </mc:AlternateContent>
      </w:r>
      <w:r w:rsidRPr="00B633DA">
        <w:rPr>
          <w:rFonts w:ascii="Linux Libertine" w:hAnsi="Linux Libertine" w:cs="Linux Libertine"/>
          <w:noProof/>
          <w:lang w:val="en-US"/>
        </w:rPr>
        <mc:AlternateContent>
          <mc:Choice Requires="wps">
            <w:drawing>
              <wp:anchor distT="0" distB="0" distL="114300" distR="114300" simplePos="0" relativeHeight="251747328" behindDoc="0" locked="0" layoutInCell="1" allowOverlap="1">
                <wp:simplePos x="0" y="0"/>
                <wp:positionH relativeFrom="column">
                  <wp:posOffset>3943032</wp:posOffset>
                </wp:positionH>
                <wp:positionV relativeFrom="paragraph">
                  <wp:posOffset>231775</wp:posOffset>
                </wp:positionV>
                <wp:extent cx="566737" cy="0"/>
                <wp:effectExtent l="0" t="76200" r="24130" b="95250"/>
                <wp:wrapNone/>
                <wp:docPr id="44" name="Connecteur droit avec flèche 44"/>
                <wp:cNvGraphicFramePr/>
                <a:graphic xmlns:a="http://schemas.openxmlformats.org/drawingml/2006/main">
                  <a:graphicData uri="http://schemas.microsoft.com/office/word/2010/wordprocessingShape">
                    <wps:wsp>
                      <wps:cNvCnPr/>
                      <wps:spPr>
                        <a:xfrm>
                          <a:off x="0" y="0"/>
                          <a:ext cx="56673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BC587A" id="Connecteur droit avec flèche 44" o:spid="_x0000_s1026" type="#_x0000_t32" style="position:absolute;margin-left:310.45pt;margin-top:18.25pt;width:44.6pt;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" strokecolor="black [3200]" strokeweight=".5pt">
                <v:stroke endarrow="block" joinstyle="miter"/>
              </v:shape>
            </w:pict>
          </mc:Fallback>
        </mc:AlternateContent>
      </w:r>
    </w:p>
    <w:p w:rsidR="0003422D" w:rsidRPr="00B633DA" w:rsidRDefault="00B05E61" w:rsidP="00B25D71">
      <w:pPr>
        <w:spacing w:after="0"/>
        <w:rPr>
          <w:rFonts w:ascii="Linux Libertine" w:hAnsi="Linux Libertine" w:cs="Linux Libertine"/>
        </w:rPr>
      </w:pPr>
      <w:r w:rsidRPr="00B633DA">
        <w:rPr>
          <w:rFonts w:ascii="Linux Libertine" w:hAnsi="Linux Libertine" w:cs="Linux Libertine"/>
          <w:noProof/>
          <w:lang w:val="en-US"/>
        </w:rPr>
        <mc:AlternateContent>
          <mc:Choice Requires="wps">
            <w:drawing>
              <wp:anchor distT="0" distB="0" distL="114300" distR="114300" simplePos="0" relativeHeight="251748352" behindDoc="0" locked="0" layoutInCell="1" allowOverlap="1">
                <wp:simplePos x="0" y="0"/>
                <wp:positionH relativeFrom="column">
                  <wp:posOffset>1367155</wp:posOffset>
                </wp:positionH>
                <wp:positionV relativeFrom="paragraph">
                  <wp:posOffset>14605</wp:posOffset>
                </wp:positionV>
                <wp:extent cx="1498600" cy="438150"/>
                <wp:effectExtent l="0" t="0" r="0" b="0"/>
                <wp:wrapNone/>
                <wp:docPr id="45" name="Zone de texte 45"/>
                <wp:cNvGraphicFramePr/>
                <a:graphic xmlns:a="http://schemas.openxmlformats.org/drawingml/2006/main">
                  <a:graphicData uri="http://schemas.microsoft.com/office/word/2010/wordprocessingShape">
                    <wps:wsp>
                      <wps:cNvSpPr txBox="1"/>
                      <wps:spPr>
                        <a:xfrm>
                          <a:off x="0" y="0"/>
                          <a:ext cx="1498600" cy="438150"/>
                        </a:xfrm>
                        <a:prstGeom prst="rect">
                          <a:avLst/>
                        </a:prstGeom>
                        <a:noFill/>
                        <a:ln w="6350">
                          <a:noFill/>
                        </a:ln>
                      </wps:spPr>
                      <wps:txbx>
                        <w:txbxContent>
                          <w:p w:rsidR="00D96E51" w:rsidRDefault="00D96E51" w:rsidP="007673E6">
                            <w:pPr>
                              <w:spacing w:line="240" w:lineRule="auto"/>
                              <w:jc w:val="center"/>
                            </w:pPr>
                            <w:r>
                              <w:t>Source de bruit (faute d’orthographe)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Zone de texte 45" o:spid="_x0000_s1046" type="#_x0000_t202" style="position:absolute;left:0;text-align:left;margin-left:107.65pt;margin-top:1.15pt;width:118pt;height:3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" filled="f" stroked="f" strokeweight=".5pt">
                <v:textbox>
                  <w:txbxContent>
                    <w:p w:rsidR="00B9332B" w:rsidRDefault="00B9332B" w:rsidP="007673E6">
                      <w:pPr>
                        <w:spacing w:line="240" w:lineRule="auto"/>
                        <w:jc w:val="center"/>
                      </w:pPr>
                      <w:r>
                        <w:t>Source de bruit (faute d’orthographe)</w:t>
                      </w:r>
                    </w:p>
                  </w:txbxContent>
                </v:textbox>
              </v:shape>
            </w:pict>
          </mc:Fallback>
        </mc:AlternateContent>
      </w:r>
    </w:p>
    <w:p w:rsidR="0003422D" w:rsidRPr="00B633DA" w:rsidRDefault="00B05E61" w:rsidP="00B25D71">
      <w:pPr>
        <w:spacing w:after="0"/>
        <w:rPr>
          <w:rFonts w:ascii="Linux Libertine" w:hAnsi="Linux Libertine" w:cs="Linux Libertine"/>
        </w:rPr>
      </w:pPr>
      <w:r w:rsidRPr="00B633DA">
        <w:rPr>
          <w:rFonts w:ascii="Linux Libertine" w:hAnsi="Linux Libertine" w:cs="Linux Libertine"/>
          <w:noProof/>
          <w:lang w:val="en-US"/>
        </w:rPr>
        <mc:AlternateContent>
          <mc:Choice Requires="wps">
            <w:drawing>
              <wp:anchor distT="0" distB="0" distL="114300" distR="114300" simplePos="0" relativeHeight="251752448" behindDoc="0" locked="0" layoutInCell="1" allowOverlap="1" wp14:anchorId="1514B59A" wp14:editId="5687A232">
                <wp:simplePos x="0" y="0"/>
                <wp:positionH relativeFrom="margin">
                  <wp:align>left</wp:align>
                </wp:positionH>
                <wp:positionV relativeFrom="paragraph">
                  <wp:posOffset>349885</wp:posOffset>
                </wp:positionV>
                <wp:extent cx="4330065" cy="414866"/>
                <wp:effectExtent l="0" t="0" r="0" b="4445"/>
                <wp:wrapNone/>
                <wp:docPr id="48" name="Zone de texte 48"/>
                <wp:cNvGraphicFramePr/>
                <a:graphic xmlns:a="http://schemas.openxmlformats.org/drawingml/2006/main">
                  <a:graphicData uri="http://schemas.microsoft.com/office/word/2010/wordprocessingShape">
                    <wps:wsp>
                      <wps:cNvSpPr txBox="1"/>
                      <wps:spPr>
                        <a:xfrm>
                          <a:off x="0" y="0"/>
                          <a:ext cx="4330065" cy="414866"/>
                        </a:xfrm>
                        <a:prstGeom prst="rect">
                          <a:avLst/>
                        </a:prstGeom>
                        <a:solidFill>
                          <a:schemeClr val="lt1"/>
                        </a:solidFill>
                        <a:ln w="6350">
                          <a:noFill/>
                        </a:ln>
                      </wps:spPr>
                      <wps:txbx>
                        <w:txbxContent>
                          <w:p w:rsidR="00D96E51" w:rsidRPr="0011653F" w:rsidRDefault="00D96E51" w:rsidP="00B05E61">
                            <w:pPr>
                              <w:spacing w:line="240" w:lineRule="auto"/>
                              <w:ind w:left="142"/>
                              <w:rPr>
                                <w:i/>
                                <w:sz w:val="18"/>
                                <w:lang w:eastAsia="fr-FR"/>
                              </w:rPr>
                            </w:pPr>
                            <w:r w:rsidRPr="0011653F">
                              <w:rPr>
                                <w:i/>
                                <w:sz w:val="18"/>
                                <w:lang w:eastAsia="fr-FR"/>
                              </w:rPr>
                              <w:t xml:space="preserve">Figure </w:t>
                            </w:r>
                            <w:r>
                              <w:rPr>
                                <w:i/>
                                <w:sz w:val="18"/>
                                <w:lang w:eastAsia="fr-FR"/>
                              </w:rPr>
                              <w:t>3. Schéma de correction orthographique avec application du modèle de Shannon</w:t>
                            </w:r>
                          </w:p>
                          <w:p w:rsidR="00D96E51" w:rsidRDefault="00D96E51" w:rsidP="00B05E61">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14B59A" id="Zone de texte 48" o:spid="_x0000_s1047" type="#_x0000_t202" style="position:absolute;left:0;text-align:left;margin-left:0;margin-top:27.55pt;width:340.95pt;height:32.65pt;z-index:2517524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" fillcolor="white [3201]" stroked="f" strokeweight=".5pt">
                <v:textbox>
                  <w:txbxContent>
                    <w:p w:rsidR="00B9332B" w:rsidRPr="0011653F" w:rsidRDefault="00B9332B" w:rsidP="00B05E61">
                      <w:pPr>
                        <w:spacing w:line="240" w:lineRule="auto"/>
                        <w:ind w:left="142"/>
                        <w:rPr>
                          <w:i/>
                          <w:sz w:val="18"/>
                          <w:lang w:eastAsia="fr-FR"/>
                        </w:rPr>
                      </w:pPr>
                      <w:r w:rsidRPr="0011653F">
                        <w:rPr>
                          <w:i/>
                          <w:sz w:val="18"/>
                          <w:lang w:eastAsia="fr-FR"/>
                        </w:rPr>
                        <w:t xml:space="preserve">Figure </w:t>
                      </w:r>
                      <w:r>
                        <w:rPr>
                          <w:i/>
                          <w:sz w:val="18"/>
                          <w:lang w:eastAsia="fr-FR"/>
                        </w:rPr>
                        <w:t>3. Schéma de correction orthographique avec application du modèle de Shannon</w:t>
                      </w:r>
                    </w:p>
                    <w:p w:rsidR="00B9332B" w:rsidRDefault="00B9332B" w:rsidP="00B05E61">
                      <w:pPr>
                        <w:spacing w:line="240" w:lineRule="auto"/>
                      </w:pPr>
                    </w:p>
                  </w:txbxContent>
                </v:textbox>
                <w10:wrap anchorx="margin"/>
              </v:shape>
            </w:pict>
          </mc:Fallback>
        </mc:AlternateContent>
      </w:r>
    </w:p>
    <w:p w:rsidR="00B05E61" w:rsidRPr="00B633DA" w:rsidRDefault="00B05E61" w:rsidP="00B05E61">
      <w:pPr>
        <w:spacing w:after="240"/>
        <w:ind w:firstLine="708"/>
        <w:rPr>
          <w:rFonts w:ascii="Linux Libertine" w:hAnsi="Linux Libertine" w:cs="Linux Libertine"/>
        </w:rPr>
      </w:pPr>
    </w:p>
    <w:p w:rsidR="00E26BE0" w:rsidRPr="00B633DA" w:rsidRDefault="00E26BE0" w:rsidP="00E26BE0">
      <w:pPr>
        <w:spacing w:before="100" w:beforeAutospacing="1" w:after="0"/>
        <w:rPr>
          <w:rFonts w:ascii="Linux Libertine" w:hAnsi="Linux Libertine" w:cs="Linux Libertine"/>
        </w:rPr>
      </w:pPr>
      <w:r w:rsidRPr="00B633DA">
        <w:rPr>
          <w:rFonts w:ascii="Linux Libertine" w:hAnsi="Linux Libertine" w:cs="Linux Libertine"/>
        </w:rPr>
        <w:t xml:space="preserve">Cependant, le contexte dans lequel cette correction orthographique s’applique est selon nous trop restreint pour que l’utilisation de ce modèle soit pertinente. </w:t>
      </w:r>
    </w:p>
    <w:p w:rsidR="00FC280D" w:rsidRPr="00B633DA" w:rsidRDefault="002F22CE" w:rsidP="00831370">
      <w:pPr>
        <w:spacing w:before="100" w:beforeAutospacing="1" w:after="0"/>
        <w:ind w:firstLine="708"/>
        <w:rPr>
          <w:rFonts w:ascii="Linux Libertine" w:hAnsi="Linux Libertine" w:cs="Linux Libertine"/>
        </w:rPr>
      </w:pPr>
      <w:r w:rsidRPr="00B633DA">
        <w:rPr>
          <w:rFonts w:ascii="Linux Libertine" w:hAnsi="Linux Libertine" w:cs="Linux Libertine"/>
        </w:rPr>
        <w:t>Une fois les segments textuels lemmatisés, nous pourrons</w:t>
      </w:r>
      <w:r w:rsidR="001609A8" w:rsidRPr="00B633DA">
        <w:rPr>
          <w:rFonts w:ascii="Linux Libertine" w:hAnsi="Linux Libertine" w:cs="Linux Libertine"/>
        </w:rPr>
        <w:t xml:space="preserve"> procéder à leur étiquetage morpho</w:t>
      </w:r>
      <w:r w:rsidR="00506536" w:rsidRPr="00B633DA">
        <w:rPr>
          <w:rFonts w:ascii="Linux Libertine" w:hAnsi="Linux Libertine" w:cs="Linux Libertine"/>
        </w:rPr>
        <w:t>-</w:t>
      </w:r>
      <w:r w:rsidR="001609A8" w:rsidRPr="00B633DA">
        <w:rPr>
          <w:rFonts w:ascii="Linux Libertine" w:hAnsi="Linux Libertine" w:cs="Linux Libertine"/>
        </w:rPr>
        <w:t>syntaxique</w:t>
      </w:r>
      <w:r w:rsidR="00C62BC9" w:rsidRPr="00B633DA">
        <w:rPr>
          <w:rFonts w:ascii="Linux Libertine" w:hAnsi="Linux Libertine" w:cs="Linux Libertine"/>
        </w:rPr>
        <w:t xml:space="preserve">. Ce dernier est envisagé via différents modules </w:t>
      </w:r>
      <w:r w:rsidR="00BA5C6F" w:rsidRPr="00B633DA">
        <w:rPr>
          <w:rFonts w:ascii="Linux Libertine" w:hAnsi="Linux Libertine" w:cs="Linux Libertine"/>
        </w:rPr>
        <w:t xml:space="preserve">: </w:t>
      </w:r>
      <w:r w:rsidR="00B92E15" w:rsidRPr="00B633DA">
        <w:rPr>
          <w:rFonts w:ascii="Linux Libertine" w:hAnsi="Linux Libertine" w:cs="Linux Libertine"/>
        </w:rPr>
        <w:t>les bibliothèques NLTK et Stanford CoreNLP</w:t>
      </w:r>
      <w:r w:rsidR="00C62BC9" w:rsidRPr="00B633DA">
        <w:rPr>
          <w:rFonts w:ascii="Linux Libertine" w:hAnsi="Linux Libertine" w:cs="Linux Libertine"/>
        </w:rPr>
        <w:t>,</w:t>
      </w:r>
      <w:r w:rsidR="00B92E15" w:rsidRPr="00B633DA">
        <w:rPr>
          <w:rFonts w:ascii="Linux Libertine" w:hAnsi="Linux Libertine" w:cs="Linux Libertine"/>
        </w:rPr>
        <w:t xml:space="preserve"> et le logiciel </w:t>
      </w:r>
      <w:r w:rsidR="00BA5C6F" w:rsidRPr="00B633DA">
        <w:rPr>
          <w:rFonts w:ascii="Linux Libertine" w:hAnsi="Linux Libertine" w:cs="Linux Libertine"/>
        </w:rPr>
        <w:t>TreeTagger</w:t>
      </w:r>
      <w:r w:rsidR="00C62BC9" w:rsidRPr="00B633DA">
        <w:rPr>
          <w:rFonts w:ascii="Linux Libertine" w:hAnsi="Linux Libertine" w:cs="Linux Libertine"/>
        </w:rPr>
        <w:t>. L’étiquetage morpho</w:t>
      </w:r>
      <w:r w:rsidR="00506536" w:rsidRPr="00B633DA">
        <w:rPr>
          <w:rFonts w:ascii="Linux Libertine" w:hAnsi="Linux Libertine" w:cs="Linux Libertine"/>
        </w:rPr>
        <w:t>-</w:t>
      </w:r>
      <w:r w:rsidR="00C62BC9" w:rsidRPr="00B633DA">
        <w:rPr>
          <w:rFonts w:ascii="Linux Libertine" w:hAnsi="Linux Libertine" w:cs="Linux Libertine"/>
        </w:rPr>
        <w:t xml:space="preserve">syntaxique nous </w:t>
      </w:r>
      <w:r w:rsidR="001609A8" w:rsidRPr="00B633DA">
        <w:rPr>
          <w:rFonts w:ascii="Linux Libertine" w:hAnsi="Linux Libertine" w:cs="Linux Libertine"/>
        </w:rPr>
        <w:t>permettra d’éliminer les éléments dits ‘vides’ (qui servent uniquement d’outils grammaticaux) des éléments dits ‘plein</w:t>
      </w:r>
      <w:r w:rsidR="003A4F95" w:rsidRPr="00B633DA">
        <w:rPr>
          <w:rFonts w:ascii="Linux Libertine" w:hAnsi="Linux Libertine" w:cs="Linux Libertine"/>
        </w:rPr>
        <w:t>s</w:t>
      </w:r>
      <w:r w:rsidR="001609A8" w:rsidRPr="00B633DA">
        <w:rPr>
          <w:rFonts w:ascii="Linux Libertine" w:hAnsi="Linux Libertine" w:cs="Linux Libertine"/>
        </w:rPr>
        <w:t>’ (chargés d’une fonction sémantique)</w:t>
      </w:r>
      <w:r w:rsidR="00E26BE0" w:rsidRPr="00B633DA">
        <w:rPr>
          <w:rFonts w:ascii="Linux Libertine" w:hAnsi="Linux Libertine" w:cs="Linux Libertine"/>
        </w:rPr>
        <w:t xml:space="preserve"> selon la théorie de</w:t>
      </w:r>
      <w:r w:rsidR="009B1D6E" w:rsidRPr="00B633DA">
        <w:rPr>
          <w:rFonts w:ascii="Linux Libertine" w:hAnsi="Linux Libertine" w:cs="Linux Libertine"/>
        </w:rPr>
        <w:t xml:space="preserve"> </w:t>
      </w:r>
      <w:r w:rsidR="009B1D6E" w:rsidRPr="00B633DA">
        <w:rPr>
          <w:rFonts w:ascii="Linux Libertine" w:hAnsi="Linux Libertine" w:cs="Linux Libertine"/>
        </w:rPr>
        <w:fldChar w:fldCharType="begin" w:fldLock="1"/>
      </w:r>
      <w:r w:rsidR="00F41901" w:rsidRPr="00B633DA">
        <w:rPr>
          <w:rFonts w:ascii="Linux Libertine" w:hAnsi="Linux Libertine" w:cs="Linux Libertine"/>
        </w:rPr>
        <w:instrText>ADDIN CSL_CITATION { "citationItems" : [ { "id" : "ITEM-1", "itemData" : { "author" : [ { "dropping-particle" : "", "family" : "Tesni\u00e8re", "given" : "Lucien", "non-dropping-particle" : "", "parse-names" : false, "suffix" : "" } ], "id" : "ITEM-1", "issued" : { "date-parts" : [ [ "1959" ] ] }, "title" : "El\u00e9ments de syntaxe structurale", "type" : "article" }, "uris" : [ "http://www.mendeley.com/documents/?uuid=980964b9-4dd8-4b57-ac91-96c8006e80c6" ] } ], "mendeley" : { "formattedCitation" : "(Tesni\u00e8re 1959)", "plainTextFormattedCitation" : "(Tesni\u00e8re 1959)", "previouslyFormattedCitation" : "(Tesni\u00e8re 1959)" }, "properties" : { "noteIndex" : 0 }, "schema" : "https://github.com/citation-style-language/schema/raw/master/csl-citation.json" }</w:instrText>
      </w:r>
      <w:r w:rsidR="009B1D6E" w:rsidRPr="00B633DA">
        <w:rPr>
          <w:rFonts w:ascii="Linux Libertine" w:hAnsi="Linux Libertine" w:cs="Linux Libertine"/>
        </w:rPr>
        <w:fldChar w:fldCharType="separate"/>
      </w:r>
      <w:r w:rsidR="003A4F95" w:rsidRPr="00B633DA">
        <w:rPr>
          <w:rFonts w:ascii="Linux Libertine" w:hAnsi="Linux Libertine" w:cs="Linux Libertine"/>
          <w:noProof/>
        </w:rPr>
        <w:t>(Tesnière 1959)</w:t>
      </w:r>
      <w:r w:rsidR="009B1D6E" w:rsidRPr="00B633DA">
        <w:rPr>
          <w:rFonts w:ascii="Linux Libertine" w:hAnsi="Linux Libertine" w:cs="Linux Libertine"/>
        </w:rPr>
        <w:fldChar w:fldCharType="end"/>
      </w:r>
      <w:r w:rsidR="001609A8" w:rsidRPr="00B633DA">
        <w:rPr>
          <w:rFonts w:ascii="Linux Libertine" w:hAnsi="Linux Libertine" w:cs="Linux Libertine"/>
        </w:rPr>
        <w:t xml:space="preserve">. </w:t>
      </w:r>
      <w:r w:rsidR="003A4F95" w:rsidRPr="00B633DA">
        <w:rPr>
          <w:rFonts w:ascii="Linux Libertine" w:hAnsi="Linux Libertine" w:cs="Linux Libertine"/>
        </w:rPr>
        <w:t>C’est</w:t>
      </w:r>
      <w:r w:rsidR="001609A8" w:rsidRPr="00B633DA">
        <w:rPr>
          <w:rFonts w:ascii="Linux Libertine" w:hAnsi="Linux Libertine" w:cs="Linux Libertine"/>
        </w:rPr>
        <w:t xml:space="preserve"> sur ces derniers que nous nous appuieront afin d’extraire les passages contenant la réponse potentielle à une question</w:t>
      </w:r>
      <w:r w:rsidR="003A4F95" w:rsidRPr="00B633DA">
        <w:rPr>
          <w:rFonts w:ascii="Linux Libertine" w:hAnsi="Linux Libertine" w:cs="Linux Libertine"/>
        </w:rPr>
        <w:t xml:space="preserve"> à partir du corpus textuel.</w:t>
      </w:r>
    </w:p>
    <w:p w:rsidR="00FC280D" w:rsidRPr="00B633DA" w:rsidRDefault="00FC280D" w:rsidP="00E26BE0">
      <w:pPr>
        <w:spacing w:after="240"/>
        <w:rPr>
          <w:rFonts w:ascii="Linux Libertine" w:hAnsi="Linux Libertine" w:cs="Linux Libertine"/>
        </w:rPr>
      </w:pPr>
      <w:r w:rsidRPr="00B633DA">
        <w:rPr>
          <w:rFonts w:ascii="Linux Libertine" w:hAnsi="Linux Libertine" w:cs="Linux Libertine"/>
        </w:rPr>
        <w:t xml:space="preserve">Ainsi, une fois que les différents processus cités précédemment auront été appliqués à la question de l’utilisateur, </w:t>
      </w:r>
      <w:r w:rsidR="00E26BE0" w:rsidRPr="00B633DA">
        <w:rPr>
          <w:rFonts w:ascii="Linux Libertine" w:hAnsi="Linux Libertine" w:cs="Linux Libertine"/>
        </w:rPr>
        <w:t>nous</w:t>
      </w:r>
      <w:r w:rsidR="00EB6B59" w:rsidRPr="00B633DA">
        <w:rPr>
          <w:rFonts w:ascii="Linux Libertine" w:hAnsi="Linux Libertine" w:cs="Linux Libertine"/>
        </w:rPr>
        <w:t xml:space="preserve"> pourr</w:t>
      </w:r>
      <w:r w:rsidR="00E26BE0" w:rsidRPr="00B633DA">
        <w:rPr>
          <w:rFonts w:ascii="Linux Libertine" w:hAnsi="Linux Libertine" w:cs="Linux Libertine"/>
        </w:rPr>
        <w:t>on</w:t>
      </w:r>
      <w:r w:rsidR="003A4F95" w:rsidRPr="00B633DA">
        <w:rPr>
          <w:rFonts w:ascii="Linux Libertine" w:hAnsi="Linux Libertine" w:cs="Linux Libertine"/>
        </w:rPr>
        <w:t>s</w:t>
      </w:r>
      <w:r w:rsidR="00EB6B59" w:rsidRPr="00B633DA">
        <w:rPr>
          <w:rFonts w:ascii="Linux Libertine" w:hAnsi="Linux Libertine" w:cs="Linux Libertine"/>
        </w:rPr>
        <w:t xml:space="preserve"> passer à l’étape suivante, c’est-à-dire à l’analyse de la question.</w:t>
      </w:r>
    </w:p>
    <w:p w:rsidR="00E26BE0" w:rsidRPr="00B633DA" w:rsidRDefault="00E26BE0" w:rsidP="00E26BE0">
      <w:pPr>
        <w:pStyle w:val="Heading4"/>
        <w:spacing w:before="240" w:after="160"/>
        <w:rPr>
          <w:rFonts w:cs="Linux Libertine"/>
        </w:rPr>
      </w:pPr>
      <w:bookmarkStart w:id="212" w:name="_Toc514356008"/>
      <w:r w:rsidRPr="00B633DA">
        <w:rPr>
          <w:rFonts w:cs="Linux Libertine"/>
        </w:rPr>
        <w:t>Analyse des questions</w:t>
      </w:r>
      <w:bookmarkEnd w:id="212"/>
    </w:p>
    <w:p w:rsidR="00B84804" w:rsidRPr="00B633DA" w:rsidRDefault="008B115A" w:rsidP="008B115A">
      <w:pPr>
        <w:ind w:firstLine="284"/>
        <w:rPr>
          <w:rFonts w:ascii="Linux Libertine" w:hAnsi="Linux Libertine" w:cs="Linux Libertine"/>
        </w:rPr>
      </w:pPr>
      <w:r w:rsidRPr="00B633DA">
        <w:rPr>
          <w:rFonts w:ascii="Linux Libertine" w:hAnsi="Linux Libertine" w:cs="Linux Libertine"/>
        </w:rPr>
        <w:t xml:space="preserve">Afin que la machine puisse comprendre ce qui lui est demandé (c’est-à-dire interroger le corpus pour répondre à la question posée par l’utilisateur), il va falloir modéliser la question, c’est-à-dire la faire passer de la langue naturelle à un métalangage compréhensible par le système. </w:t>
      </w:r>
      <w:r w:rsidR="00047A81" w:rsidRPr="00B633DA">
        <w:rPr>
          <w:rFonts w:ascii="Linux Libertine" w:hAnsi="Linux Libertine" w:cs="Linux Libertine"/>
        </w:rPr>
        <w:t>En partant de notre hypothèse de filtrage par motif, nous allons tenter en prenant l’exemple spécifique de la question de poids dans le cadre du don du sang, de déterminer les différents motifs possibles.</w:t>
      </w:r>
    </w:p>
    <w:p w:rsidR="00047A81" w:rsidRPr="00B633DA" w:rsidRDefault="00EF04EE" w:rsidP="005C4BA6">
      <w:pPr>
        <w:pBdr>
          <w:top w:val="single" w:sz="4" w:space="1" w:color="auto"/>
          <w:left w:val="single" w:sz="4" w:space="1" w:color="auto"/>
          <w:bottom w:val="single" w:sz="4" w:space="1" w:color="auto"/>
          <w:right w:val="single" w:sz="4" w:space="1" w:color="auto"/>
        </w:pBdr>
        <w:jc w:val="left"/>
        <w:rPr>
          <w:rFonts w:ascii="Linux Libertine" w:hAnsi="Linux Libertine" w:cs="Linux Libertine"/>
        </w:rPr>
      </w:pPr>
      <w:r w:rsidRPr="00B633DA">
        <w:rPr>
          <w:rFonts w:ascii="Linux Libertine" w:hAnsi="Linux Libertine" w:cs="Linux Libertine"/>
        </w:rPr>
        <w:t>Q</w:t>
      </w:r>
      <w:r w:rsidR="005C4BA6" w:rsidRPr="00B633DA">
        <w:rPr>
          <w:rFonts w:ascii="Linux Libertine" w:hAnsi="Linux Libertine" w:cs="Linux Libertine"/>
        </w:rPr>
        <w:t>1</w:t>
      </w:r>
      <w:r w:rsidRPr="00B633DA">
        <w:rPr>
          <w:rFonts w:ascii="Linux Libertine" w:hAnsi="Linux Libertine" w:cs="Linux Libertine"/>
          <w:vertAlign w:val="subscript"/>
        </w:rPr>
        <w:t>utilisateur</w:t>
      </w:r>
      <w:r w:rsidRPr="00B633DA">
        <w:rPr>
          <w:rFonts w:ascii="Linux Libertine" w:hAnsi="Linux Libertine" w:cs="Linux Libertine"/>
        </w:rPr>
        <w:t xml:space="preserve"> « J</w:t>
      </w:r>
      <w:r w:rsidR="00047A81" w:rsidRPr="00B633DA">
        <w:rPr>
          <w:rFonts w:ascii="Linux Libertine" w:hAnsi="Linux Libertine" w:cs="Linux Libertine"/>
        </w:rPr>
        <w:t xml:space="preserve">e pèse </w:t>
      </w:r>
      <w:r w:rsidR="005C4BA6" w:rsidRPr="00B633DA">
        <w:rPr>
          <w:rFonts w:ascii="Linux Libertine" w:hAnsi="Linux Libertine" w:cs="Linux Libertine"/>
        </w:rPr>
        <w:t xml:space="preserve">X </w:t>
      </w:r>
      <w:r w:rsidR="00047A81" w:rsidRPr="00B633DA">
        <w:rPr>
          <w:rFonts w:ascii="Linux Libertine" w:hAnsi="Linux Libertine" w:cs="Linux Libertine"/>
        </w:rPr>
        <w:t>kilos. Est-ce que je peux donner mon sang ?</w:t>
      </w:r>
      <w:r w:rsidRPr="00B633DA">
        <w:rPr>
          <w:rFonts w:ascii="Linux Libertine" w:hAnsi="Linux Libertine" w:cs="Linux Libertine"/>
        </w:rPr>
        <w:t> »</w:t>
      </w:r>
    </w:p>
    <w:p w:rsidR="005C4BA6" w:rsidRPr="00B633DA" w:rsidRDefault="005C4BA6" w:rsidP="005C4BA6">
      <w:pPr>
        <w:pBdr>
          <w:top w:val="single" w:sz="4" w:space="1" w:color="auto"/>
          <w:left w:val="single" w:sz="4" w:space="1" w:color="auto"/>
          <w:bottom w:val="single" w:sz="4" w:space="1" w:color="auto"/>
          <w:right w:val="single" w:sz="4" w:space="1" w:color="auto"/>
        </w:pBdr>
        <w:jc w:val="left"/>
        <w:rPr>
          <w:rFonts w:ascii="Linux Libertine" w:hAnsi="Linux Libertine" w:cs="Linux Libertine"/>
        </w:rPr>
      </w:pPr>
      <w:r w:rsidRPr="00B633DA">
        <w:rPr>
          <w:rFonts w:ascii="Linux Libertine" w:hAnsi="Linux Libertine" w:cs="Linux Libertine"/>
        </w:rPr>
        <w:t>Q2</w:t>
      </w:r>
      <w:r w:rsidRPr="00B633DA">
        <w:rPr>
          <w:rFonts w:ascii="Linux Libertine" w:hAnsi="Linux Libertine" w:cs="Linux Libertine"/>
          <w:vertAlign w:val="subscript"/>
        </w:rPr>
        <w:t xml:space="preserve">utilisateur </w:t>
      </w:r>
      <w:r w:rsidRPr="00B633DA">
        <w:rPr>
          <w:rFonts w:ascii="Linux Libertine" w:hAnsi="Linux Libertine" w:cs="Linux Libertine"/>
        </w:rPr>
        <w:t>« Est-ce que je peux donner mon sang si je pèse X kg ? »</w:t>
      </w:r>
    </w:p>
    <w:p w:rsidR="005C4BA6" w:rsidRPr="00B633DA" w:rsidRDefault="005C4BA6" w:rsidP="005C4BA6">
      <w:pPr>
        <w:pBdr>
          <w:top w:val="single" w:sz="4" w:space="1" w:color="auto"/>
          <w:left w:val="single" w:sz="4" w:space="1" w:color="auto"/>
          <w:bottom w:val="single" w:sz="4" w:space="1" w:color="auto"/>
          <w:right w:val="single" w:sz="4" w:space="1" w:color="auto"/>
        </w:pBdr>
        <w:jc w:val="left"/>
        <w:rPr>
          <w:rFonts w:ascii="Linux Libertine" w:hAnsi="Linux Libertine" w:cs="Linux Libertine"/>
        </w:rPr>
      </w:pPr>
      <w:r w:rsidRPr="00B633DA">
        <w:rPr>
          <w:rFonts w:ascii="Linux Libertine" w:hAnsi="Linux Libertine" w:cs="Linux Libertine"/>
        </w:rPr>
        <w:t>Q3</w:t>
      </w:r>
      <w:r w:rsidRPr="00B633DA">
        <w:rPr>
          <w:rFonts w:ascii="Linux Libertine" w:hAnsi="Linux Libertine" w:cs="Linux Libertine"/>
          <w:vertAlign w:val="subscript"/>
        </w:rPr>
        <w:t xml:space="preserve">utilisateur </w:t>
      </w:r>
      <w:r w:rsidRPr="00B633DA">
        <w:rPr>
          <w:rFonts w:ascii="Linux Libertine" w:hAnsi="Linux Libertine" w:cs="Linux Libertine"/>
        </w:rPr>
        <w:t>« Je peux donner mon sang si je pèse X kg ? »</w:t>
      </w:r>
    </w:p>
    <w:p w:rsidR="005C4BA6" w:rsidRPr="00B633DA" w:rsidRDefault="005C4BA6" w:rsidP="005C4BA6">
      <w:pPr>
        <w:pBdr>
          <w:top w:val="single" w:sz="4" w:space="1" w:color="auto"/>
          <w:left w:val="single" w:sz="4" w:space="1" w:color="auto"/>
          <w:bottom w:val="single" w:sz="4" w:space="1" w:color="auto"/>
          <w:right w:val="single" w:sz="4" w:space="1" w:color="auto"/>
        </w:pBdr>
        <w:jc w:val="left"/>
        <w:rPr>
          <w:rFonts w:ascii="Linux Libertine" w:hAnsi="Linux Libertine" w:cs="Linux Libertine"/>
        </w:rPr>
      </w:pPr>
      <w:r w:rsidRPr="00B633DA">
        <w:rPr>
          <w:rFonts w:ascii="Linux Libertine" w:hAnsi="Linux Libertine" w:cs="Linux Libertine"/>
        </w:rPr>
        <w:t>Q4</w:t>
      </w:r>
      <w:r w:rsidRPr="00B633DA">
        <w:rPr>
          <w:rFonts w:ascii="Linux Libertine" w:hAnsi="Linux Libertine" w:cs="Linux Libertine"/>
          <w:vertAlign w:val="subscript"/>
        </w:rPr>
        <w:t xml:space="preserve">utilisateur </w:t>
      </w:r>
      <w:r w:rsidRPr="00B633DA">
        <w:rPr>
          <w:rFonts w:ascii="Linux Libertine" w:hAnsi="Linux Libertine" w:cs="Linux Libertine"/>
        </w:rPr>
        <w:t>« Si je pèse X kg, je peux donner mon sang ? »</w:t>
      </w:r>
    </w:p>
    <w:p w:rsidR="005C4BA6" w:rsidRPr="00B633DA" w:rsidRDefault="005C4BA6" w:rsidP="005C4BA6">
      <w:pPr>
        <w:pBdr>
          <w:top w:val="single" w:sz="4" w:space="1" w:color="auto"/>
          <w:left w:val="single" w:sz="4" w:space="1" w:color="auto"/>
          <w:bottom w:val="single" w:sz="4" w:space="1" w:color="auto"/>
          <w:right w:val="single" w:sz="4" w:space="1" w:color="auto"/>
        </w:pBdr>
        <w:jc w:val="left"/>
        <w:rPr>
          <w:rFonts w:ascii="Linux Libertine" w:hAnsi="Linux Libertine" w:cs="Linux Libertine"/>
        </w:rPr>
      </w:pPr>
      <w:r w:rsidRPr="00B633DA">
        <w:rPr>
          <w:rFonts w:ascii="Linux Libertine" w:hAnsi="Linux Libertine" w:cs="Linux Libertine"/>
        </w:rPr>
        <w:t>Q5</w:t>
      </w:r>
      <w:r w:rsidRPr="00B633DA">
        <w:rPr>
          <w:rFonts w:ascii="Linux Libertine" w:hAnsi="Linux Libertine" w:cs="Linux Libertine"/>
          <w:vertAlign w:val="subscript"/>
        </w:rPr>
        <w:t>utilisateur</w:t>
      </w:r>
      <w:r w:rsidRPr="00B633DA">
        <w:rPr>
          <w:rFonts w:ascii="Linux Libertine" w:hAnsi="Linux Libertine" w:cs="Linux Libertine"/>
        </w:rPr>
        <w:t xml:space="preserve"> « Y a-t-il un poids minimal/maximal pour donner son sang ? »</w:t>
      </w:r>
    </w:p>
    <w:p w:rsidR="005C4BA6" w:rsidRPr="00B633DA" w:rsidRDefault="005C4BA6" w:rsidP="005C4BA6">
      <w:pPr>
        <w:pBdr>
          <w:top w:val="single" w:sz="4" w:space="1" w:color="auto"/>
          <w:left w:val="single" w:sz="4" w:space="1" w:color="auto"/>
          <w:bottom w:val="single" w:sz="4" w:space="1" w:color="auto"/>
          <w:right w:val="single" w:sz="4" w:space="1" w:color="auto"/>
        </w:pBdr>
        <w:jc w:val="left"/>
        <w:rPr>
          <w:rFonts w:ascii="Linux Libertine" w:hAnsi="Linux Libertine" w:cs="Linux Libertine"/>
        </w:rPr>
      </w:pPr>
      <w:r w:rsidRPr="00B633DA">
        <w:rPr>
          <w:rFonts w:ascii="Linux Libertine" w:hAnsi="Linux Libertine" w:cs="Linux Libertine"/>
        </w:rPr>
        <w:t>Q6</w:t>
      </w:r>
      <w:r w:rsidRPr="00B633DA">
        <w:rPr>
          <w:rFonts w:ascii="Linux Libertine" w:hAnsi="Linux Libertine" w:cs="Linux Libertine"/>
          <w:vertAlign w:val="subscript"/>
        </w:rPr>
        <w:t>utilisateur</w:t>
      </w:r>
      <w:r w:rsidRPr="00B633DA">
        <w:rPr>
          <w:rFonts w:ascii="Linux Libertine" w:hAnsi="Linux Libertine" w:cs="Linux Libertine"/>
        </w:rPr>
        <w:t xml:space="preserve"> « Est-ce qu’il y a un poids minimal/maximal pour donner son sang ? »</w:t>
      </w:r>
    </w:p>
    <w:p w:rsidR="005C4BA6" w:rsidRPr="00B633DA" w:rsidRDefault="005C4BA6" w:rsidP="005C4BA6">
      <w:pPr>
        <w:pBdr>
          <w:top w:val="single" w:sz="4" w:space="1" w:color="auto"/>
          <w:left w:val="single" w:sz="4" w:space="1" w:color="auto"/>
          <w:bottom w:val="single" w:sz="4" w:space="1" w:color="auto"/>
          <w:right w:val="single" w:sz="4" w:space="1" w:color="auto"/>
        </w:pBdr>
        <w:jc w:val="left"/>
        <w:rPr>
          <w:rFonts w:ascii="Linux Libertine" w:hAnsi="Linux Libertine" w:cs="Linux Libertine"/>
        </w:rPr>
      </w:pPr>
      <w:r w:rsidRPr="00B633DA">
        <w:rPr>
          <w:rFonts w:ascii="Linux Libertine" w:hAnsi="Linux Libertine" w:cs="Linux Libertine"/>
        </w:rPr>
        <w:t>Q7</w:t>
      </w:r>
      <w:r w:rsidRPr="00B633DA">
        <w:rPr>
          <w:rFonts w:ascii="Linux Libertine" w:hAnsi="Linux Libertine" w:cs="Linux Libertine"/>
          <w:vertAlign w:val="subscript"/>
        </w:rPr>
        <w:t>utilisateur</w:t>
      </w:r>
      <w:r w:rsidRPr="00B633DA">
        <w:rPr>
          <w:rFonts w:ascii="Linux Libertine" w:hAnsi="Linux Libertine" w:cs="Linux Libertine"/>
        </w:rPr>
        <w:t xml:space="preserve"> « Combien faut-il peser pour donner son sang ? »</w:t>
      </w:r>
    </w:p>
    <w:p w:rsidR="005C4BA6" w:rsidRPr="00B633DA" w:rsidRDefault="005C4BA6" w:rsidP="005C4BA6">
      <w:pPr>
        <w:pBdr>
          <w:top w:val="single" w:sz="4" w:space="1" w:color="auto"/>
          <w:left w:val="single" w:sz="4" w:space="1" w:color="auto"/>
          <w:bottom w:val="single" w:sz="4" w:space="1" w:color="auto"/>
          <w:right w:val="single" w:sz="4" w:space="1" w:color="auto"/>
        </w:pBdr>
        <w:jc w:val="left"/>
        <w:rPr>
          <w:rFonts w:ascii="Linux Libertine" w:hAnsi="Linux Libertine" w:cs="Linux Libertine"/>
        </w:rPr>
      </w:pPr>
      <w:r w:rsidRPr="00B633DA">
        <w:rPr>
          <w:rFonts w:ascii="Linux Libertine" w:hAnsi="Linux Libertine" w:cs="Linux Libertine"/>
        </w:rPr>
        <w:t>Q8</w:t>
      </w:r>
      <w:r w:rsidRPr="00B633DA">
        <w:rPr>
          <w:rFonts w:ascii="Linux Libertine" w:hAnsi="Linux Libertine" w:cs="Linux Libertine"/>
          <w:vertAlign w:val="subscript"/>
        </w:rPr>
        <w:t>utilisateur</w:t>
      </w:r>
      <w:r w:rsidRPr="00B633DA">
        <w:rPr>
          <w:rFonts w:ascii="Linux Libertine" w:hAnsi="Linux Libertine" w:cs="Linux Libertine"/>
        </w:rPr>
        <w:t xml:space="preserve"> « Quel est le poids minimal/maximal pour faire le don ? »</w:t>
      </w:r>
    </w:p>
    <w:p w:rsidR="005C4BA6" w:rsidRDefault="005C4BA6" w:rsidP="00B1671D">
      <w:pPr>
        <w:spacing w:before="100" w:beforeAutospacing="1" w:after="240"/>
        <w:rPr>
          <w:rFonts w:ascii="Linux Libertine" w:hAnsi="Linux Libertine" w:cs="Linux Libertine"/>
        </w:rPr>
      </w:pPr>
      <w:r w:rsidRPr="00B633DA">
        <w:rPr>
          <w:rFonts w:ascii="Linux Libertine" w:hAnsi="Linux Libertine" w:cs="Linux Libertine"/>
        </w:rPr>
        <w:t>Les six premières questions, qui sont des questions fermées, attend</w:t>
      </w:r>
      <w:r w:rsidR="004330D2" w:rsidRPr="00B633DA">
        <w:rPr>
          <w:rFonts w:ascii="Linux Libertine" w:hAnsi="Linux Libertine" w:cs="Linux Libertine"/>
        </w:rPr>
        <w:t>ent</w:t>
      </w:r>
      <w:r w:rsidRPr="00B633DA">
        <w:rPr>
          <w:rFonts w:ascii="Linux Libertine" w:hAnsi="Linux Libertine" w:cs="Linux Libertine"/>
        </w:rPr>
        <w:t xml:space="preserve"> une réponse de type booléen</w:t>
      </w:r>
      <w:r w:rsidR="004330D2" w:rsidRPr="00B633DA">
        <w:rPr>
          <w:rFonts w:ascii="Linux Libertine" w:hAnsi="Linux Libertine" w:cs="Linux Libertine"/>
        </w:rPr>
        <w:t>.</w:t>
      </w:r>
      <w:r w:rsidRPr="00B633DA">
        <w:rPr>
          <w:rFonts w:ascii="Linux Libertine" w:hAnsi="Linux Libertine" w:cs="Linux Libertine"/>
        </w:rPr>
        <w:t xml:space="preserve"> </w:t>
      </w:r>
      <w:r w:rsidR="004330D2" w:rsidRPr="00B633DA">
        <w:rPr>
          <w:rFonts w:ascii="Linux Libertine" w:hAnsi="Linux Libertine" w:cs="Linux Libertine"/>
        </w:rPr>
        <w:t>L</w:t>
      </w:r>
      <w:r w:rsidRPr="00B633DA">
        <w:rPr>
          <w:rFonts w:ascii="Linux Libertine" w:hAnsi="Linux Libertine" w:cs="Linux Libertine"/>
        </w:rPr>
        <w:t>es deux dernières</w:t>
      </w:r>
      <w:r w:rsidR="004330D2" w:rsidRPr="00B633DA">
        <w:rPr>
          <w:rFonts w:ascii="Linux Libertine" w:hAnsi="Linux Libertine" w:cs="Linux Libertine"/>
        </w:rPr>
        <w:t xml:space="preserve">, qui sont des questions ouvertes puisqu’elles commencent respectivement par une entité nommée et par un pronom interrogatif, </w:t>
      </w:r>
      <w:r w:rsidRPr="00B633DA">
        <w:rPr>
          <w:rFonts w:ascii="Linux Libertine" w:hAnsi="Linux Libertine" w:cs="Linux Libertine"/>
        </w:rPr>
        <w:t>attend</w:t>
      </w:r>
      <w:r w:rsidR="004330D2" w:rsidRPr="00B633DA">
        <w:rPr>
          <w:rFonts w:ascii="Linux Libertine" w:hAnsi="Linux Libertine" w:cs="Linux Libertine"/>
        </w:rPr>
        <w:t>ent</w:t>
      </w:r>
      <w:r w:rsidRPr="00B633DA">
        <w:rPr>
          <w:rFonts w:ascii="Linux Libertine" w:hAnsi="Linux Libertine" w:cs="Linux Libertine"/>
        </w:rPr>
        <w:t xml:space="preserve"> une réponse de type poids. </w:t>
      </w:r>
    </w:p>
    <w:p w:rsidR="0007494B" w:rsidRDefault="0007494B" w:rsidP="00B1671D">
      <w:pPr>
        <w:spacing w:before="100" w:beforeAutospacing="1" w:after="240"/>
        <w:rPr>
          <w:rFonts w:ascii="Linux Libertine" w:hAnsi="Linux Libertine" w:cs="Linux Libertine"/>
        </w:rPr>
      </w:pPr>
      <w:r>
        <w:rPr>
          <w:rFonts w:ascii="Linux Libertine" w:hAnsi="Linux Libertine" w:cs="Linux Libertine"/>
        </w:rPr>
        <w:t>Ainsi, nous obtenons les motifs suivants pour les quatre premières questions cité</w:t>
      </w:r>
      <w:r w:rsidR="00A74CA0">
        <w:rPr>
          <w:rFonts w:ascii="Linux Libertine" w:hAnsi="Linux Libertine" w:cs="Linux Libertine"/>
        </w:rPr>
        <w:t>e</w:t>
      </w:r>
      <w:r>
        <w:rPr>
          <w:rFonts w:ascii="Linux Libertine" w:hAnsi="Linux Libertine" w:cs="Linux Libertine"/>
        </w:rPr>
        <w:t xml:space="preserve">s ci-dessus : </w:t>
      </w:r>
    </w:p>
    <w:p w:rsidR="0007494B" w:rsidRDefault="0007494B" w:rsidP="00B1671D">
      <w:pPr>
        <w:spacing w:before="100" w:beforeAutospacing="1" w:after="240"/>
        <w:rPr>
          <w:rFonts w:ascii="Linux Libertine" w:hAnsi="Linux Libertine" w:cs="Linux Libertine"/>
        </w:rPr>
      </w:pPr>
      <w:r>
        <w:rPr>
          <w:rFonts w:ascii="Linux Libertine" w:hAnsi="Linux Libertine" w:cs="Linux Libertine"/>
        </w:rPr>
        <w:t>[conditions_utilisateur]. ?[conditions_don]=true/false</w:t>
      </w:r>
    </w:p>
    <w:p w:rsidR="0007494B" w:rsidRDefault="0007494B" w:rsidP="00B1671D">
      <w:pPr>
        <w:spacing w:before="100" w:beforeAutospacing="1" w:after="240"/>
        <w:rPr>
          <w:rFonts w:ascii="Linux Libertine" w:hAnsi="Linux Libertine" w:cs="Linux Libertine"/>
        </w:rPr>
      </w:pPr>
      <w:r>
        <w:rPr>
          <w:rFonts w:ascii="Linux Libertine" w:hAnsi="Linux Libertine" w:cs="Linux Libertine"/>
        </w:rPr>
        <w:t>?[conditions_don]si[conditions_utilisateur]</w:t>
      </w:r>
    </w:p>
    <w:p w:rsidR="0007494B" w:rsidRDefault="0007494B" w:rsidP="00B1671D">
      <w:pPr>
        <w:spacing w:before="100" w:beforeAutospacing="1" w:after="240"/>
        <w:rPr>
          <w:rFonts w:ascii="Linux Libertine" w:hAnsi="Linux Libertine" w:cs="Linux Libertine"/>
        </w:rPr>
      </w:pPr>
      <w:r>
        <w:rPr>
          <w:rFonts w:ascii="Linux Libertine" w:hAnsi="Linux Libertine" w:cs="Linux Libertine"/>
        </w:rPr>
        <w:t>Si[conditions_utilisateurs]</w:t>
      </w:r>
      <w:r w:rsidR="00A74CA0">
        <w:rPr>
          <w:rFonts w:ascii="Linux Libertine" w:hAnsi="Linux Libertine" w:cs="Linux Libertine"/>
        </w:rPr>
        <w:t xml:space="preserve"> alors</w:t>
      </w:r>
      <w:r>
        <w:rPr>
          <w:rFonts w:ascii="Linux Libertine" w:hAnsi="Linux Libertine" w:cs="Linux Libertine"/>
        </w:rPr>
        <w:t> ?[conditions_don]</w:t>
      </w:r>
    </w:p>
    <w:p w:rsidR="0007494B" w:rsidRPr="00B633DA" w:rsidRDefault="00A74CA0" w:rsidP="00B1671D">
      <w:pPr>
        <w:spacing w:before="100" w:beforeAutospacing="1" w:after="240"/>
        <w:rPr>
          <w:rFonts w:ascii="Linux Libertine" w:hAnsi="Linux Libertine" w:cs="Linux Libertine"/>
        </w:rPr>
      </w:pPr>
      <w:r>
        <w:rPr>
          <w:rFonts w:ascii="Linux Libertine" w:hAnsi="Linux Libertine" w:cs="Linux Libertine"/>
        </w:rPr>
        <w:t>Dans le cas de certaines questions, l’utilisateurs d’opérateurs logiques (</w:t>
      </w:r>
      <w:r>
        <w:rPr>
          <w:rFonts w:ascii="Linux Libertine" w:hAnsi="Linux Libertine" w:cs="Linux Libertine"/>
        </w:rPr>
        <w:sym w:font="Symbol" w:char="F0D9"/>
      </w:r>
      <w:r>
        <w:rPr>
          <w:rFonts w:ascii="Linux Libertine" w:hAnsi="Linux Libertine" w:cs="Linux Libertine"/>
        </w:rPr>
        <w:t>,</w:t>
      </w:r>
      <w:r>
        <w:rPr>
          <w:rFonts w:ascii="Linux Libertine" w:hAnsi="Linux Libertine" w:cs="Linux Libertine"/>
        </w:rPr>
        <w:sym w:font="Symbol" w:char="F0DA"/>
      </w:r>
      <w:r>
        <w:rPr>
          <w:rFonts w:ascii="Linux Libertine" w:hAnsi="Linux Libertine" w:cs="Linux Libertine"/>
        </w:rPr>
        <w:t>,</w:t>
      </w:r>
      <w:r>
        <w:rPr>
          <w:rFonts w:ascii="Linux Libertine" w:hAnsi="Linux Libertine" w:cs="Linux Libertine"/>
        </w:rPr>
        <w:sym w:font="Symbol" w:char="F0D8"/>
      </w:r>
      <w:r>
        <w:rPr>
          <w:rFonts w:ascii="Linux Libertine" w:hAnsi="Linux Libertine" w:cs="Linux Libertine"/>
        </w:rPr>
        <w:t>,</w:t>
      </w:r>
      <w:r>
        <w:rPr>
          <w:rFonts w:ascii="Linux Libertine" w:hAnsi="Linux Libertine" w:cs="Linux Libertine"/>
        </w:rPr>
        <w:sym w:font="Symbol" w:char="F0C5"/>
      </w:r>
      <w:r>
        <w:rPr>
          <w:rFonts w:ascii="Linux Libertine" w:hAnsi="Linux Libertine" w:cs="Linux Libertine"/>
        </w:rPr>
        <w:t>,</w:t>
      </w:r>
      <w:r>
        <w:rPr>
          <w:rFonts w:ascii="Linux Libertine" w:hAnsi="Linux Libertine" w:cs="Linux Libertine"/>
        </w:rPr>
        <w:sym w:font="Symbol" w:char="F0AE"/>
      </w:r>
      <w:r>
        <w:rPr>
          <w:rFonts w:ascii="Linux Libertine" w:hAnsi="Linux Libertine" w:cs="Linux Libertine"/>
        </w:rPr>
        <w:t xml:space="preserve"> etc) est fortement envisagée.</w:t>
      </w:r>
    </w:p>
    <w:p w:rsidR="00B1671D" w:rsidRDefault="0007494B" w:rsidP="00047A81">
      <w:pPr>
        <w:rPr>
          <w:rFonts w:ascii="Linux Libertine" w:hAnsi="Linux Libertine" w:cs="Linux Libertine"/>
        </w:rPr>
      </w:pPr>
      <w:r>
        <w:rPr>
          <w:rFonts w:ascii="Linux Libertine" w:hAnsi="Linux Libertine" w:cs="Linux Libertine"/>
        </w:rPr>
        <w:t>En ce qui concerne les questions ouvertes, n</w:t>
      </w:r>
      <w:r w:rsidR="00B9332B">
        <w:rPr>
          <w:rFonts w:ascii="Linux Libertine" w:hAnsi="Linux Libertine" w:cs="Linux Libertine"/>
        </w:rPr>
        <w:t xml:space="preserve">ous pourrions considérer un modèle d’appariement question-réponse, notamment proposé par </w:t>
      </w:r>
      <w:r w:rsidR="00B9332B">
        <w:rPr>
          <w:rFonts w:ascii="Linux Libertine" w:hAnsi="Linux Libertine" w:cs="Linux Libertine"/>
        </w:rPr>
        <w:fldChar w:fldCharType="begin" w:fldLock="1"/>
      </w:r>
      <w:r w:rsidR="00B1671D">
        <w:rPr>
          <w:rFonts w:ascii="Linux Libertine" w:hAnsi="Linux Libertine" w:cs="Linux Libertine"/>
        </w:rPr>
        <w:instrText>ADDIN CSL_CITATION { "citationItems" : [ { "id" : "ITEM-1", "itemData" : { "DOI" : "10.1109/BIBMW.2008.4686218", "ISBN" : "9781424428908", "author" : [ { "dropping-particle" : "", "family" : "Athenikos", "given" : "Sofia J.", "non-dropping-particle" : "", "parse-names" : false, "suffix" : "" }, { "dropping-particle" : "", "family" : "Han", "given" : "Hyoil", "non-dropping-particle" : "", "parse-names" : false, "suffix" : "" }, { "dropping-particle" : "", "family" : "Brooks", "given" : "Ari D.", "non-dropping-particle" : "", "parse-names" : false, "suffix" : "" } ], "container-title" : "Proceedings - 2008 IEEE International Conference on Bioinformatics and Biomedicine Workshops, BIBMW", "id" : "ITEM-1", "issue" : "December", "issued" : { "date-parts" : [ [ "2008" ] ] }, "page" : "111-112", "title" : "Semantic analysis and classification of medical questions for a logic-based medical question-answering system", "type" : "article-journal" }, "uris" : [ "http://www.mendeley.com/documents/?uuid=d6c2c4e7-bb14-4eae-8872-c67cdfe398f8" ] } ], "mendeley" : { "formattedCitation" : "(Athenikos, Han, and Brooks 2008)", "plainTextFormattedCitation" : "(Athenikos, Han, and Brooks 2008)", "previouslyFormattedCitation" : "(Athenikos, Han, and Brooks 2008)" }, "properties" : { "noteIndex" : 0 }, "schema" : "https://github.com/citation-style-language/schema/raw/master/csl-citation.json" }</w:instrText>
      </w:r>
      <w:r w:rsidR="00B9332B">
        <w:rPr>
          <w:rFonts w:ascii="Linux Libertine" w:hAnsi="Linux Libertine" w:cs="Linux Libertine"/>
        </w:rPr>
        <w:fldChar w:fldCharType="separate"/>
      </w:r>
      <w:r w:rsidR="00B9332B" w:rsidRPr="00B9332B">
        <w:rPr>
          <w:rFonts w:ascii="Linux Libertine" w:hAnsi="Linux Libertine" w:cs="Linux Libertine"/>
          <w:noProof/>
        </w:rPr>
        <w:t>(Athenikos, Han, and Brooks 2008)</w:t>
      </w:r>
      <w:r w:rsidR="00B9332B">
        <w:rPr>
          <w:rFonts w:ascii="Linux Libertine" w:hAnsi="Linux Libertine" w:cs="Linux Libertine"/>
        </w:rPr>
        <w:fldChar w:fldCharType="end"/>
      </w:r>
      <w:r w:rsidR="00B9332B">
        <w:rPr>
          <w:rFonts w:ascii="Linux Libertine" w:hAnsi="Linux Libertine" w:cs="Linux Libertine"/>
        </w:rPr>
        <w:t>. Ces derniers ont construit des patrons question-réponse en créant des triplets sémantiques ayant la forme sujet-prédicat-objet. Cette forme logique</w:t>
      </w:r>
      <w:r w:rsidR="00B1671D">
        <w:rPr>
          <w:rFonts w:ascii="Linux Libertine" w:hAnsi="Linux Libertine" w:cs="Linux Libertine"/>
        </w:rPr>
        <w:t xml:space="preserve"> pourrait être représentée de la manière suivante :</w:t>
      </w:r>
    </w:p>
    <w:p w:rsidR="00047A81" w:rsidRDefault="00B1671D" w:rsidP="00B1671D">
      <w:pPr>
        <w:jc w:val="left"/>
        <w:rPr>
          <w:rFonts w:ascii="Linux Libertine" w:hAnsi="Linux Libertine" w:cs="Linux Libertine"/>
        </w:rPr>
      </w:pPr>
      <w:r w:rsidRPr="00B633DA">
        <w:rPr>
          <w:rFonts w:ascii="Linux Libertine" w:hAnsi="Linux Libertine" w:cs="Linux Libertine"/>
        </w:rPr>
        <w:t>« Est-ce qu’il y a un poids minimal</w:t>
      </w:r>
      <w:r>
        <w:rPr>
          <w:rFonts w:ascii="Linux Libertine" w:hAnsi="Linux Libertine" w:cs="Linux Libertine"/>
        </w:rPr>
        <w:t xml:space="preserve"> </w:t>
      </w:r>
      <w:r w:rsidRPr="00B633DA">
        <w:rPr>
          <w:rFonts w:ascii="Linux Libertine" w:hAnsi="Linux Libertine" w:cs="Linux Libertine"/>
        </w:rPr>
        <w:t>pour donner son sang ? »</w:t>
      </w:r>
      <w:r>
        <w:rPr>
          <w:rFonts w:ascii="Linux Libertine" w:hAnsi="Linux Libertine" w:cs="Linux Libertine"/>
        </w:rPr>
        <w:sym w:font="Symbol" w:char="F0AE"/>
      </w:r>
      <w:r w:rsidR="00B9332B">
        <w:rPr>
          <w:rFonts w:ascii="Linux Libertine" w:hAnsi="Linux Libertine" w:cs="Linux Libertine"/>
        </w:rPr>
        <w:t xml:space="preserve"> </w:t>
      </w:r>
      <w:r w:rsidR="00A74CA0">
        <w:rPr>
          <w:rFonts w:ascii="Linux Libertine" w:hAnsi="Linux Libertine" w:cs="Linux Libertine"/>
        </w:rPr>
        <w:t>don_</w:t>
      </w:r>
      <w:r>
        <w:rPr>
          <w:rFonts w:ascii="Linux Libertine" w:hAnsi="Linux Libertine" w:cs="Linux Libertine"/>
        </w:rPr>
        <w:t>poids(minimal, ?x).</w:t>
      </w:r>
    </w:p>
    <w:p w:rsidR="0007494B" w:rsidRDefault="0007494B" w:rsidP="00B1671D">
      <w:pPr>
        <w:jc w:val="left"/>
        <w:rPr>
          <w:rFonts w:ascii="Linux Libertine" w:hAnsi="Linux Libertine" w:cs="Linux Libertine"/>
        </w:rPr>
      </w:pPr>
      <w:r>
        <w:rPr>
          <w:rFonts w:ascii="Linux Libertine" w:hAnsi="Linux Libertine" w:cs="Linux Libertine"/>
        </w:rPr>
        <w:t>En revanche, cette technique ne se révèlerait pas particulièrement adaptée dans le cas des questions fermées, qui attendent une réponse booléenne</w:t>
      </w:r>
      <w:r w:rsidR="00A74CA0">
        <w:rPr>
          <w:rFonts w:ascii="Linux Libertine" w:hAnsi="Linux Libertine" w:cs="Linux Libertine"/>
        </w:rPr>
        <w:t xml:space="preserve"> et qui adopteraient plutôt les motifs cités ci-dessus. </w:t>
      </w:r>
    </w:p>
    <w:p w:rsidR="00A74CA0" w:rsidRDefault="00A74CA0" w:rsidP="00B1671D">
      <w:pPr>
        <w:jc w:val="left"/>
        <w:rPr>
          <w:rFonts w:ascii="Linux Libertine" w:hAnsi="Linux Libertine" w:cs="Linux Libertine"/>
        </w:rPr>
      </w:pPr>
    </w:p>
    <w:p w:rsidR="00A74CA0" w:rsidRDefault="00A74CA0" w:rsidP="00B1671D">
      <w:pPr>
        <w:jc w:val="left"/>
        <w:rPr>
          <w:rFonts w:ascii="Linux Libertine" w:hAnsi="Linux Libertine" w:cs="Linux Libertine"/>
        </w:rPr>
      </w:pPr>
    </w:p>
    <w:p w:rsidR="00A74CA0" w:rsidRDefault="00A74CA0" w:rsidP="00B1671D">
      <w:pPr>
        <w:jc w:val="left"/>
        <w:rPr>
          <w:rFonts w:ascii="Linux Libertine" w:hAnsi="Linux Libertine" w:cs="Linux Libertine"/>
        </w:rPr>
      </w:pPr>
    </w:p>
    <w:p w:rsidR="00A74CA0" w:rsidRDefault="00A74CA0" w:rsidP="00B1671D">
      <w:pPr>
        <w:jc w:val="left"/>
        <w:rPr>
          <w:rFonts w:ascii="Linux Libertine" w:hAnsi="Linux Libertine" w:cs="Linux Libertine"/>
        </w:rPr>
      </w:pPr>
    </w:p>
    <w:p w:rsidR="00A74CA0" w:rsidRDefault="00A74CA0" w:rsidP="00B1671D">
      <w:pPr>
        <w:jc w:val="left"/>
        <w:rPr>
          <w:rFonts w:ascii="Linux Libertine" w:hAnsi="Linux Libertine" w:cs="Linux Libertine"/>
        </w:rPr>
      </w:pPr>
    </w:p>
    <w:p w:rsidR="00A74CA0" w:rsidRDefault="006357D3" w:rsidP="00B1671D">
      <w:pPr>
        <w:jc w:val="left"/>
        <w:rPr>
          <w:rFonts w:ascii="Linux Libertine" w:hAnsi="Linux Libertine" w:cs="Linux Libertine"/>
        </w:rPr>
      </w:pPr>
      <w:ins w:id="213" w:author="Iana Atanassova" w:date="2018-05-21T16:04:00Z">
        <w:r>
          <w:rPr>
            <w:rFonts w:ascii="Linux Libertine" w:hAnsi="Linux Libertine" w:cs="Linux Libertine"/>
          </w:rPr>
          <w:t>Bibliographie – elle doit etre avant les annexes !</w:t>
        </w:r>
      </w:ins>
    </w:p>
    <w:p w:rsidR="00A74CA0" w:rsidRDefault="00A74CA0" w:rsidP="00B1671D">
      <w:pPr>
        <w:jc w:val="left"/>
        <w:rPr>
          <w:rFonts w:ascii="Linux Libertine" w:hAnsi="Linux Libertine" w:cs="Linux Libertine"/>
        </w:rPr>
      </w:pPr>
    </w:p>
    <w:p w:rsidR="00A74CA0" w:rsidRDefault="00A74CA0" w:rsidP="00B1671D">
      <w:pPr>
        <w:jc w:val="left"/>
        <w:rPr>
          <w:rFonts w:ascii="Linux Libertine" w:hAnsi="Linux Libertine" w:cs="Linux Libertine"/>
        </w:rPr>
      </w:pPr>
    </w:p>
    <w:p w:rsidR="00A74CA0" w:rsidRDefault="00A74CA0" w:rsidP="00B1671D">
      <w:pPr>
        <w:jc w:val="left"/>
        <w:rPr>
          <w:rFonts w:ascii="Linux Libertine" w:hAnsi="Linux Libertine" w:cs="Linux Libertine"/>
        </w:rPr>
      </w:pPr>
    </w:p>
    <w:p w:rsidR="00A74CA0" w:rsidRDefault="00A74CA0" w:rsidP="00B1671D">
      <w:pPr>
        <w:jc w:val="left"/>
        <w:rPr>
          <w:rFonts w:ascii="Linux Libertine" w:hAnsi="Linux Libertine" w:cs="Linux Libertine"/>
        </w:rPr>
      </w:pPr>
    </w:p>
    <w:p w:rsidR="00DE6CD9" w:rsidRPr="00B633DA" w:rsidRDefault="00B633DA" w:rsidP="00B633DA">
      <w:pPr>
        <w:pStyle w:val="Heading1"/>
        <w:rPr>
          <w:rFonts w:ascii="Linux Libertine" w:hAnsi="Linux Libertine" w:cs="Linux Libertine"/>
        </w:rPr>
      </w:pPr>
      <w:bookmarkStart w:id="214" w:name="_Toc514356009"/>
      <w:r w:rsidRPr="00B633DA">
        <w:rPr>
          <w:rFonts w:ascii="Linux Libertine" w:hAnsi="Linux Libertine" w:cs="Linux Libertine"/>
        </w:rPr>
        <w:t xml:space="preserve">Annexes </w:t>
      </w:r>
      <w:bookmarkStart w:id="215" w:name="_GoBack"/>
      <w:bookmarkEnd w:id="215"/>
      <w:del w:id="216" w:author="Iana Atanassova" w:date="2018-05-21T16:04:00Z">
        <w:r w:rsidRPr="00B633DA" w:rsidDel="006357D3">
          <w:rPr>
            <w:rFonts w:ascii="Linux Libertine" w:hAnsi="Linux Libertine" w:cs="Linux Libertine"/>
          </w:rPr>
          <w:delText>et bibliographie</w:delText>
        </w:r>
      </w:del>
      <w:bookmarkEnd w:id="214"/>
    </w:p>
    <w:p w:rsidR="00DE6CD9" w:rsidRPr="00B633DA" w:rsidRDefault="00DE6CD9" w:rsidP="00B1671D">
      <w:pPr>
        <w:rPr>
          <w:rFonts w:ascii="Linux Libertine" w:hAnsi="Linux Libertine" w:cs="Linux Libertine"/>
          <w:sz w:val="44"/>
          <w:lang w:eastAsia="fr-FR"/>
        </w:rPr>
      </w:pPr>
      <w:r w:rsidRPr="00B633DA">
        <w:rPr>
          <w:rFonts w:ascii="Linux Libertine" w:hAnsi="Linux Libertine" w:cs="Linux Libertine"/>
          <w:sz w:val="44"/>
          <w:lang w:eastAsia="fr-FR"/>
        </w:rPr>
        <w:t>Annexes</w:t>
      </w:r>
    </w:p>
    <w:p w:rsidR="00DE6CD9" w:rsidRPr="00B633DA" w:rsidRDefault="00DE6CD9" w:rsidP="00DE6CD9">
      <w:pPr>
        <w:spacing w:before="360"/>
        <w:rPr>
          <w:rFonts w:ascii="Linux Libertine" w:hAnsi="Linux Libertine" w:cs="Linux Libertine"/>
          <w:b/>
          <w:szCs w:val="18"/>
          <w:lang w:eastAsia="fr-FR"/>
        </w:rPr>
      </w:pPr>
      <w:r w:rsidRPr="00B633DA">
        <w:rPr>
          <w:rFonts w:ascii="Linux Libertine" w:hAnsi="Linux Libertine" w:cs="Linux Libertine"/>
          <w:b/>
          <w:szCs w:val="18"/>
          <w:lang w:eastAsia="fr-FR"/>
        </w:rPr>
        <w:t xml:space="preserve">Annexe 1. Taxonomie de </w:t>
      </w:r>
      <w:sdt>
        <w:sdtPr>
          <w:rPr>
            <w:rFonts w:ascii="Linux Libertine" w:hAnsi="Linux Libertine" w:cs="Linux Libertine"/>
            <w:b/>
            <w:szCs w:val="18"/>
            <w:lang w:eastAsia="fr-FR"/>
          </w:rPr>
          <w:id w:val="-115300967"/>
          <w:citation/>
        </w:sdtPr>
        <w:sdtContent>
          <w:r w:rsidRPr="00B633DA">
            <w:rPr>
              <w:rFonts w:ascii="Linux Libertine" w:hAnsi="Linux Libertine" w:cs="Linux Libertine"/>
              <w:b/>
              <w:szCs w:val="18"/>
              <w:lang w:eastAsia="fr-FR"/>
            </w:rPr>
            <w:fldChar w:fldCharType="begin"/>
          </w:r>
          <w:r w:rsidRPr="00B633DA">
            <w:rPr>
              <w:rFonts w:ascii="Linux Libertine" w:hAnsi="Linux Libertine" w:cs="Linux Libertine"/>
              <w:b/>
              <w:szCs w:val="18"/>
              <w:lang w:eastAsia="fr-FR"/>
            </w:rPr>
            <w:instrText xml:space="preserve"> CITATION Xin04 \l 1036 </w:instrText>
          </w:r>
          <w:r w:rsidRPr="00B633DA">
            <w:rPr>
              <w:rFonts w:ascii="Linux Libertine" w:hAnsi="Linux Libertine" w:cs="Linux Libertine"/>
              <w:b/>
              <w:szCs w:val="18"/>
              <w:lang w:eastAsia="fr-FR"/>
            </w:rPr>
            <w:fldChar w:fldCharType="separate"/>
          </w:r>
          <w:r w:rsidRPr="00B633DA">
            <w:rPr>
              <w:rFonts w:ascii="Linux Libertine" w:hAnsi="Linux Libertine" w:cs="Linux Libertine"/>
              <w:b/>
              <w:noProof/>
              <w:szCs w:val="18"/>
              <w:lang w:eastAsia="fr-FR"/>
            </w:rPr>
            <w:t>(Li &amp; Roth, 2004)</w:t>
          </w:r>
          <w:r w:rsidRPr="00B633DA">
            <w:rPr>
              <w:rFonts w:ascii="Linux Libertine" w:hAnsi="Linux Libertine" w:cs="Linux Libertine"/>
              <w:b/>
              <w:szCs w:val="18"/>
              <w:lang w:eastAsia="fr-FR"/>
            </w:rPr>
            <w:fldChar w:fldCharType="end"/>
          </w:r>
        </w:sdtContent>
      </w:sdt>
    </w:p>
    <w:tbl>
      <w:tblPr>
        <w:tblpPr w:leftFromText="141" w:rightFromText="141" w:vertAnchor="text" w:horzAnchor="margin" w:tblpY="2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7"/>
        <w:gridCol w:w="2291"/>
        <w:gridCol w:w="1701"/>
        <w:gridCol w:w="2694"/>
      </w:tblGrid>
      <w:tr w:rsidR="00DE6CD9" w:rsidRPr="00B633DA" w:rsidTr="00DE6CD9">
        <w:trPr>
          <w:trHeight w:val="283"/>
        </w:trPr>
        <w:tc>
          <w:tcPr>
            <w:tcW w:w="1673"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color w:val="000000"/>
                <w:sz w:val="20"/>
                <w:szCs w:val="20"/>
                <w:lang w:eastAsia="fr-FR"/>
              </w:rPr>
            </w:pPr>
            <w:r w:rsidRPr="00B633DA">
              <w:rPr>
                <w:rFonts w:ascii="Linux Libertine" w:eastAsia="Times New Roman" w:hAnsi="Linux Libertine" w:cs="Linux Libertine"/>
                <w:color w:val="000000"/>
                <w:sz w:val="20"/>
                <w:szCs w:val="20"/>
                <w:lang w:eastAsia="fr-FR"/>
              </w:rPr>
              <w:t>Classe</w:t>
            </w:r>
          </w:p>
        </w:tc>
        <w:tc>
          <w:tcPr>
            <w:tcW w:w="2291"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color w:val="000000"/>
                <w:sz w:val="20"/>
                <w:szCs w:val="20"/>
                <w:lang w:eastAsia="fr-FR"/>
              </w:rPr>
            </w:pPr>
            <w:r w:rsidRPr="00B633DA">
              <w:rPr>
                <w:rFonts w:ascii="Linux Libertine" w:eastAsia="Times New Roman" w:hAnsi="Linux Libertine" w:cs="Linux Libertine"/>
                <w:color w:val="000000"/>
                <w:sz w:val="20"/>
                <w:szCs w:val="20"/>
                <w:lang w:eastAsia="fr-FR"/>
              </w:rPr>
              <w:t>Définition</w:t>
            </w:r>
          </w:p>
        </w:tc>
        <w:tc>
          <w:tcPr>
            <w:tcW w:w="1701"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b/>
                <w:color w:val="000000"/>
                <w:sz w:val="20"/>
                <w:szCs w:val="20"/>
                <w:lang w:eastAsia="fr-FR"/>
              </w:rPr>
            </w:pPr>
            <w:r w:rsidRPr="00B633DA">
              <w:rPr>
                <w:rFonts w:ascii="Linux Libertine" w:eastAsia="Times New Roman" w:hAnsi="Linux Libertine" w:cs="Linux Libertine"/>
                <w:color w:val="000000"/>
                <w:sz w:val="20"/>
                <w:szCs w:val="20"/>
                <w:lang w:eastAsia="fr-FR"/>
              </w:rPr>
              <w:t>Classe</w:t>
            </w:r>
          </w:p>
        </w:tc>
        <w:tc>
          <w:tcPr>
            <w:tcW w:w="2694" w:type="dxa"/>
            <w:shd w:val="clear" w:color="auto" w:fill="auto"/>
            <w:vAlign w:val="center"/>
          </w:tcPr>
          <w:p w:rsidR="00DE6CD9" w:rsidRPr="00B633DA" w:rsidRDefault="00DE6CD9" w:rsidP="00DE6CD9">
            <w:pPr>
              <w:spacing w:after="0" w:line="240" w:lineRule="auto"/>
              <w:jc w:val="center"/>
              <w:rPr>
                <w:rFonts w:ascii="Linux Libertine" w:eastAsia="Times New Roman" w:hAnsi="Linux Libertine" w:cs="Linux Libertine"/>
                <w:color w:val="000000"/>
                <w:sz w:val="20"/>
                <w:szCs w:val="20"/>
                <w:lang w:eastAsia="fr-FR"/>
              </w:rPr>
            </w:pPr>
            <w:r w:rsidRPr="00B633DA">
              <w:rPr>
                <w:rFonts w:ascii="Linux Libertine" w:eastAsia="Times New Roman" w:hAnsi="Linux Libertine" w:cs="Linux Libertine"/>
                <w:color w:val="000000"/>
                <w:sz w:val="20"/>
                <w:szCs w:val="20"/>
                <w:lang w:eastAsia="fr-FR"/>
              </w:rPr>
              <w:t>Définition</w:t>
            </w:r>
          </w:p>
        </w:tc>
      </w:tr>
      <w:tr w:rsidR="00DE6CD9" w:rsidRPr="00B633DA" w:rsidTr="00DE6CD9">
        <w:trPr>
          <w:trHeight w:val="283"/>
        </w:trPr>
        <w:tc>
          <w:tcPr>
            <w:tcW w:w="1673"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b/>
                <w:color w:val="000000"/>
                <w:sz w:val="20"/>
                <w:szCs w:val="20"/>
                <w:lang w:eastAsia="fr-FR"/>
              </w:rPr>
            </w:pPr>
            <w:r w:rsidRPr="00B633DA">
              <w:rPr>
                <w:rFonts w:ascii="Linux Libertine" w:eastAsia="Times New Roman" w:hAnsi="Linux Libertine" w:cs="Linux Libertine"/>
                <w:b/>
                <w:color w:val="000000"/>
                <w:sz w:val="20"/>
                <w:szCs w:val="20"/>
                <w:lang w:eastAsia="fr-FR"/>
              </w:rPr>
              <w:t>ABBREVIATION</w:t>
            </w:r>
          </w:p>
        </w:tc>
        <w:tc>
          <w:tcPr>
            <w:tcW w:w="2291"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color w:val="000000"/>
                <w:sz w:val="20"/>
                <w:szCs w:val="20"/>
                <w:lang w:eastAsia="fr-FR"/>
              </w:rPr>
            </w:pPr>
            <w:r w:rsidRPr="00B633DA">
              <w:rPr>
                <w:rFonts w:ascii="Linux Libertine" w:eastAsia="Times New Roman" w:hAnsi="Linux Libertine" w:cs="Linux Libertine"/>
                <w:color w:val="000000"/>
                <w:sz w:val="20"/>
                <w:szCs w:val="20"/>
                <w:lang w:eastAsia="fr-FR"/>
              </w:rPr>
              <w:t>abréviation</w:t>
            </w:r>
          </w:p>
        </w:tc>
        <w:tc>
          <w:tcPr>
            <w:tcW w:w="1701"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b/>
                <w:color w:val="000000"/>
                <w:sz w:val="20"/>
                <w:szCs w:val="20"/>
                <w:lang w:eastAsia="fr-FR"/>
              </w:rPr>
            </w:pPr>
            <w:r w:rsidRPr="00B633DA">
              <w:rPr>
                <w:rFonts w:ascii="Linux Libertine" w:eastAsia="Times New Roman" w:hAnsi="Linux Libertine" w:cs="Linux Libertine"/>
                <w:b/>
                <w:color w:val="000000"/>
                <w:sz w:val="20"/>
                <w:szCs w:val="20"/>
                <w:lang w:eastAsia="fr-FR"/>
              </w:rPr>
              <w:t>description</w:t>
            </w:r>
          </w:p>
        </w:tc>
        <w:tc>
          <w:tcPr>
            <w:tcW w:w="2694"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color w:val="000000"/>
                <w:sz w:val="20"/>
                <w:szCs w:val="20"/>
                <w:lang w:eastAsia="fr-FR"/>
              </w:rPr>
            </w:pPr>
            <w:r w:rsidRPr="00B633DA">
              <w:rPr>
                <w:rFonts w:ascii="Linux Libertine" w:eastAsia="Times New Roman" w:hAnsi="Linux Libertine" w:cs="Linux Libertine"/>
                <w:color w:val="000000"/>
                <w:sz w:val="20"/>
                <w:szCs w:val="20"/>
                <w:lang w:eastAsia="fr-FR"/>
              </w:rPr>
              <w:t>description de qqch</w:t>
            </w:r>
          </w:p>
        </w:tc>
      </w:tr>
      <w:tr w:rsidR="00DE6CD9" w:rsidRPr="00B633DA" w:rsidTr="00DE6CD9">
        <w:trPr>
          <w:trHeight w:val="283"/>
        </w:trPr>
        <w:tc>
          <w:tcPr>
            <w:tcW w:w="1673"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b/>
                <w:color w:val="000000"/>
                <w:sz w:val="20"/>
                <w:szCs w:val="20"/>
                <w:lang w:eastAsia="fr-FR"/>
              </w:rPr>
            </w:pPr>
            <w:r w:rsidRPr="00B633DA">
              <w:rPr>
                <w:rFonts w:ascii="Linux Libertine" w:eastAsia="Times New Roman" w:hAnsi="Linux Libertine" w:cs="Linux Libertine"/>
                <w:b/>
                <w:color w:val="000000"/>
                <w:sz w:val="20"/>
                <w:szCs w:val="20"/>
                <w:lang w:eastAsia="fr-FR"/>
              </w:rPr>
              <w:t>abb</w:t>
            </w:r>
          </w:p>
        </w:tc>
        <w:tc>
          <w:tcPr>
            <w:tcW w:w="2291"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color w:val="000000"/>
                <w:sz w:val="20"/>
                <w:szCs w:val="20"/>
                <w:lang w:eastAsia="fr-FR"/>
              </w:rPr>
            </w:pPr>
            <w:r w:rsidRPr="00B633DA">
              <w:rPr>
                <w:rFonts w:ascii="Linux Libertine" w:eastAsia="Times New Roman" w:hAnsi="Linux Libertine" w:cs="Linux Libertine"/>
                <w:color w:val="000000"/>
                <w:sz w:val="20"/>
                <w:szCs w:val="20"/>
                <w:lang w:eastAsia="fr-FR"/>
              </w:rPr>
              <w:t>abréviation</w:t>
            </w:r>
          </w:p>
        </w:tc>
        <w:tc>
          <w:tcPr>
            <w:tcW w:w="1701"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b/>
                <w:color w:val="000000"/>
                <w:sz w:val="20"/>
                <w:szCs w:val="20"/>
                <w:lang w:eastAsia="fr-FR"/>
              </w:rPr>
            </w:pPr>
            <w:r w:rsidRPr="00B633DA">
              <w:rPr>
                <w:rFonts w:ascii="Linux Libertine" w:eastAsia="Times New Roman" w:hAnsi="Linux Libertine" w:cs="Linux Libertine"/>
                <w:b/>
                <w:color w:val="000000"/>
                <w:sz w:val="20"/>
                <w:szCs w:val="20"/>
                <w:lang w:eastAsia="fr-FR"/>
              </w:rPr>
              <w:t>manière</w:t>
            </w:r>
          </w:p>
        </w:tc>
        <w:tc>
          <w:tcPr>
            <w:tcW w:w="2694"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color w:val="000000"/>
                <w:sz w:val="20"/>
                <w:szCs w:val="20"/>
                <w:lang w:eastAsia="fr-FR"/>
              </w:rPr>
            </w:pPr>
            <w:r w:rsidRPr="00B633DA">
              <w:rPr>
                <w:rFonts w:ascii="Linux Libertine" w:eastAsia="Times New Roman" w:hAnsi="Linux Libertine" w:cs="Linux Libertine"/>
                <w:color w:val="000000"/>
                <w:sz w:val="20"/>
                <w:szCs w:val="20"/>
                <w:lang w:eastAsia="fr-FR"/>
              </w:rPr>
              <w:t>manière dont une action est effectuée</w:t>
            </w:r>
          </w:p>
        </w:tc>
      </w:tr>
      <w:tr w:rsidR="00DE6CD9" w:rsidRPr="00B633DA" w:rsidTr="00DE6CD9">
        <w:trPr>
          <w:trHeight w:val="283"/>
        </w:trPr>
        <w:tc>
          <w:tcPr>
            <w:tcW w:w="1673"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b/>
                <w:color w:val="000000"/>
                <w:sz w:val="20"/>
                <w:szCs w:val="20"/>
                <w:lang w:eastAsia="fr-FR"/>
              </w:rPr>
            </w:pPr>
            <w:r w:rsidRPr="00B633DA">
              <w:rPr>
                <w:rFonts w:ascii="Linux Libertine" w:eastAsia="Times New Roman" w:hAnsi="Linux Libertine" w:cs="Linux Libertine"/>
                <w:b/>
                <w:color w:val="000000"/>
                <w:sz w:val="20"/>
                <w:szCs w:val="20"/>
                <w:lang w:eastAsia="fr-FR"/>
              </w:rPr>
              <w:t>exp</w:t>
            </w:r>
          </w:p>
        </w:tc>
        <w:tc>
          <w:tcPr>
            <w:tcW w:w="2291"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color w:val="000000"/>
                <w:sz w:val="20"/>
                <w:szCs w:val="20"/>
                <w:lang w:eastAsia="fr-FR"/>
              </w:rPr>
            </w:pPr>
            <w:r w:rsidRPr="00B633DA">
              <w:rPr>
                <w:rFonts w:ascii="Linux Libertine" w:eastAsia="Times New Roman" w:hAnsi="Linux Libertine" w:cs="Linux Libertine"/>
                <w:color w:val="000000"/>
                <w:sz w:val="20"/>
                <w:szCs w:val="20"/>
                <w:lang w:eastAsia="fr-FR"/>
              </w:rPr>
              <w:t>expression abrégée</w:t>
            </w:r>
          </w:p>
        </w:tc>
        <w:tc>
          <w:tcPr>
            <w:tcW w:w="1701"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b/>
                <w:color w:val="000000"/>
                <w:sz w:val="20"/>
                <w:szCs w:val="20"/>
                <w:lang w:eastAsia="fr-FR"/>
              </w:rPr>
            </w:pPr>
            <w:r w:rsidRPr="00B633DA">
              <w:rPr>
                <w:rFonts w:ascii="Linux Libertine" w:eastAsia="Times New Roman" w:hAnsi="Linux Libertine" w:cs="Linux Libertine"/>
                <w:b/>
                <w:color w:val="000000"/>
                <w:sz w:val="20"/>
                <w:szCs w:val="20"/>
                <w:lang w:eastAsia="fr-FR"/>
              </w:rPr>
              <w:t>raison</w:t>
            </w:r>
          </w:p>
        </w:tc>
        <w:tc>
          <w:tcPr>
            <w:tcW w:w="2694"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color w:val="000000"/>
                <w:sz w:val="20"/>
                <w:szCs w:val="20"/>
                <w:lang w:eastAsia="fr-FR"/>
              </w:rPr>
            </w:pPr>
            <w:r w:rsidRPr="00B633DA">
              <w:rPr>
                <w:rFonts w:ascii="Linux Libertine" w:eastAsia="Times New Roman" w:hAnsi="Linux Libertine" w:cs="Linux Libertine"/>
                <w:color w:val="000000"/>
                <w:sz w:val="20"/>
                <w:szCs w:val="20"/>
                <w:lang w:eastAsia="fr-FR"/>
              </w:rPr>
              <w:t>raisons</w:t>
            </w:r>
          </w:p>
        </w:tc>
      </w:tr>
      <w:tr w:rsidR="00DE6CD9" w:rsidRPr="00B633DA" w:rsidTr="00DE6CD9">
        <w:trPr>
          <w:trHeight w:val="283"/>
        </w:trPr>
        <w:tc>
          <w:tcPr>
            <w:tcW w:w="1673"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b/>
                <w:color w:val="000000"/>
                <w:sz w:val="20"/>
                <w:szCs w:val="20"/>
                <w:lang w:eastAsia="fr-FR"/>
              </w:rPr>
            </w:pPr>
            <w:r w:rsidRPr="00B633DA">
              <w:rPr>
                <w:rFonts w:ascii="Linux Libertine" w:eastAsia="Times New Roman" w:hAnsi="Linux Libertine" w:cs="Linux Libertine"/>
                <w:b/>
                <w:color w:val="000000"/>
                <w:sz w:val="20"/>
                <w:szCs w:val="20"/>
                <w:lang w:eastAsia="fr-FR"/>
              </w:rPr>
              <w:t>ENTITE</w:t>
            </w:r>
          </w:p>
        </w:tc>
        <w:tc>
          <w:tcPr>
            <w:tcW w:w="2291"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color w:val="000000"/>
                <w:sz w:val="20"/>
                <w:szCs w:val="20"/>
                <w:lang w:eastAsia="fr-FR"/>
              </w:rPr>
            </w:pPr>
            <w:r w:rsidRPr="00B633DA">
              <w:rPr>
                <w:rFonts w:ascii="Linux Libertine" w:eastAsia="Times New Roman" w:hAnsi="Linux Libertine" w:cs="Linux Libertine"/>
                <w:color w:val="000000"/>
                <w:sz w:val="20"/>
                <w:szCs w:val="20"/>
                <w:lang w:eastAsia="fr-FR"/>
              </w:rPr>
              <w:t>entités</w:t>
            </w:r>
          </w:p>
        </w:tc>
        <w:tc>
          <w:tcPr>
            <w:tcW w:w="1701"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b/>
                <w:color w:val="000000"/>
                <w:sz w:val="20"/>
                <w:szCs w:val="20"/>
                <w:lang w:eastAsia="fr-FR"/>
              </w:rPr>
            </w:pPr>
            <w:r w:rsidRPr="00B633DA">
              <w:rPr>
                <w:rFonts w:ascii="Linux Libertine" w:eastAsia="Times New Roman" w:hAnsi="Linux Libertine" w:cs="Linux Libertine"/>
                <w:b/>
                <w:color w:val="000000"/>
                <w:sz w:val="20"/>
                <w:szCs w:val="20"/>
                <w:lang w:eastAsia="fr-FR"/>
              </w:rPr>
              <w:t>HUMAIN</w:t>
            </w:r>
          </w:p>
        </w:tc>
        <w:tc>
          <w:tcPr>
            <w:tcW w:w="2694"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color w:val="000000"/>
                <w:sz w:val="20"/>
                <w:szCs w:val="20"/>
                <w:lang w:eastAsia="fr-FR"/>
              </w:rPr>
            </w:pPr>
            <w:r w:rsidRPr="00B633DA">
              <w:rPr>
                <w:rFonts w:ascii="Linux Libertine" w:eastAsia="Times New Roman" w:hAnsi="Linux Libertine" w:cs="Linux Libertine"/>
                <w:color w:val="000000"/>
                <w:sz w:val="20"/>
                <w:szCs w:val="20"/>
                <w:lang w:eastAsia="fr-FR"/>
              </w:rPr>
              <w:t>êtres humains</w:t>
            </w:r>
          </w:p>
        </w:tc>
      </w:tr>
      <w:tr w:rsidR="00DE6CD9" w:rsidRPr="00B633DA" w:rsidTr="00DE6CD9">
        <w:trPr>
          <w:trHeight w:val="283"/>
        </w:trPr>
        <w:tc>
          <w:tcPr>
            <w:tcW w:w="1673"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b/>
                <w:color w:val="000000"/>
                <w:sz w:val="20"/>
                <w:szCs w:val="20"/>
                <w:lang w:eastAsia="fr-FR"/>
              </w:rPr>
            </w:pPr>
            <w:r w:rsidRPr="00B633DA">
              <w:rPr>
                <w:rFonts w:ascii="Linux Libertine" w:eastAsia="Times New Roman" w:hAnsi="Linux Libertine" w:cs="Linux Libertine"/>
                <w:b/>
                <w:color w:val="000000"/>
                <w:sz w:val="20"/>
                <w:szCs w:val="20"/>
                <w:lang w:eastAsia="fr-FR"/>
              </w:rPr>
              <w:t>animal</w:t>
            </w:r>
          </w:p>
        </w:tc>
        <w:tc>
          <w:tcPr>
            <w:tcW w:w="2291"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color w:val="000000"/>
                <w:sz w:val="20"/>
                <w:szCs w:val="20"/>
                <w:lang w:eastAsia="fr-FR"/>
              </w:rPr>
            </w:pPr>
            <w:r w:rsidRPr="00B633DA">
              <w:rPr>
                <w:rFonts w:ascii="Linux Libertine" w:eastAsia="Times New Roman" w:hAnsi="Linux Libertine" w:cs="Linux Libertine"/>
                <w:color w:val="000000"/>
                <w:sz w:val="20"/>
                <w:szCs w:val="20"/>
                <w:lang w:eastAsia="fr-FR"/>
              </w:rPr>
              <w:t>animaux</w:t>
            </w:r>
          </w:p>
        </w:tc>
        <w:tc>
          <w:tcPr>
            <w:tcW w:w="1701"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b/>
                <w:color w:val="000000"/>
                <w:sz w:val="20"/>
                <w:szCs w:val="20"/>
                <w:lang w:eastAsia="fr-FR"/>
              </w:rPr>
            </w:pPr>
            <w:r w:rsidRPr="00B633DA">
              <w:rPr>
                <w:rFonts w:ascii="Linux Libertine" w:eastAsia="Times New Roman" w:hAnsi="Linux Libertine" w:cs="Linux Libertine"/>
                <w:b/>
                <w:color w:val="000000"/>
                <w:sz w:val="20"/>
                <w:szCs w:val="20"/>
                <w:lang w:eastAsia="fr-FR"/>
              </w:rPr>
              <w:t>groupe</w:t>
            </w:r>
          </w:p>
        </w:tc>
        <w:tc>
          <w:tcPr>
            <w:tcW w:w="2694"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color w:val="000000"/>
                <w:sz w:val="20"/>
                <w:szCs w:val="20"/>
                <w:lang w:eastAsia="fr-FR"/>
              </w:rPr>
            </w:pPr>
            <w:r w:rsidRPr="00B633DA">
              <w:rPr>
                <w:rFonts w:ascii="Linux Libertine" w:eastAsia="Times New Roman" w:hAnsi="Linux Libertine" w:cs="Linux Libertine"/>
                <w:color w:val="000000"/>
                <w:sz w:val="20"/>
                <w:szCs w:val="20"/>
                <w:lang w:eastAsia="fr-FR"/>
              </w:rPr>
              <w:t>groupe ou organisation de personnes</w:t>
            </w:r>
          </w:p>
        </w:tc>
      </w:tr>
      <w:tr w:rsidR="00DE6CD9" w:rsidRPr="00B633DA" w:rsidTr="00DE6CD9">
        <w:trPr>
          <w:trHeight w:val="283"/>
        </w:trPr>
        <w:tc>
          <w:tcPr>
            <w:tcW w:w="1673"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b/>
                <w:color w:val="000000"/>
                <w:sz w:val="20"/>
                <w:szCs w:val="20"/>
                <w:lang w:eastAsia="fr-FR"/>
              </w:rPr>
            </w:pPr>
            <w:r w:rsidRPr="00B633DA">
              <w:rPr>
                <w:rFonts w:ascii="Linux Libertine" w:eastAsia="Times New Roman" w:hAnsi="Linux Libertine" w:cs="Linux Libertine"/>
                <w:b/>
                <w:color w:val="000000"/>
                <w:sz w:val="20"/>
                <w:szCs w:val="20"/>
                <w:lang w:eastAsia="fr-FR"/>
              </w:rPr>
              <w:t>corps</w:t>
            </w:r>
          </w:p>
        </w:tc>
        <w:tc>
          <w:tcPr>
            <w:tcW w:w="2291"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color w:val="000000"/>
                <w:sz w:val="20"/>
                <w:szCs w:val="20"/>
                <w:lang w:eastAsia="fr-FR"/>
              </w:rPr>
            </w:pPr>
            <w:r w:rsidRPr="00B633DA">
              <w:rPr>
                <w:rFonts w:ascii="Linux Libertine" w:eastAsia="Times New Roman" w:hAnsi="Linux Libertine" w:cs="Linux Libertine"/>
                <w:color w:val="000000"/>
                <w:sz w:val="20"/>
                <w:szCs w:val="20"/>
                <w:lang w:eastAsia="fr-FR"/>
              </w:rPr>
              <w:t>organes du corps humain</w:t>
            </w:r>
          </w:p>
        </w:tc>
        <w:tc>
          <w:tcPr>
            <w:tcW w:w="1701"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b/>
                <w:color w:val="000000"/>
                <w:sz w:val="20"/>
                <w:szCs w:val="20"/>
                <w:lang w:eastAsia="fr-FR"/>
              </w:rPr>
            </w:pPr>
            <w:r w:rsidRPr="00B633DA">
              <w:rPr>
                <w:rFonts w:ascii="Linux Libertine" w:eastAsia="Times New Roman" w:hAnsi="Linux Libertine" w:cs="Linux Libertine"/>
                <w:b/>
                <w:color w:val="000000"/>
                <w:sz w:val="20"/>
                <w:szCs w:val="20"/>
                <w:lang w:eastAsia="fr-FR"/>
              </w:rPr>
              <w:t>per</w:t>
            </w:r>
          </w:p>
        </w:tc>
        <w:tc>
          <w:tcPr>
            <w:tcW w:w="2694"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color w:val="000000"/>
                <w:sz w:val="20"/>
                <w:szCs w:val="20"/>
                <w:lang w:eastAsia="fr-FR"/>
              </w:rPr>
            </w:pPr>
            <w:r w:rsidRPr="00B633DA">
              <w:rPr>
                <w:rFonts w:ascii="Linux Libertine" w:eastAsia="Times New Roman" w:hAnsi="Linux Libertine" w:cs="Linux Libertine"/>
                <w:color w:val="000000"/>
                <w:sz w:val="20"/>
                <w:szCs w:val="20"/>
                <w:lang w:eastAsia="fr-FR"/>
              </w:rPr>
              <w:t>une personne</w:t>
            </w:r>
          </w:p>
        </w:tc>
      </w:tr>
      <w:tr w:rsidR="00DE6CD9" w:rsidRPr="00B633DA" w:rsidTr="00DE6CD9">
        <w:trPr>
          <w:trHeight w:val="283"/>
        </w:trPr>
        <w:tc>
          <w:tcPr>
            <w:tcW w:w="1673"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b/>
                <w:color w:val="000000"/>
                <w:sz w:val="20"/>
                <w:szCs w:val="20"/>
                <w:lang w:eastAsia="fr-FR"/>
              </w:rPr>
            </w:pPr>
            <w:r w:rsidRPr="00B633DA">
              <w:rPr>
                <w:rFonts w:ascii="Linux Libertine" w:eastAsia="Times New Roman" w:hAnsi="Linux Libertine" w:cs="Linux Libertine"/>
                <w:b/>
                <w:color w:val="000000"/>
                <w:sz w:val="20"/>
                <w:szCs w:val="20"/>
                <w:lang w:eastAsia="fr-FR"/>
              </w:rPr>
              <w:t>couleur</w:t>
            </w:r>
          </w:p>
        </w:tc>
        <w:tc>
          <w:tcPr>
            <w:tcW w:w="2291"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color w:val="000000"/>
                <w:sz w:val="20"/>
                <w:szCs w:val="20"/>
                <w:lang w:eastAsia="fr-FR"/>
              </w:rPr>
            </w:pPr>
            <w:r w:rsidRPr="00B633DA">
              <w:rPr>
                <w:rFonts w:ascii="Linux Libertine" w:eastAsia="Times New Roman" w:hAnsi="Linux Libertine" w:cs="Linux Libertine"/>
                <w:color w:val="000000"/>
                <w:sz w:val="20"/>
                <w:szCs w:val="20"/>
                <w:lang w:eastAsia="fr-FR"/>
              </w:rPr>
              <w:t>couleurs</w:t>
            </w:r>
          </w:p>
        </w:tc>
        <w:tc>
          <w:tcPr>
            <w:tcW w:w="1701"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b/>
                <w:color w:val="000000"/>
                <w:sz w:val="20"/>
                <w:szCs w:val="20"/>
                <w:lang w:eastAsia="fr-FR"/>
              </w:rPr>
            </w:pPr>
            <w:r w:rsidRPr="00B633DA">
              <w:rPr>
                <w:rFonts w:ascii="Linux Libertine" w:eastAsia="Times New Roman" w:hAnsi="Linux Libertine" w:cs="Linux Libertine"/>
                <w:b/>
                <w:color w:val="000000"/>
                <w:sz w:val="20"/>
                <w:szCs w:val="20"/>
                <w:lang w:eastAsia="fr-FR"/>
              </w:rPr>
              <w:t>titre</w:t>
            </w:r>
          </w:p>
        </w:tc>
        <w:tc>
          <w:tcPr>
            <w:tcW w:w="2694"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color w:val="000000"/>
                <w:sz w:val="20"/>
                <w:szCs w:val="20"/>
                <w:lang w:eastAsia="fr-FR"/>
              </w:rPr>
            </w:pPr>
            <w:r w:rsidRPr="00B633DA">
              <w:rPr>
                <w:rFonts w:ascii="Linux Libertine" w:eastAsia="Times New Roman" w:hAnsi="Linux Libertine" w:cs="Linux Libertine"/>
                <w:color w:val="000000"/>
                <w:sz w:val="20"/>
                <w:szCs w:val="20"/>
                <w:lang w:eastAsia="fr-FR"/>
              </w:rPr>
              <w:t>le titre d'une personne</w:t>
            </w:r>
          </w:p>
        </w:tc>
      </w:tr>
      <w:tr w:rsidR="00DE6CD9" w:rsidRPr="00B633DA" w:rsidTr="00DE6CD9">
        <w:trPr>
          <w:trHeight w:val="283"/>
        </w:trPr>
        <w:tc>
          <w:tcPr>
            <w:tcW w:w="1673"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b/>
                <w:color w:val="000000"/>
                <w:sz w:val="20"/>
                <w:szCs w:val="20"/>
                <w:lang w:eastAsia="fr-FR"/>
              </w:rPr>
            </w:pPr>
            <w:r w:rsidRPr="00B633DA">
              <w:rPr>
                <w:rFonts w:ascii="Linux Libertine" w:eastAsia="Times New Roman" w:hAnsi="Linux Libertine" w:cs="Linux Libertine"/>
                <w:b/>
                <w:color w:val="000000"/>
                <w:sz w:val="20"/>
                <w:szCs w:val="20"/>
                <w:lang w:eastAsia="fr-FR"/>
              </w:rPr>
              <w:t>création</w:t>
            </w:r>
          </w:p>
        </w:tc>
        <w:tc>
          <w:tcPr>
            <w:tcW w:w="2291"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color w:val="000000"/>
                <w:sz w:val="20"/>
                <w:szCs w:val="20"/>
                <w:lang w:eastAsia="fr-FR"/>
              </w:rPr>
            </w:pPr>
            <w:r w:rsidRPr="00B633DA">
              <w:rPr>
                <w:rFonts w:ascii="Linux Libertine" w:eastAsia="Times New Roman" w:hAnsi="Linux Libertine" w:cs="Linux Libertine"/>
                <w:color w:val="000000"/>
                <w:sz w:val="20"/>
                <w:szCs w:val="20"/>
                <w:lang w:eastAsia="fr-FR"/>
              </w:rPr>
              <w:t>inventions, livres, œuvres d'art etc.</w:t>
            </w:r>
          </w:p>
        </w:tc>
        <w:tc>
          <w:tcPr>
            <w:tcW w:w="1701"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b/>
                <w:color w:val="000000"/>
                <w:sz w:val="20"/>
                <w:szCs w:val="20"/>
                <w:lang w:eastAsia="fr-FR"/>
              </w:rPr>
            </w:pPr>
            <w:r w:rsidRPr="00B633DA">
              <w:rPr>
                <w:rFonts w:ascii="Linux Libertine" w:eastAsia="Times New Roman" w:hAnsi="Linux Libertine" w:cs="Linux Libertine"/>
                <w:b/>
                <w:color w:val="000000"/>
                <w:sz w:val="20"/>
                <w:szCs w:val="20"/>
                <w:lang w:eastAsia="fr-FR"/>
              </w:rPr>
              <w:t>description</w:t>
            </w:r>
          </w:p>
        </w:tc>
        <w:tc>
          <w:tcPr>
            <w:tcW w:w="2694"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color w:val="000000"/>
                <w:sz w:val="20"/>
                <w:szCs w:val="20"/>
                <w:lang w:eastAsia="fr-FR"/>
              </w:rPr>
            </w:pPr>
            <w:r w:rsidRPr="00B633DA">
              <w:rPr>
                <w:rFonts w:ascii="Linux Libertine" w:eastAsia="Times New Roman" w:hAnsi="Linux Libertine" w:cs="Linux Libertine"/>
                <w:color w:val="000000"/>
                <w:sz w:val="20"/>
                <w:szCs w:val="20"/>
                <w:lang w:eastAsia="fr-FR"/>
              </w:rPr>
              <w:t>description d'une personne</w:t>
            </w:r>
          </w:p>
        </w:tc>
      </w:tr>
      <w:tr w:rsidR="00DE6CD9" w:rsidRPr="00B633DA" w:rsidTr="00DE6CD9">
        <w:trPr>
          <w:trHeight w:val="283"/>
        </w:trPr>
        <w:tc>
          <w:tcPr>
            <w:tcW w:w="1673"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b/>
                <w:color w:val="000000"/>
                <w:sz w:val="20"/>
                <w:szCs w:val="20"/>
                <w:lang w:eastAsia="fr-FR"/>
              </w:rPr>
            </w:pPr>
            <w:r w:rsidRPr="00B633DA">
              <w:rPr>
                <w:rFonts w:ascii="Linux Libertine" w:eastAsia="Times New Roman" w:hAnsi="Linux Libertine" w:cs="Linux Libertine"/>
                <w:b/>
                <w:color w:val="000000"/>
                <w:sz w:val="20"/>
                <w:szCs w:val="20"/>
                <w:lang w:eastAsia="fr-FR"/>
              </w:rPr>
              <w:t>devise</w:t>
            </w:r>
          </w:p>
        </w:tc>
        <w:tc>
          <w:tcPr>
            <w:tcW w:w="2291"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color w:val="000000"/>
                <w:sz w:val="20"/>
                <w:szCs w:val="20"/>
                <w:lang w:eastAsia="fr-FR"/>
              </w:rPr>
            </w:pPr>
            <w:r w:rsidRPr="00B633DA">
              <w:rPr>
                <w:rFonts w:ascii="Linux Libertine" w:eastAsia="Times New Roman" w:hAnsi="Linux Libertine" w:cs="Linux Libertine"/>
                <w:color w:val="000000"/>
                <w:sz w:val="20"/>
                <w:szCs w:val="20"/>
                <w:lang w:eastAsia="fr-FR"/>
              </w:rPr>
              <w:t>monnaies</w:t>
            </w:r>
          </w:p>
        </w:tc>
        <w:tc>
          <w:tcPr>
            <w:tcW w:w="1701"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b/>
                <w:color w:val="000000"/>
                <w:sz w:val="20"/>
                <w:szCs w:val="20"/>
                <w:lang w:eastAsia="fr-FR"/>
              </w:rPr>
            </w:pPr>
            <w:r w:rsidRPr="00B633DA">
              <w:rPr>
                <w:rFonts w:ascii="Linux Libertine" w:eastAsia="Times New Roman" w:hAnsi="Linux Libertine" w:cs="Linux Libertine"/>
                <w:b/>
                <w:color w:val="000000"/>
                <w:sz w:val="20"/>
                <w:szCs w:val="20"/>
                <w:lang w:eastAsia="fr-FR"/>
              </w:rPr>
              <w:t>ENDROIT</w:t>
            </w:r>
          </w:p>
        </w:tc>
        <w:tc>
          <w:tcPr>
            <w:tcW w:w="2694"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color w:val="000000"/>
                <w:sz w:val="20"/>
                <w:szCs w:val="20"/>
                <w:lang w:eastAsia="fr-FR"/>
              </w:rPr>
            </w:pPr>
            <w:r w:rsidRPr="00B633DA">
              <w:rPr>
                <w:rFonts w:ascii="Linux Libertine" w:eastAsia="Times New Roman" w:hAnsi="Linux Libertine" w:cs="Linux Libertine"/>
                <w:color w:val="000000"/>
                <w:sz w:val="20"/>
                <w:szCs w:val="20"/>
                <w:lang w:eastAsia="fr-FR"/>
              </w:rPr>
              <w:t>endroits</w:t>
            </w:r>
          </w:p>
        </w:tc>
      </w:tr>
      <w:tr w:rsidR="00DE6CD9" w:rsidRPr="00B633DA" w:rsidTr="00DE6CD9">
        <w:trPr>
          <w:trHeight w:val="283"/>
        </w:trPr>
        <w:tc>
          <w:tcPr>
            <w:tcW w:w="1673"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b/>
                <w:color w:val="000000"/>
                <w:sz w:val="20"/>
                <w:szCs w:val="20"/>
                <w:lang w:eastAsia="fr-FR"/>
              </w:rPr>
            </w:pPr>
            <w:r w:rsidRPr="00B633DA">
              <w:rPr>
                <w:rFonts w:ascii="Linux Libertine" w:eastAsia="Times New Roman" w:hAnsi="Linux Libertine" w:cs="Linux Libertine"/>
                <w:b/>
                <w:color w:val="000000"/>
                <w:sz w:val="20"/>
                <w:szCs w:val="20"/>
                <w:lang w:eastAsia="fr-FR"/>
              </w:rPr>
              <w:t>mal.med.</w:t>
            </w:r>
          </w:p>
        </w:tc>
        <w:tc>
          <w:tcPr>
            <w:tcW w:w="2291"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color w:val="000000"/>
                <w:sz w:val="20"/>
                <w:szCs w:val="20"/>
                <w:lang w:eastAsia="fr-FR"/>
              </w:rPr>
            </w:pPr>
            <w:r w:rsidRPr="00B633DA">
              <w:rPr>
                <w:rFonts w:ascii="Linux Libertine" w:eastAsia="Times New Roman" w:hAnsi="Linux Libertine" w:cs="Linux Libertine"/>
                <w:color w:val="000000"/>
                <w:sz w:val="20"/>
                <w:szCs w:val="20"/>
                <w:lang w:eastAsia="fr-FR"/>
              </w:rPr>
              <w:t>maladies et médicaments</w:t>
            </w:r>
          </w:p>
        </w:tc>
        <w:tc>
          <w:tcPr>
            <w:tcW w:w="1701"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b/>
                <w:color w:val="000000"/>
                <w:sz w:val="20"/>
                <w:szCs w:val="20"/>
                <w:lang w:eastAsia="fr-FR"/>
              </w:rPr>
            </w:pPr>
            <w:r w:rsidRPr="00B633DA">
              <w:rPr>
                <w:rFonts w:ascii="Linux Libertine" w:eastAsia="Times New Roman" w:hAnsi="Linux Libertine" w:cs="Linux Libertine"/>
                <w:b/>
                <w:color w:val="000000"/>
                <w:sz w:val="20"/>
                <w:szCs w:val="20"/>
                <w:lang w:eastAsia="fr-FR"/>
              </w:rPr>
              <w:t>ville</w:t>
            </w:r>
          </w:p>
        </w:tc>
        <w:tc>
          <w:tcPr>
            <w:tcW w:w="2694"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color w:val="000000"/>
                <w:sz w:val="20"/>
                <w:szCs w:val="20"/>
                <w:lang w:eastAsia="fr-FR"/>
              </w:rPr>
            </w:pPr>
            <w:r w:rsidRPr="00B633DA">
              <w:rPr>
                <w:rFonts w:ascii="Linux Libertine" w:eastAsia="Times New Roman" w:hAnsi="Linux Libertine" w:cs="Linux Libertine"/>
                <w:color w:val="000000"/>
                <w:sz w:val="20"/>
                <w:szCs w:val="20"/>
                <w:lang w:eastAsia="fr-FR"/>
              </w:rPr>
              <w:t>villes</w:t>
            </w:r>
          </w:p>
        </w:tc>
      </w:tr>
      <w:tr w:rsidR="00DE6CD9" w:rsidRPr="00B633DA" w:rsidTr="00DE6CD9">
        <w:trPr>
          <w:trHeight w:val="283"/>
        </w:trPr>
        <w:tc>
          <w:tcPr>
            <w:tcW w:w="1673"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b/>
                <w:color w:val="000000"/>
                <w:sz w:val="20"/>
                <w:szCs w:val="20"/>
                <w:lang w:eastAsia="fr-FR"/>
              </w:rPr>
            </w:pPr>
            <w:r w:rsidRPr="00B633DA">
              <w:rPr>
                <w:rFonts w:ascii="Linux Libertine" w:eastAsia="Times New Roman" w:hAnsi="Linux Libertine" w:cs="Linux Libertine"/>
                <w:b/>
                <w:color w:val="000000"/>
                <w:sz w:val="20"/>
                <w:szCs w:val="20"/>
                <w:lang w:eastAsia="fr-FR"/>
              </w:rPr>
              <w:t>évènement</w:t>
            </w:r>
          </w:p>
        </w:tc>
        <w:tc>
          <w:tcPr>
            <w:tcW w:w="2291"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color w:val="000000"/>
                <w:sz w:val="20"/>
                <w:szCs w:val="20"/>
                <w:lang w:eastAsia="fr-FR"/>
              </w:rPr>
            </w:pPr>
            <w:r w:rsidRPr="00B633DA">
              <w:rPr>
                <w:rFonts w:ascii="Linux Libertine" w:eastAsia="Times New Roman" w:hAnsi="Linux Libertine" w:cs="Linux Libertine"/>
                <w:color w:val="000000"/>
                <w:sz w:val="20"/>
                <w:szCs w:val="20"/>
                <w:lang w:eastAsia="fr-FR"/>
              </w:rPr>
              <w:t>évènement</w:t>
            </w:r>
          </w:p>
        </w:tc>
        <w:tc>
          <w:tcPr>
            <w:tcW w:w="1701"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b/>
                <w:color w:val="000000"/>
                <w:sz w:val="20"/>
                <w:szCs w:val="20"/>
                <w:lang w:eastAsia="fr-FR"/>
              </w:rPr>
            </w:pPr>
            <w:r w:rsidRPr="00B633DA">
              <w:rPr>
                <w:rFonts w:ascii="Linux Libertine" w:eastAsia="Times New Roman" w:hAnsi="Linux Libertine" w:cs="Linux Libertine"/>
                <w:b/>
                <w:color w:val="000000"/>
                <w:sz w:val="20"/>
                <w:szCs w:val="20"/>
                <w:lang w:eastAsia="fr-FR"/>
              </w:rPr>
              <w:t>pays</w:t>
            </w:r>
          </w:p>
        </w:tc>
        <w:tc>
          <w:tcPr>
            <w:tcW w:w="2694"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color w:val="000000"/>
                <w:sz w:val="20"/>
                <w:szCs w:val="20"/>
                <w:lang w:eastAsia="fr-FR"/>
              </w:rPr>
            </w:pPr>
            <w:r w:rsidRPr="00B633DA">
              <w:rPr>
                <w:rFonts w:ascii="Linux Libertine" w:eastAsia="Times New Roman" w:hAnsi="Linux Libertine" w:cs="Linux Libertine"/>
                <w:color w:val="000000"/>
                <w:sz w:val="20"/>
                <w:szCs w:val="20"/>
                <w:lang w:eastAsia="fr-FR"/>
              </w:rPr>
              <w:t>pays</w:t>
            </w:r>
          </w:p>
        </w:tc>
      </w:tr>
      <w:tr w:rsidR="00DE6CD9" w:rsidRPr="00B633DA" w:rsidTr="00DE6CD9">
        <w:trPr>
          <w:trHeight w:val="283"/>
        </w:trPr>
        <w:tc>
          <w:tcPr>
            <w:tcW w:w="1673"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b/>
                <w:color w:val="000000"/>
                <w:sz w:val="20"/>
                <w:szCs w:val="20"/>
                <w:lang w:eastAsia="fr-FR"/>
              </w:rPr>
            </w:pPr>
            <w:r w:rsidRPr="00B633DA">
              <w:rPr>
                <w:rFonts w:ascii="Linux Libertine" w:eastAsia="Times New Roman" w:hAnsi="Linux Libertine" w:cs="Linux Libertine"/>
                <w:b/>
                <w:color w:val="000000"/>
                <w:sz w:val="20"/>
                <w:szCs w:val="20"/>
                <w:lang w:eastAsia="fr-FR"/>
              </w:rPr>
              <w:t>nourriture</w:t>
            </w:r>
          </w:p>
        </w:tc>
        <w:tc>
          <w:tcPr>
            <w:tcW w:w="2291"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color w:val="000000"/>
                <w:sz w:val="20"/>
                <w:szCs w:val="20"/>
                <w:lang w:eastAsia="fr-FR"/>
              </w:rPr>
            </w:pPr>
            <w:r w:rsidRPr="00B633DA">
              <w:rPr>
                <w:rFonts w:ascii="Linux Libertine" w:eastAsia="Times New Roman" w:hAnsi="Linux Libertine" w:cs="Linux Libertine"/>
                <w:color w:val="000000"/>
                <w:sz w:val="20"/>
                <w:szCs w:val="20"/>
                <w:lang w:eastAsia="fr-FR"/>
              </w:rPr>
              <w:t>nourriture</w:t>
            </w:r>
          </w:p>
        </w:tc>
        <w:tc>
          <w:tcPr>
            <w:tcW w:w="1701"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b/>
                <w:color w:val="000000"/>
                <w:sz w:val="20"/>
                <w:szCs w:val="20"/>
                <w:lang w:eastAsia="fr-FR"/>
              </w:rPr>
            </w:pPr>
            <w:r w:rsidRPr="00B633DA">
              <w:rPr>
                <w:rFonts w:ascii="Linux Libertine" w:eastAsia="Times New Roman" w:hAnsi="Linux Libertine" w:cs="Linux Libertine"/>
                <w:b/>
                <w:color w:val="000000"/>
                <w:sz w:val="20"/>
                <w:szCs w:val="20"/>
                <w:lang w:eastAsia="fr-FR"/>
              </w:rPr>
              <w:t>montagne</w:t>
            </w:r>
          </w:p>
        </w:tc>
        <w:tc>
          <w:tcPr>
            <w:tcW w:w="2694"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color w:val="000000"/>
                <w:sz w:val="20"/>
                <w:szCs w:val="20"/>
                <w:lang w:eastAsia="fr-FR"/>
              </w:rPr>
            </w:pPr>
            <w:r w:rsidRPr="00B633DA">
              <w:rPr>
                <w:rFonts w:ascii="Linux Libertine" w:eastAsia="Times New Roman" w:hAnsi="Linux Libertine" w:cs="Linux Libertine"/>
                <w:color w:val="000000"/>
                <w:sz w:val="20"/>
                <w:szCs w:val="20"/>
                <w:lang w:eastAsia="fr-FR"/>
              </w:rPr>
              <w:t>montagnes</w:t>
            </w:r>
          </w:p>
        </w:tc>
      </w:tr>
      <w:tr w:rsidR="00DE6CD9" w:rsidRPr="00B633DA" w:rsidTr="00DE6CD9">
        <w:trPr>
          <w:trHeight w:val="283"/>
        </w:trPr>
        <w:tc>
          <w:tcPr>
            <w:tcW w:w="1673"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b/>
                <w:color w:val="000000"/>
                <w:sz w:val="20"/>
                <w:szCs w:val="20"/>
                <w:lang w:eastAsia="fr-FR"/>
              </w:rPr>
            </w:pPr>
            <w:r w:rsidRPr="00B633DA">
              <w:rPr>
                <w:rFonts w:ascii="Linux Libertine" w:eastAsia="Times New Roman" w:hAnsi="Linux Libertine" w:cs="Linux Libertine"/>
                <w:b/>
                <w:color w:val="000000"/>
                <w:sz w:val="20"/>
                <w:szCs w:val="20"/>
                <w:lang w:eastAsia="fr-FR"/>
              </w:rPr>
              <w:t>instrument</w:t>
            </w:r>
          </w:p>
        </w:tc>
        <w:tc>
          <w:tcPr>
            <w:tcW w:w="2291"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color w:val="000000"/>
                <w:sz w:val="20"/>
                <w:szCs w:val="20"/>
                <w:lang w:eastAsia="fr-FR"/>
              </w:rPr>
            </w:pPr>
            <w:r w:rsidRPr="00B633DA">
              <w:rPr>
                <w:rFonts w:ascii="Linux Libertine" w:eastAsia="Times New Roman" w:hAnsi="Linux Libertine" w:cs="Linux Libertine"/>
                <w:color w:val="000000"/>
                <w:sz w:val="20"/>
                <w:szCs w:val="20"/>
                <w:lang w:eastAsia="fr-FR"/>
              </w:rPr>
              <w:t>instrument de musique</w:t>
            </w:r>
          </w:p>
        </w:tc>
        <w:tc>
          <w:tcPr>
            <w:tcW w:w="1701"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b/>
                <w:color w:val="000000"/>
                <w:sz w:val="20"/>
                <w:szCs w:val="20"/>
                <w:lang w:eastAsia="fr-FR"/>
              </w:rPr>
            </w:pPr>
            <w:r w:rsidRPr="00B633DA">
              <w:rPr>
                <w:rFonts w:ascii="Linux Libertine" w:eastAsia="Times New Roman" w:hAnsi="Linux Libertine" w:cs="Linux Libertine"/>
                <w:b/>
                <w:color w:val="000000"/>
                <w:sz w:val="20"/>
                <w:szCs w:val="20"/>
                <w:lang w:eastAsia="fr-FR"/>
              </w:rPr>
              <w:t>autre</w:t>
            </w:r>
          </w:p>
        </w:tc>
        <w:tc>
          <w:tcPr>
            <w:tcW w:w="2694"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color w:val="000000"/>
                <w:sz w:val="20"/>
                <w:szCs w:val="20"/>
                <w:lang w:eastAsia="fr-FR"/>
              </w:rPr>
            </w:pPr>
            <w:r w:rsidRPr="00B633DA">
              <w:rPr>
                <w:rFonts w:ascii="Linux Libertine" w:eastAsia="Times New Roman" w:hAnsi="Linux Libertine" w:cs="Linux Libertine"/>
                <w:color w:val="000000"/>
                <w:sz w:val="20"/>
                <w:szCs w:val="20"/>
                <w:lang w:eastAsia="fr-FR"/>
              </w:rPr>
              <w:t>autres endroits</w:t>
            </w:r>
          </w:p>
        </w:tc>
      </w:tr>
      <w:tr w:rsidR="00DE6CD9" w:rsidRPr="00B633DA" w:rsidTr="00DE6CD9">
        <w:trPr>
          <w:trHeight w:val="283"/>
        </w:trPr>
        <w:tc>
          <w:tcPr>
            <w:tcW w:w="1673"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b/>
                <w:color w:val="000000"/>
                <w:sz w:val="20"/>
                <w:szCs w:val="20"/>
                <w:lang w:eastAsia="fr-FR"/>
              </w:rPr>
            </w:pPr>
            <w:r w:rsidRPr="00B633DA">
              <w:rPr>
                <w:rFonts w:ascii="Linux Libertine" w:eastAsia="Times New Roman" w:hAnsi="Linux Libertine" w:cs="Linux Libertine"/>
                <w:b/>
                <w:color w:val="000000"/>
                <w:sz w:val="20"/>
                <w:szCs w:val="20"/>
                <w:lang w:eastAsia="fr-FR"/>
              </w:rPr>
              <w:t>lang</w:t>
            </w:r>
          </w:p>
        </w:tc>
        <w:tc>
          <w:tcPr>
            <w:tcW w:w="2291"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color w:val="000000"/>
                <w:sz w:val="20"/>
                <w:szCs w:val="20"/>
                <w:lang w:eastAsia="fr-FR"/>
              </w:rPr>
            </w:pPr>
            <w:r w:rsidRPr="00B633DA">
              <w:rPr>
                <w:rFonts w:ascii="Linux Libertine" w:eastAsia="Times New Roman" w:hAnsi="Linux Libertine" w:cs="Linux Libertine"/>
                <w:color w:val="000000"/>
                <w:sz w:val="20"/>
                <w:szCs w:val="20"/>
                <w:lang w:eastAsia="fr-FR"/>
              </w:rPr>
              <w:t>langues</w:t>
            </w:r>
          </w:p>
        </w:tc>
        <w:tc>
          <w:tcPr>
            <w:tcW w:w="1701"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b/>
                <w:color w:val="000000"/>
                <w:sz w:val="20"/>
                <w:szCs w:val="20"/>
                <w:lang w:eastAsia="fr-FR"/>
              </w:rPr>
            </w:pPr>
            <w:r w:rsidRPr="00B633DA">
              <w:rPr>
                <w:rFonts w:ascii="Linux Libertine" w:eastAsia="Times New Roman" w:hAnsi="Linux Libertine" w:cs="Linux Libertine"/>
                <w:b/>
                <w:color w:val="000000"/>
                <w:sz w:val="20"/>
                <w:szCs w:val="20"/>
                <w:lang w:eastAsia="fr-FR"/>
              </w:rPr>
              <w:t>région</w:t>
            </w:r>
          </w:p>
        </w:tc>
        <w:tc>
          <w:tcPr>
            <w:tcW w:w="2694"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color w:val="000000"/>
                <w:sz w:val="20"/>
                <w:szCs w:val="20"/>
                <w:lang w:eastAsia="fr-FR"/>
              </w:rPr>
            </w:pPr>
            <w:r w:rsidRPr="00B633DA">
              <w:rPr>
                <w:rFonts w:ascii="Linux Libertine" w:eastAsia="Times New Roman" w:hAnsi="Linux Libertine" w:cs="Linux Libertine"/>
                <w:color w:val="000000"/>
                <w:sz w:val="20"/>
                <w:szCs w:val="20"/>
                <w:lang w:eastAsia="fr-FR"/>
              </w:rPr>
              <w:t>régions</w:t>
            </w:r>
          </w:p>
        </w:tc>
      </w:tr>
      <w:tr w:rsidR="00DE6CD9" w:rsidRPr="00B633DA" w:rsidTr="00DE6CD9">
        <w:trPr>
          <w:trHeight w:val="283"/>
        </w:trPr>
        <w:tc>
          <w:tcPr>
            <w:tcW w:w="1673"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b/>
                <w:color w:val="000000"/>
                <w:sz w:val="20"/>
                <w:szCs w:val="20"/>
                <w:lang w:eastAsia="fr-FR"/>
              </w:rPr>
            </w:pPr>
            <w:r w:rsidRPr="00B633DA">
              <w:rPr>
                <w:rFonts w:ascii="Linux Libertine" w:eastAsia="Times New Roman" w:hAnsi="Linux Libertine" w:cs="Linux Libertine"/>
                <w:b/>
                <w:color w:val="000000"/>
                <w:sz w:val="20"/>
                <w:szCs w:val="20"/>
                <w:lang w:eastAsia="fr-FR"/>
              </w:rPr>
              <w:t>lettre</w:t>
            </w:r>
          </w:p>
        </w:tc>
        <w:tc>
          <w:tcPr>
            <w:tcW w:w="2291"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color w:val="000000"/>
                <w:sz w:val="20"/>
                <w:szCs w:val="20"/>
                <w:lang w:eastAsia="fr-FR"/>
              </w:rPr>
            </w:pPr>
            <w:r w:rsidRPr="00B633DA">
              <w:rPr>
                <w:rFonts w:ascii="Linux Libertine" w:eastAsia="Times New Roman" w:hAnsi="Linux Libertine" w:cs="Linux Libertine"/>
                <w:color w:val="000000"/>
                <w:sz w:val="20"/>
                <w:szCs w:val="20"/>
                <w:lang w:eastAsia="fr-FR"/>
              </w:rPr>
              <w:t>lettre de l'alphabet</w:t>
            </w:r>
          </w:p>
        </w:tc>
        <w:tc>
          <w:tcPr>
            <w:tcW w:w="1701"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b/>
                <w:color w:val="000000"/>
                <w:sz w:val="20"/>
                <w:szCs w:val="20"/>
                <w:lang w:eastAsia="fr-FR"/>
              </w:rPr>
            </w:pPr>
            <w:r w:rsidRPr="00B633DA">
              <w:rPr>
                <w:rFonts w:ascii="Linux Libertine" w:eastAsia="Times New Roman" w:hAnsi="Linux Libertine" w:cs="Linux Libertine"/>
                <w:b/>
                <w:color w:val="000000"/>
                <w:sz w:val="20"/>
                <w:szCs w:val="20"/>
                <w:lang w:eastAsia="fr-FR"/>
              </w:rPr>
              <w:t>NUMERIQUE</w:t>
            </w:r>
          </w:p>
        </w:tc>
        <w:tc>
          <w:tcPr>
            <w:tcW w:w="2694"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color w:val="000000"/>
                <w:sz w:val="20"/>
                <w:szCs w:val="20"/>
                <w:lang w:eastAsia="fr-FR"/>
              </w:rPr>
            </w:pPr>
            <w:r w:rsidRPr="00B633DA">
              <w:rPr>
                <w:rFonts w:ascii="Linux Libertine" w:eastAsia="Times New Roman" w:hAnsi="Linux Libertine" w:cs="Linux Libertine"/>
                <w:color w:val="000000"/>
                <w:sz w:val="20"/>
                <w:szCs w:val="20"/>
                <w:lang w:eastAsia="fr-FR"/>
              </w:rPr>
              <w:t>valeurs numériques</w:t>
            </w:r>
          </w:p>
        </w:tc>
      </w:tr>
      <w:tr w:rsidR="00DE6CD9" w:rsidRPr="00B633DA" w:rsidTr="00DE6CD9">
        <w:trPr>
          <w:trHeight w:val="283"/>
        </w:trPr>
        <w:tc>
          <w:tcPr>
            <w:tcW w:w="1673"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b/>
                <w:color w:val="000000"/>
                <w:sz w:val="20"/>
                <w:szCs w:val="20"/>
                <w:lang w:eastAsia="fr-FR"/>
              </w:rPr>
            </w:pPr>
            <w:r w:rsidRPr="00B633DA">
              <w:rPr>
                <w:rFonts w:ascii="Linux Libertine" w:eastAsia="Times New Roman" w:hAnsi="Linux Libertine" w:cs="Linux Libertine"/>
                <w:b/>
                <w:color w:val="000000"/>
                <w:sz w:val="20"/>
                <w:szCs w:val="20"/>
                <w:lang w:eastAsia="fr-FR"/>
              </w:rPr>
              <w:t>autre</w:t>
            </w:r>
          </w:p>
        </w:tc>
        <w:tc>
          <w:tcPr>
            <w:tcW w:w="2291"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color w:val="000000"/>
                <w:sz w:val="20"/>
                <w:szCs w:val="20"/>
                <w:lang w:eastAsia="fr-FR"/>
              </w:rPr>
            </w:pPr>
            <w:r w:rsidRPr="00B633DA">
              <w:rPr>
                <w:rFonts w:ascii="Linux Libertine" w:eastAsia="Times New Roman" w:hAnsi="Linux Libertine" w:cs="Linux Libertine"/>
                <w:color w:val="000000"/>
                <w:sz w:val="20"/>
                <w:szCs w:val="20"/>
                <w:lang w:eastAsia="fr-FR"/>
              </w:rPr>
              <w:t>autres entités</w:t>
            </w:r>
          </w:p>
        </w:tc>
        <w:tc>
          <w:tcPr>
            <w:tcW w:w="1701"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b/>
                <w:color w:val="000000"/>
                <w:sz w:val="20"/>
                <w:szCs w:val="20"/>
                <w:lang w:eastAsia="fr-FR"/>
              </w:rPr>
            </w:pPr>
            <w:r w:rsidRPr="00B633DA">
              <w:rPr>
                <w:rFonts w:ascii="Linux Libertine" w:eastAsia="Times New Roman" w:hAnsi="Linux Libertine" w:cs="Linux Libertine"/>
                <w:b/>
                <w:color w:val="000000"/>
                <w:sz w:val="20"/>
                <w:szCs w:val="20"/>
                <w:lang w:eastAsia="fr-FR"/>
              </w:rPr>
              <w:t>code</w:t>
            </w:r>
          </w:p>
        </w:tc>
        <w:tc>
          <w:tcPr>
            <w:tcW w:w="2694"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color w:val="000000"/>
                <w:sz w:val="20"/>
                <w:szCs w:val="20"/>
                <w:lang w:eastAsia="fr-FR"/>
              </w:rPr>
            </w:pPr>
            <w:r w:rsidRPr="00B633DA">
              <w:rPr>
                <w:rFonts w:ascii="Linux Libertine" w:eastAsia="Times New Roman" w:hAnsi="Linux Libertine" w:cs="Linux Libertine"/>
                <w:color w:val="000000"/>
                <w:sz w:val="20"/>
                <w:szCs w:val="20"/>
                <w:lang w:eastAsia="fr-FR"/>
              </w:rPr>
              <w:t>code postal</w:t>
            </w:r>
          </w:p>
        </w:tc>
      </w:tr>
      <w:tr w:rsidR="00DE6CD9" w:rsidRPr="00B633DA" w:rsidTr="00DE6CD9">
        <w:trPr>
          <w:trHeight w:val="283"/>
        </w:trPr>
        <w:tc>
          <w:tcPr>
            <w:tcW w:w="1673"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b/>
                <w:color w:val="000000"/>
                <w:sz w:val="20"/>
                <w:szCs w:val="20"/>
                <w:lang w:eastAsia="fr-FR"/>
              </w:rPr>
            </w:pPr>
            <w:r w:rsidRPr="00B633DA">
              <w:rPr>
                <w:rFonts w:ascii="Linux Libertine" w:eastAsia="Times New Roman" w:hAnsi="Linux Libertine" w:cs="Linux Libertine"/>
                <w:b/>
                <w:color w:val="000000"/>
                <w:sz w:val="20"/>
                <w:szCs w:val="20"/>
                <w:lang w:eastAsia="fr-FR"/>
              </w:rPr>
              <w:t>plante</w:t>
            </w:r>
          </w:p>
        </w:tc>
        <w:tc>
          <w:tcPr>
            <w:tcW w:w="2291"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color w:val="000000"/>
                <w:sz w:val="20"/>
                <w:szCs w:val="20"/>
                <w:lang w:eastAsia="fr-FR"/>
              </w:rPr>
            </w:pPr>
            <w:r w:rsidRPr="00B633DA">
              <w:rPr>
                <w:rFonts w:ascii="Linux Libertine" w:eastAsia="Times New Roman" w:hAnsi="Linux Libertine" w:cs="Linux Libertine"/>
                <w:color w:val="000000"/>
                <w:sz w:val="20"/>
                <w:szCs w:val="20"/>
                <w:lang w:eastAsia="fr-FR"/>
              </w:rPr>
              <w:t>plantes</w:t>
            </w:r>
          </w:p>
        </w:tc>
        <w:tc>
          <w:tcPr>
            <w:tcW w:w="1701"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b/>
                <w:color w:val="000000"/>
                <w:sz w:val="20"/>
                <w:szCs w:val="20"/>
                <w:lang w:eastAsia="fr-FR"/>
              </w:rPr>
            </w:pPr>
            <w:r w:rsidRPr="00B633DA">
              <w:rPr>
                <w:rFonts w:ascii="Linux Libertine" w:eastAsia="Times New Roman" w:hAnsi="Linux Libertine" w:cs="Linux Libertine"/>
                <w:b/>
                <w:color w:val="000000"/>
                <w:sz w:val="20"/>
                <w:szCs w:val="20"/>
                <w:lang w:eastAsia="fr-FR"/>
              </w:rPr>
              <w:t>compte</w:t>
            </w:r>
          </w:p>
        </w:tc>
        <w:tc>
          <w:tcPr>
            <w:tcW w:w="2694"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color w:val="000000"/>
                <w:sz w:val="20"/>
                <w:szCs w:val="20"/>
                <w:lang w:eastAsia="fr-FR"/>
              </w:rPr>
            </w:pPr>
            <w:r w:rsidRPr="00B633DA">
              <w:rPr>
                <w:rFonts w:ascii="Linux Libertine" w:eastAsia="Times New Roman" w:hAnsi="Linux Libertine" w:cs="Linux Libertine"/>
                <w:color w:val="000000"/>
                <w:sz w:val="20"/>
                <w:szCs w:val="20"/>
                <w:lang w:eastAsia="fr-FR"/>
              </w:rPr>
              <w:t>quantité de qqch</w:t>
            </w:r>
          </w:p>
        </w:tc>
      </w:tr>
      <w:tr w:rsidR="00DE6CD9" w:rsidRPr="00B633DA" w:rsidTr="00DE6CD9">
        <w:trPr>
          <w:trHeight w:val="283"/>
        </w:trPr>
        <w:tc>
          <w:tcPr>
            <w:tcW w:w="1673"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b/>
                <w:color w:val="000000"/>
                <w:sz w:val="20"/>
                <w:szCs w:val="20"/>
                <w:lang w:eastAsia="fr-FR"/>
              </w:rPr>
            </w:pPr>
            <w:r w:rsidRPr="00B633DA">
              <w:rPr>
                <w:rFonts w:ascii="Linux Libertine" w:eastAsia="Times New Roman" w:hAnsi="Linux Libertine" w:cs="Linux Libertine"/>
                <w:b/>
                <w:color w:val="000000"/>
                <w:sz w:val="20"/>
                <w:szCs w:val="20"/>
                <w:lang w:eastAsia="fr-FR"/>
              </w:rPr>
              <w:t>produit</w:t>
            </w:r>
          </w:p>
        </w:tc>
        <w:tc>
          <w:tcPr>
            <w:tcW w:w="2291"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color w:val="000000"/>
                <w:sz w:val="20"/>
                <w:szCs w:val="20"/>
                <w:lang w:eastAsia="fr-FR"/>
              </w:rPr>
            </w:pPr>
            <w:r w:rsidRPr="00B633DA">
              <w:rPr>
                <w:rFonts w:ascii="Linux Libertine" w:eastAsia="Times New Roman" w:hAnsi="Linux Libertine" w:cs="Linux Libertine"/>
                <w:color w:val="000000"/>
                <w:sz w:val="20"/>
                <w:szCs w:val="20"/>
                <w:lang w:eastAsia="fr-FR"/>
              </w:rPr>
              <w:t>produits</w:t>
            </w:r>
          </w:p>
        </w:tc>
        <w:tc>
          <w:tcPr>
            <w:tcW w:w="1701"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b/>
                <w:color w:val="000000"/>
                <w:sz w:val="20"/>
                <w:szCs w:val="20"/>
                <w:lang w:eastAsia="fr-FR"/>
              </w:rPr>
            </w:pPr>
            <w:r w:rsidRPr="00B633DA">
              <w:rPr>
                <w:rFonts w:ascii="Linux Libertine" w:eastAsia="Times New Roman" w:hAnsi="Linux Libertine" w:cs="Linux Libertine"/>
                <w:b/>
                <w:color w:val="000000"/>
                <w:sz w:val="20"/>
                <w:szCs w:val="20"/>
                <w:lang w:eastAsia="fr-FR"/>
              </w:rPr>
              <w:t>date</w:t>
            </w:r>
          </w:p>
        </w:tc>
        <w:tc>
          <w:tcPr>
            <w:tcW w:w="2694"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color w:val="000000"/>
                <w:sz w:val="20"/>
                <w:szCs w:val="20"/>
                <w:lang w:eastAsia="fr-FR"/>
              </w:rPr>
            </w:pPr>
            <w:r w:rsidRPr="00B633DA">
              <w:rPr>
                <w:rFonts w:ascii="Linux Libertine" w:eastAsia="Times New Roman" w:hAnsi="Linux Libertine" w:cs="Linux Libertine"/>
                <w:color w:val="000000"/>
                <w:sz w:val="20"/>
                <w:szCs w:val="20"/>
                <w:lang w:eastAsia="fr-FR"/>
              </w:rPr>
              <w:t>dates</w:t>
            </w:r>
          </w:p>
        </w:tc>
      </w:tr>
      <w:tr w:rsidR="00DE6CD9" w:rsidRPr="00B633DA" w:rsidTr="00DE6CD9">
        <w:trPr>
          <w:trHeight w:val="283"/>
        </w:trPr>
        <w:tc>
          <w:tcPr>
            <w:tcW w:w="1673"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b/>
                <w:color w:val="000000"/>
                <w:sz w:val="20"/>
                <w:szCs w:val="20"/>
                <w:lang w:eastAsia="fr-FR"/>
              </w:rPr>
            </w:pPr>
            <w:r w:rsidRPr="00B633DA">
              <w:rPr>
                <w:rFonts w:ascii="Linux Libertine" w:eastAsia="Times New Roman" w:hAnsi="Linux Libertine" w:cs="Linux Libertine"/>
                <w:b/>
                <w:color w:val="000000"/>
                <w:sz w:val="20"/>
                <w:szCs w:val="20"/>
                <w:lang w:eastAsia="fr-FR"/>
              </w:rPr>
              <w:t>religion</w:t>
            </w:r>
          </w:p>
        </w:tc>
        <w:tc>
          <w:tcPr>
            <w:tcW w:w="2291"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color w:val="000000"/>
                <w:sz w:val="20"/>
                <w:szCs w:val="20"/>
                <w:lang w:eastAsia="fr-FR"/>
              </w:rPr>
            </w:pPr>
            <w:r w:rsidRPr="00B633DA">
              <w:rPr>
                <w:rFonts w:ascii="Linux Libertine" w:eastAsia="Times New Roman" w:hAnsi="Linux Libertine" w:cs="Linux Libertine"/>
                <w:color w:val="000000"/>
                <w:sz w:val="20"/>
                <w:szCs w:val="20"/>
                <w:lang w:eastAsia="fr-FR"/>
              </w:rPr>
              <w:t>religions</w:t>
            </w:r>
          </w:p>
        </w:tc>
        <w:tc>
          <w:tcPr>
            <w:tcW w:w="1701"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b/>
                <w:color w:val="000000"/>
                <w:sz w:val="20"/>
                <w:szCs w:val="20"/>
                <w:lang w:eastAsia="fr-FR"/>
              </w:rPr>
            </w:pPr>
            <w:r w:rsidRPr="00B633DA">
              <w:rPr>
                <w:rFonts w:ascii="Linux Libertine" w:eastAsia="Times New Roman" w:hAnsi="Linux Libertine" w:cs="Linux Libertine"/>
                <w:b/>
                <w:color w:val="000000"/>
                <w:sz w:val="20"/>
                <w:szCs w:val="20"/>
                <w:lang w:eastAsia="fr-FR"/>
              </w:rPr>
              <w:t>distance</w:t>
            </w:r>
          </w:p>
        </w:tc>
        <w:tc>
          <w:tcPr>
            <w:tcW w:w="2694"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color w:val="000000"/>
                <w:sz w:val="20"/>
                <w:szCs w:val="20"/>
                <w:lang w:eastAsia="fr-FR"/>
              </w:rPr>
            </w:pPr>
            <w:r w:rsidRPr="00B633DA">
              <w:rPr>
                <w:rFonts w:ascii="Linux Libertine" w:eastAsia="Times New Roman" w:hAnsi="Linux Libertine" w:cs="Linux Libertine"/>
                <w:color w:val="000000"/>
                <w:sz w:val="20"/>
                <w:szCs w:val="20"/>
                <w:lang w:eastAsia="fr-FR"/>
              </w:rPr>
              <w:t>mesures linéaires</w:t>
            </w:r>
          </w:p>
        </w:tc>
      </w:tr>
      <w:tr w:rsidR="00DE6CD9" w:rsidRPr="00B633DA" w:rsidTr="00DE6CD9">
        <w:trPr>
          <w:trHeight w:val="283"/>
        </w:trPr>
        <w:tc>
          <w:tcPr>
            <w:tcW w:w="1673"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b/>
                <w:color w:val="000000"/>
                <w:sz w:val="20"/>
                <w:szCs w:val="20"/>
                <w:lang w:eastAsia="fr-FR"/>
              </w:rPr>
            </w:pPr>
            <w:r w:rsidRPr="00B633DA">
              <w:rPr>
                <w:rFonts w:ascii="Linux Libertine" w:eastAsia="Times New Roman" w:hAnsi="Linux Libertine" w:cs="Linux Libertine"/>
                <w:b/>
                <w:color w:val="000000"/>
                <w:sz w:val="20"/>
                <w:szCs w:val="20"/>
                <w:lang w:eastAsia="fr-FR"/>
              </w:rPr>
              <w:t>sport</w:t>
            </w:r>
          </w:p>
        </w:tc>
        <w:tc>
          <w:tcPr>
            <w:tcW w:w="2291"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color w:val="000000"/>
                <w:sz w:val="20"/>
                <w:szCs w:val="20"/>
                <w:lang w:eastAsia="fr-FR"/>
              </w:rPr>
            </w:pPr>
            <w:r w:rsidRPr="00B633DA">
              <w:rPr>
                <w:rFonts w:ascii="Linux Libertine" w:eastAsia="Times New Roman" w:hAnsi="Linux Libertine" w:cs="Linux Libertine"/>
                <w:color w:val="000000"/>
                <w:sz w:val="20"/>
                <w:szCs w:val="20"/>
                <w:lang w:eastAsia="fr-FR"/>
              </w:rPr>
              <w:t>sports</w:t>
            </w:r>
          </w:p>
        </w:tc>
        <w:tc>
          <w:tcPr>
            <w:tcW w:w="1701"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b/>
                <w:color w:val="000000"/>
                <w:sz w:val="20"/>
                <w:szCs w:val="20"/>
                <w:lang w:eastAsia="fr-FR"/>
              </w:rPr>
            </w:pPr>
            <w:r w:rsidRPr="00B633DA">
              <w:rPr>
                <w:rFonts w:ascii="Linux Libertine" w:eastAsia="Times New Roman" w:hAnsi="Linux Libertine" w:cs="Linux Libertine"/>
                <w:b/>
                <w:color w:val="000000"/>
                <w:sz w:val="20"/>
                <w:szCs w:val="20"/>
                <w:lang w:eastAsia="fr-FR"/>
              </w:rPr>
              <w:t>argent</w:t>
            </w:r>
          </w:p>
        </w:tc>
        <w:tc>
          <w:tcPr>
            <w:tcW w:w="2694"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color w:val="000000"/>
                <w:sz w:val="20"/>
                <w:szCs w:val="20"/>
                <w:lang w:eastAsia="fr-FR"/>
              </w:rPr>
            </w:pPr>
            <w:r w:rsidRPr="00B633DA">
              <w:rPr>
                <w:rFonts w:ascii="Linux Libertine" w:eastAsia="Times New Roman" w:hAnsi="Linux Libertine" w:cs="Linux Libertine"/>
                <w:color w:val="000000"/>
                <w:sz w:val="20"/>
                <w:szCs w:val="20"/>
                <w:lang w:eastAsia="fr-FR"/>
              </w:rPr>
              <w:t>prix</w:t>
            </w:r>
          </w:p>
        </w:tc>
      </w:tr>
      <w:tr w:rsidR="00DE6CD9" w:rsidRPr="00B633DA" w:rsidTr="00DE6CD9">
        <w:trPr>
          <w:trHeight w:val="283"/>
        </w:trPr>
        <w:tc>
          <w:tcPr>
            <w:tcW w:w="1673"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b/>
                <w:color w:val="000000"/>
                <w:sz w:val="20"/>
                <w:szCs w:val="20"/>
                <w:lang w:eastAsia="fr-FR"/>
              </w:rPr>
            </w:pPr>
            <w:r w:rsidRPr="00B633DA">
              <w:rPr>
                <w:rFonts w:ascii="Linux Libertine" w:eastAsia="Times New Roman" w:hAnsi="Linux Libertine" w:cs="Linux Libertine"/>
                <w:b/>
                <w:color w:val="000000"/>
                <w:sz w:val="20"/>
                <w:szCs w:val="20"/>
                <w:lang w:eastAsia="fr-FR"/>
              </w:rPr>
              <w:t>substance</w:t>
            </w:r>
          </w:p>
        </w:tc>
        <w:tc>
          <w:tcPr>
            <w:tcW w:w="2291"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color w:val="000000"/>
                <w:sz w:val="20"/>
                <w:szCs w:val="20"/>
                <w:lang w:eastAsia="fr-FR"/>
              </w:rPr>
            </w:pPr>
            <w:r w:rsidRPr="00B633DA">
              <w:rPr>
                <w:rFonts w:ascii="Linux Libertine" w:eastAsia="Times New Roman" w:hAnsi="Linux Libertine" w:cs="Linux Libertine"/>
                <w:color w:val="000000"/>
                <w:sz w:val="20"/>
                <w:szCs w:val="20"/>
                <w:lang w:eastAsia="fr-FR"/>
              </w:rPr>
              <w:t>éléments et substances</w:t>
            </w:r>
          </w:p>
        </w:tc>
        <w:tc>
          <w:tcPr>
            <w:tcW w:w="1701"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b/>
                <w:color w:val="000000"/>
                <w:sz w:val="20"/>
                <w:szCs w:val="20"/>
                <w:lang w:eastAsia="fr-FR"/>
              </w:rPr>
            </w:pPr>
            <w:r w:rsidRPr="00B633DA">
              <w:rPr>
                <w:rFonts w:ascii="Linux Libertine" w:eastAsia="Times New Roman" w:hAnsi="Linux Libertine" w:cs="Linux Libertine"/>
                <w:b/>
                <w:color w:val="000000"/>
                <w:sz w:val="20"/>
                <w:szCs w:val="20"/>
                <w:lang w:eastAsia="fr-FR"/>
              </w:rPr>
              <w:t>ordre</w:t>
            </w:r>
          </w:p>
        </w:tc>
        <w:tc>
          <w:tcPr>
            <w:tcW w:w="2694"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color w:val="000000"/>
                <w:sz w:val="20"/>
                <w:szCs w:val="20"/>
                <w:lang w:eastAsia="fr-FR"/>
              </w:rPr>
            </w:pPr>
            <w:r w:rsidRPr="00B633DA">
              <w:rPr>
                <w:rFonts w:ascii="Linux Libertine" w:eastAsia="Times New Roman" w:hAnsi="Linux Libertine" w:cs="Linux Libertine"/>
                <w:color w:val="000000"/>
                <w:sz w:val="20"/>
                <w:szCs w:val="20"/>
                <w:lang w:eastAsia="fr-FR"/>
              </w:rPr>
              <w:t>classement</w:t>
            </w:r>
          </w:p>
        </w:tc>
      </w:tr>
      <w:tr w:rsidR="00DE6CD9" w:rsidRPr="00B633DA" w:rsidTr="00DE6CD9">
        <w:trPr>
          <w:trHeight w:val="283"/>
        </w:trPr>
        <w:tc>
          <w:tcPr>
            <w:tcW w:w="1673"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b/>
                <w:color w:val="000000"/>
                <w:sz w:val="20"/>
                <w:szCs w:val="20"/>
                <w:lang w:eastAsia="fr-FR"/>
              </w:rPr>
            </w:pPr>
            <w:r w:rsidRPr="00B633DA">
              <w:rPr>
                <w:rFonts w:ascii="Linux Libertine" w:eastAsia="Times New Roman" w:hAnsi="Linux Libertine" w:cs="Linux Libertine"/>
                <w:b/>
                <w:color w:val="000000"/>
                <w:sz w:val="20"/>
                <w:szCs w:val="20"/>
                <w:lang w:eastAsia="fr-FR"/>
              </w:rPr>
              <w:t>symbole</w:t>
            </w:r>
          </w:p>
        </w:tc>
        <w:tc>
          <w:tcPr>
            <w:tcW w:w="2291"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color w:val="000000"/>
                <w:sz w:val="20"/>
                <w:szCs w:val="20"/>
                <w:lang w:eastAsia="fr-FR"/>
              </w:rPr>
            </w:pPr>
            <w:r w:rsidRPr="00B633DA">
              <w:rPr>
                <w:rFonts w:ascii="Linux Libertine" w:eastAsia="Times New Roman" w:hAnsi="Linux Libertine" w:cs="Linux Libertine"/>
                <w:color w:val="000000"/>
                <w:sz w:val="20"/>
                <w:szCs w:val="20"/>
                <w:lang w:eastAsia="fr-FR"/>
              </w:rPr>
              <w:t>signes et symboles</w:t>
            </w:r>
          </w:p>
        </w:tc>
        <w:tc>
          <w:tcPr>
            <w:tcW w:w="1701"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b/>
                <w:color w:val="000000"/>
                <w:sz w:val="20"/>
                <w:szCs w:val="20"/>
                <w:lang w:eastAsia="fr-FR"/>
              </w:rPr>
            </w:pPr>
            <w:r w:rsidRPr="00B633DA">
              <w:rPr>
                <w:rFonts w:ascii="Linux Libertine" w:eastAsia="Times New Roman" w:hAnsi="Linux Libertine" w:cs="Linux Libertine"/>
                <w:b/>
                <w:color w:val="000000"/>
                <w:sz w:val="20"/>
                <w:szCs w:val="20"/>
                <w:lang w:eastAsia="fr-FR"/>
              </w:rPr>
              <w:t>autre</w:t>
            </w:r>
          </w:p>
        </w:tc>
        <w:tc>
          <w:tcPr>
            <w:tcW w:w="2694"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color w:val="000000"/>
                <w:sz w:val="20"/>
                <w:szCs w:val="20"/>
                <w:lang w:eastAsia="fr-FR"/>
              </w:rPr>
            </w:pPr>
            <w:r w:rsidRPr="00B633DA">
              <w:rPr>
                <w:rFonts w:ascii="Linux Libertine" w:eastAsia="Times New Roman" w:hAnsi="Linux Libertine" w:cs="Linux Libertine"/>
                <w:color w:val="000000"/>
                <w:sz w:val="20"/>
                <w:szCs w:val="20"/>
                <w:lang w:eastAsia="fr-FR"/>
              </w:rPr>
              <w:t>autre nombre</w:t>
            </w:r>
          </w:p>
        </w:tc>
      </w:tr>
      <w:tr w:rsidR="00DE6CD9" w:rsidRPr="00B633DA" w:rsidTr="00DE6CD9">
        <w:trPr>
          <w:trHeight w:val="283"/>
        </w:trPr>
        <w:tc>
          <w:tcPr>
            <w:tcW w:w="1673"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b/>
                <w:color w:val="000000"/>
                <w:sz w:val="20"/>
                <w:szCs w:val="20"/>
                <w:lang w:eastAsia="fr-FR"/>
              </w:rPr>
            </w:pPr>
            <w:r w:rsidRPr="00B633DA">
              <w:rPr>
                <w:rFonts w:ascii="Linux Libertine" w:eastAsia="Times New Roman" w:hAnsi="Linux Libertine" w:cs="Linux Libertine"/>
                <w:b/>
                <w:color w:val="000000"/>
                <w:sz w:val="20"/>
                <w:szCs w:val="20"/>
                <w:lang w:eastAsia="fr-FR"/>
              </w:rPr>
              <w:t>technique</w:t>
            </w:r>
          </w:p>
        </w:tc>
        <w:tc>
          <w:tcPr>
            <w:tcW w:w="2291"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color w:val="000000"/>
                <w:sz w:val="20"/>
                <w:szCs w:val="20"/>
                <w:lang w:eastAsia="fr-FR"/>
              </w:rPr>
            </w:pPr>
            <w:r w:rsidRPr="00B633DA">
              <w:rPr>
                <w:rFonts w:ascii="Linux Libertine" w:eastAsia="Times New Roman" w:hAnsi="Linux Libertine" w:cs="Linux Libertine"/>
                <w:color w:val="000000"/>
                <w:sz w:val="20"/>
                <w:szCs w:val="20"/>
                <w:lang w:eastAsia="fr-FR"/>
              </w:rPr>
              <w:t>techniques et méthodes</w:t>
            </w:r>
          </w:p>
        </w:tc>
        <w:tc>
          <w:tcPr>
            <w:tcW w:w="1701"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b/>
                <w:color w:val="000000"/>
                <w:sz w:val="20"/>
                <w:szCs w:val="20"/>
                <w:lang w:eastAsia="fr-FR"/>
              </w:rPr>
            </w:pPr>
            <w:r w:rsidRPr="00B633DA">
              <w:rPr>
                <w:rFonts w:ascii="Linux Libertine" w:eastAsia="Times New Roman" w:hAnsi="Linux Libertine" w:cs="Linux Libertine"/>
                <w:b/>
                <w:color w:val="000000"/>
                <w:sz w:val="20"/>
                <w:szCs w:val="20"/>
                <w:lang w:eastAsia="fr-FR"/>
              </w:rPr>
              <w:t>période</w:t>
            </w:r>
          </w:p>
        </w:tc>
        <w:tc>
          <w:tcPr>
            <w:tcW w:w="2694"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color w:val="000000"/>
                <w:sz w:val="20"/>
                <w:szCs w:val="20"/>
                <w:lang w:eastAsia="fr-FR"/>
              </w:rPr>
            </w:pPr>
            <w:r w:rsidRPr="00B633DA">
              <w:rPr>
                <w:rFonts w:ascii="Linux Libertine" w:eastAsia="Times New Roman" w:hAnsi="Linux Libertine" w:cs="Linux Libertine"/>
                <w:color w:val="000000"/>
                <w:sz w:val="20"/>
                <w:szCs w:val="20"/>
                <w:lang w:eastAsia="fr-FR"/>
              </w:rPr>
              <w:t>durée de qqch</w:t>
            </w:r>
          </w:p>
        </w:tc>
      </w:tr>
      <w:tr w:rsidR="00DE6CD9" w:rsidRPr="00B633DA" w:rsidTr="00DE6CD9">
        <w:trPr>
          <w:trHeight w:val="283"/>
        </w:trPr>
        <w:tc>
          <w:tcPr>
            <w:tcW w:w="1673"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b/>
                <w:color w:val="000000"/>
                <w:sz w:val="20"/>
                <w:szCs w:val="20"/>
                <w:lang w:eastAsia="fr-FR"/>
              </w:rPr>
            </w:pPr>
            <w:r w:rsidRPr="00B633DA">
              <w:rPr>
                <w:rFonts w:ascii="Linux Libertine" w:eastAsia="Times New Roman" w:hAnsi="Linux Libertine" w:cs="Linux Libertine"/>
                <w:b/>
                <w:color w:val="000000"/>
                <w:sz w:val="20"/>
                <w:szCs w:val="20"/>
                <w:lang w:eastAsia="fr-FR"/>
              </w:rPr>
              <w:t>terme</w:t>
            </w:r>
          </w:p>
        </w:tc>
        <w:tc>
          <w:tcPr>
            <w:tcW w:w="2291"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color w:val="000000"/>
                <w:sz w:val="20"/>
                <w:szCs w:val="20"/>
                <w:lang w:eastAsia="fr-FR"/>
              </w:rPr>
            </w:pPr>
            <w:r w:rsidRPr="00B633DA">
              <w:rPr>
                <w:rFonts w:ascii="Linux Libertine" w:eastAsia="Times New Roman" w:hAnsi="Linux Libertine" w:cs="Linux Libertine"/>
                <w:color w:val="000000"/>
                <w:sz w:val="20"/>
                <w:szCs w:val="20"/>
                <w:lang w:eastAsia="fr-FR"/>
              </w:rPr>
              <w:t>termes équivalents</w:t>
            </w:r>
          </w:p>
        </w:tc>
        <w:tc>
          <w:tcPr>
            <w:tcW w:w="1701"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b/>
                <w:color w:val="000000"/>
                <w:sz w:val="20"/>
                <w:szCs w:val="20"/>
                <w:lang w:eastAsia="fr-FR"/>
              </w:rPr>
            </w:pPr>
            <w:r w:rsidRPr="00B633DA">
              <w:rPr>
                <w:rFonts w:ascii="Linux Libertine" w:eastAsia="Times New Roman" w:hAnsi="Linux Libertine" w:cs="Linux Libertine"/>
                <w:b/>
                <w:color w:val="000000"/>
                <w:sz w:val="20"/>
                <w:szCs w:val="20"/>
                <w:lang w:eastAsia="fr-FR"/>
              </w:rPr>
              <w:t>pourcentage</w:t>
            </w:r>
          </w:p>
        </w:tc>
        <w:tc>
          <w:tcPr>
            <w:tcW w:w="2694"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color w:val="000000"/>
                <w:sz w:val="20"/>
                <w:szCs w:val="20"/>
                <w:lang w:eastAsia="fr-FR"/>
              </w:rPr>
            </w:pPr>
            <w:r w:rsidRPr="00B633DA">
              <w:rPr>
                <w:rFonts w:ascii="Linux Libertine" w:eastAsia="Times New Roman" w:hAnsi="Linux Libertine" w:cs="Linux Libertine"/>
                <w:color w:val="000000"/>
                <w:sz w:val="20"/>
                <w:szCs w:val="20"/>
                <w:lang w:eastAsia="fr-FR"/>
              </w:rPr>
              <w:t>pourcentage ou fraction</w:t>
            </w:r>
          </w:p>
        </w:tc>
      </w:tr>
      <w:tr w:rsidR="00DE6CD9" w:rsidRPr="00B633DA" w:rsidTr="00DE6CD9">
        <w:trPr>
          <w:trHeight w:val="283"/>
        </w:trPr>
        <w:tc>
          <w:tcPr>
            <w:tcW w:w="1673"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b/>
                <w:color w:val="000000"/>
                <w:sz w:val="20"/>
                <w:szCs w:val="20"/>
                <w:lang w:eastAsia="fr-FR"/>
              </w:rPr>
            </w:pPr>
            <w:r w:rsidRPr="00B633DA">
              <w:rPr>
                <w:rFonts w:ascii="Linux Libertine" w:eastAsia="Times New Roman" w:hAnsi="Linux Libertine" w:cs="Linux Libertine"/>
                <w:b/>
                <w:color w:val="000000"/>
                <w:sz w:val="20"/>
                <w:szCs w:val="20"/>
                <w:lang w:eastAsia="fr-FR"/>
              </w:rPr>
              <w:t>véhicule</w:t>
            </w:r>
          </w:p>
        </w:tc>
        <w:tc>
          <w:tcPr>
            <w:tcW w:w="2291"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color w:val="000000"/>
                <w:sz w:val="20"/>
                <w:szCs w:val="20"/>
                <w:lang w:eastAsia="fr-FR"/>
              </w:rPr>
            </w:pPr>
            <w:r w:rsidRPr="00B633DA">
              <w:rPr>
                <w:rFonts w:ascii="Linux Libertine" w:eastAsia="Times New Roman" w:hAnsi="Linux Libertine" w:cs="Linux Libertine"/>
                <w:color w:val="000000"/>
                <w:sz w:val="20"/>
                <w:szCs w:val="20"/>
                <w:lang w:eastAsia="fr-FR"/>
              </w:rPr>
              <w:t>véhicules</w:t>
            </w:r>
          </w:p>
        </w:tc>
        <w:tc>
          <w:tcPr>
            <w:tcW w:w="1701"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b/>
                <w:color w:val="000000"/>
                <w:sz w:val="20"/>
                <w:szCs w:val="20"/>
                <w:lang w:eastAsia="fr-FR"/>
              </w:rPr>
            </w:pPr>
            <w:r w:rsidRPr="00B633DA">
              <w:rPr>
                <w:rFonts w:ascii="Linux Libertine" w:eastAsia="Times New Roman" w:hAnsi="Linux Libertine" w:cs="Linux Libertine"/>
                <w:b/>
                <w:color w:val="000000"/>
                <w:sz w:val="20"/>
                <w:szCs w:val="20"/>
                <w:lang w:eastAsia="fr-FR"/>
              </w:rPr>
              <w:t>vitesse</w:t>
            </w:r>
          </w:p>
        </w:tc>
        <w:tc>
          <w:tcPr>
            <w:tcW w:w="2694"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color w:val="000000"/>
                <w:sz w:val="20"/>
                <w:szCs w:val="20"/>
                <w:lang w:eastAsia="fr-FR"/>
              </w:rPr>
            </w:pPr>
            <w:r w:rsidRPr="00B633DA">
              <w:rPr>
                <w:rFonts w:ascii="Linux Libertine" w:eastAsia="Times New Roman" w:hAnsi="Linux Libertine" w:cs="Linux Libertine"/>
                <w:color w:val="000000"/>
                <w:sz w:val="20"/>
                <w:szCs w:val="20"/>
                <w:lang w:eastAsia="fr-FR"/>
              </w:rPr>
              <w:t>vitesse</w:t>
            </w:r>
          </w:p>
        </w:tc>
      </w:tr>
      <w:tr w:rsidR="00DE6CD9" w:rsidRPr="00B633DA" w:rsidTr="00DE6CD9">
        <w:trPr>
          <w:trHeight w:val="283"/>
        </w:trPr>
        <w:tc>
          <w:tcPr>
            <w:tcW w:w="1673"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b/>
                <w:color w:val="000000"/>
                <w:sz w:val="20"/>
                <w:szCs w:val="20"/>
                <w:lang w:eastAsia="fr-FR"/>
              </w:rPr>
            </w:pPr>
            <w:r w:rsidRPr="00B633DA">
              <w:rPr>
                <w:rFonts w:ascii="Linux Libertine" w:eastAsia="Times New Roman" w:hAnsi="Linux Libertine" w:cs="Linux Libertine"/>
                <w:b/>
                <w:color w:val="000000"/>
                <w:sz w:val="20"/>
                <w:szCs w:val="20"/>
                <w:lang w:eastAsia="fr-FR"/>
              </w:rPr>
              <w:t>mot</w:t>
            </w:r>
          </w:p>
        </w:tc>
        <w:tc>
          <w:tcPr>
            <w:tcW w:w="2291"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color w:val="000000"/>
                <w:sz w:val="20"/>
                <w:szCs w:val="20"/>
                <w:lang w:eastAsia="fr-FR"/>
              </w:rPr>
            </w:pPr>
            <w:r w:rsidRPr="00B633DA">
              <w:rPr>
                <w:rFonts w:ascii="Linux Libertine" w:eastAsia="Times New Roman" w:hAnsi="Linux Libertine" w:cs="Linux Libertine"/>
                <w:color w:val="000000"/>
                <w:sz w:val="20"/>
                <w:szCs w:val="20"/>
                <w:lang w:eastAsia="fr-FR"/>
              </w:rPr>
              <w:t>mots avec une spécificité</w:t>
            </w:r>
          </w:p>
        </w:tc>
        <w:tc>
          <w:tcPr>
            <w:tcW w:w="1701"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b/>
                <w:color w:val="000000"/>
                <w:sz w:val="20"/>
                <w:szCs w:val="20"/>
                <w:lang w:eastAsia="fr-FR"/>
              </w:rPr>
            </w:pPr>
            <w:r w:rsidRPr="00B633DA">
              <w:rPr>
                <w:rFonts w:ascii="Linux Libertine" w:eastAsia="Times New Roman" w:hAnsi="Linux Libertine" w:cs="Linux Libertine"/>
                <w:b/>
                <w:color w:val="000000"/>
                <w:sz w:val="20"/>
                <w:szCs w:val="20"/>
                <w:lang w:eastAsia="fr-FR"/>
              </w:rPr>
              <w:t>temp</w:t>
            </w:r>
          </w:p>
        </w:tc>
        <w:tc>
          <w:tcPr>
            <w:tcW w:w="2694"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color w:val="000000"/>
                <w:sz w:val="20"/>
                <w:szCs w:val="20"/>
                <w:lang w:eastAsia="fr-FR"/>
              </w:rPr>
            </w:pPr>
            <w:r w:rsidRPr="00B633DA">
              <w:rPr>
                <w:rFonts w:ascii="Linux Libertine" w:eastAsia="Times New Roman" w:hAnsi="Linux Libertine" w:cs="Linux Libertine"/>
                <w:color w:val="000000"/>
                <w:sz w:val="20"/>
                <w:szCs w:val="20"/>
                <w:lang w:eastAsia="fr-FR"/>
              </w:rPr>
              <w:t>température</w:t>
            </w:r>
          </w:p>
        </w:tc>
      </w:tr>
      <w:tr w:rsidR="00DE6CD9" w:rsidRPr="00B633DA" w:rsidTr="00DE6CD9">
        <w:trPr>
          <w:trHeight w:val="283"/>
        </w:trPr>
        <w:tc>
          <w:tcPr>
            <w:tcW w:w="1673"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b/>
                <w:color w:val="000000"/>
                <w:sz w:val="20"/>
                <w:szCs w:val="20"/>
                <w:lang w:eastAsia="fr-FR"/>
              </w:rPr>
            </w:pPr>
            <w:r w:rsidRPr="00B633DA">
              <w:rPr>
                <w:rFonts w:ascii="Linux Libertine" w:eastAsia="Times New Roman" w:hAnsi="Linux Libertine" w:cs="Linux Libertine"/>
                <w:b/>
                <w:color w:val="000000"/>
                <w:sz w:val="20"/>
                <w:szCs w:val="20"/>
                <w:lang w:eastAsia="fr-FR"/>
              </w:rPr>
              <w:t>DESCRIPTION</w:t>
            </w:r>
          </w:p>
        </w:tc>
        <w:tc>
          <w:tcPr>
            <w:tcW w:w="2291"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color w:val="000000"/>
                <w:sz w:val="20"/>
                <w:szCs w:val="20"/>
                <w:lang w:eastAsia="fr-FR"/>
              </w:rPr>
            </w:pPr>
            <w:r w:rsidRPr="00B633DA">
              <w:rPr>
                <w:rFonts w:ascii="Linux Libertine" w:eastAsia="Times New Roman" w:hAnsi="Linux Libertine" w:cs="Linux Libertine"/>
                <w:color w:val="000000"/>
                <w:sz w:val="20"/>
                <w:szCs w:val="20"/>
                <w:lang w:eastAsia="fr-FR"/>
              </w:rPr>
              <w:t>description et concepts abstraits</w:t>
            </w:r>
          </w:p>
        </w:tc>
        <w:tc>
          <w:tcPr>
            <w:tcW w:w="1701"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b/>
                <w:color w:val="000000"/>
                <w:sz w:val="20"/>
                <w:szCs w:val="20"/>
                <w:lang w:eastAsia="fr-FR"/>
              </w:rPr>
            </w:pPr>
            <w:r w:rsidRPr="00B633DA">
              <w:rPr>
                <w:rFonts w:ascii="Linux Libertine" w:eastAsia="Times New Roman" w:hAnsi="Linux Libertine" w:cs="Linux Libertine"/>
                <w:b/>
                <w:color w:val="000000"/>
                <w:sz w:val="20"/>
                <w:szCs w:val="20"/>
                <w:lang w:eastAsia="fr-FR"/>
              </w:rPr>
              <w:t>taille</w:t>
            </w:r>
          </w:p>
        </w:tc>
        <w:tc>
          <w:tcPr>
            <w:tcW w:w="2694"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color w:val="000000"/>
                <w:sz w:val="20"/>
                <w:szCs w:val="20"/>
                <w:lang w:eastAsia="fr-FR"/>
              </w:rPr>
            </w:pPr>
            <w:r w:rsidRPr="00B633DA">
              <w:rPr>
                <w:rFonts w:ascii="Linux Libertine" w:eastAsia="Times New Roman" w:hAnsi="Linux Libertine" w:cs="Linux Libertine"/>
                <w:color w:val="000000"/>
                <w:sz w:val="20"/>
                <w:szCs w:val="20"/>
                <w:lang w:eastAsia="fr-FR"/>
              </w:rPr>
              <w:t>taille, aire et volume</w:t>
            </w:r>
          </w:p>
        </w:tc>
      </w:tr>
      <w:tr w:rsidR="00DE6CD9" w:rsidRPr="00B633DA" w:rsidTr="00DE6CD9">
        <w:trPr>
          <w:trHeight w:val="283"/>
        </w:trPr>
        <w:tc>
          <w:tcPr>
            <w:tcW w:w="1673"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b/>
                <w:color w:val="000000"/>
                <w:sz w:val="20"/>
                <w:szCs w:val="20"/>
                <w:lang w:eastAsia="fr-FR"/>
              </w:rPr>
            </w:pPr>
            <w:r w:rsidRPr="00B633DA">
              <w:rPr>
                <w:rFonts w:ascii="Linux Libertine" w:eastAsia="Times New Roman" w:hAnsi="Linux Libertine" w:cs="Linux Libertine"/>
                <w:b/>
                <w:color w:val="000000"/>
                <w:sz w:val="20"/>
                <w:szCs w:val="20"/>
                <w:lang w:eastAsia="fr-FR"/>
              </w:rPr>
              <w:t>définition</w:t>
            </w:r>
          </w:p>
        </w:tc>
        <w:tc>
          <w:tcPr>
            <w:tcW w:w="2291"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color w:val="000000"/>
                <w:sz w:val="20"/>
                <w:szCs w:val="20"/>
                <w:lang w:eastAsia="fr-FR"/>
              </w:rPr>
            </w:pPr>
            <w:r w:rsidRPr="00B633DA">
              <w:rPr>
                <w:rFonts w:ascii="Linux Libertine" w:eastAsia="Times New Roman" w:hAnsi="Linux Libertine" w:cs="Linux Libertine"/>
                <w:color w:val="000000"/>
                <w:sz w:val="20"/>
                <w:szCs w:val="20"/>
                <w:lang w:eastAsia="fr-FR"/>
              </w:rPr>
              <w:t>définition de qqch</w:t>
            </w:r>
          </w:p>
        </w:tc>
        <w:tc>
          <w:tcPr>
            <w:tcW w:w="1701"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b/>
                <w:color w:val="000000"/>
                <w:sz w:val="20"/>
                <w:szCs w:val="20"/>
                <w:lang w:eastAsia="fr-FR"/>
              </w:rPr>
            </w:pPr>
            <w:r w:rsidRPr="00B633DA">
              <w:rPr>
                <w:rFonts w:ascii="Linux Libertine" w:eastAsia="Times New Roman" w:hAnsi="Linux Libertine" w:cs="Linux Libertine"/>
                <w:b/>
                <w:color w:val="000000"/>
                <w:sz w:val="20"/>
                <w:szCs w:val="20"/>
                <w:lang w:eastAsia="fr-FR"/>
              </w:rPr>
              <w:t>poids</w:t>
            </w:r>
          </w:p>
        </w:tc>
        <w:tc>
          <w:tcPr>
            <w:tcW w:w="2694" w:type="dxa"/>
            <w:shd w:val="clear" w:color="auto" w:fill="auto"/>
            <w:noWrap/>
            <w:vAlign w:val="center"/>
            <w:hideMark/>
          </w:tcPr>
          <w:p w:rsidR="00DE6CD9" w:rsidRPr="00B633DA" w:rsidRDefault="00DE6CD9" w:rsidP="00DE6CD9">
            <w:pPr>
              <w:spacing w:after="0" w:line="240" w:lineRule="auto"/>
              <w:jc w:val="center"/>
              <w:rPr>
                <w:rFonts w:ascii="Linux Libertine" w:eastAsia="Times New Roman" w:hAnsi="Linux Libertine" w:cs="Linux Libertine"/>
                <w:color w:val="000000"/>
                <w:sz w:val="20"/>
                <w:szCs w:val="20"/>
                <w:lang w:eastAsia="fr-FR"/>
              </w:rPr>
            </w:pPr>
            <w:r w:rsidRPr="00B633DA">
              <w:rPr>
                <w:rFonts w:ascii="Linux Libertine" w:eastAsia="Times New Roman" w:hAnsi="Linux Libertine" w:cs="Linux Libertine"/>
                <w:color w:val="000000"/>
                <w:sz w:val="20"/>
                <w:szCs w:val="20"/>
                <w:lang w:eastAsia="fr-FR"/>
              </w:rPr>
              <w:t>poids</w:t>
            </w:r>
          </w:p>
        </w:tc>
      </w:tr>
    </w:tbl>
    <w:p w:rsidR="00150F2A" w:rsidRPr="00B633DA" w:rsidRDefault="00150F2A" w:rsidP="00150F2A">
      <w:pPr>
        <w:rPr>
          <w:rFonts w:ascii="Linux Libertine" w:hAnsi="Linux Libertine" w:cs="Linux Libertine"/>
          <w:lang w:eastAsia="fr-FR"/>
        </w:rPr>
      </w:pPr>
    </w:p>
    <w:p w:rsidR="00150F2A" w:rsidRPr="00B633DA" w:rsidRDefault="00150F2A" w:rsidP="00150F2A">
      <w:pPr>
        <w:rPr>
          <w:rFonts w:ascii="Linux Libertine" w:hAnsi="Linux Libertine" w:cs="Linux Libertine"/>
          <w:lang w:eastAsia="fr-FR"/>
        </w:rPr>
      </w:pPr>
    </w:p>
    <w:p w:rsidR="00150F2A" w:rsidRPr="00B633DA" w:rsidRDefault="00150F2A" w:rsidP="00150F2A">
      <w:pPr>
        <w:rPr>
          <w:rFonts w:ascii="Linux Libertine" w:hAnsi="Linux Libertine" w:cs="Linux Libertine"/>
          <w:lang w:eastAsia="fr-FR"/>
        </w:rPr>
      </w:pPr>
    </w:p>
    <w:p w:rsidR="00150F2A" w:rsidRPr="00B633DA" w:rsidRDefault="00150F2A" w:rsidP="00150F2A">
      <w:pPr>
        <w:rPr>
          <w:rFonts w:ascii="Linux Libertine" w:hAnsi="Linux Libertine" w:cs="Linux Libertine"/>
          <w:lang w:eastAsia="fr-FR"/>
        </w:rPr>
      </w:pPr>
    </w:p>
    <w:p w:rsidR="00150F2A" w:rsidRPr="00B633DA" w:rsidRDefault="00150F2A" w:rsidP="00150F2A">
      <w:pPr>
        <w:rPr>
          <w:rFonts w:ascii="Linux Libertine" w:hAnsi="Linux Libertine" w:cs="Linux Libertine"/>
          <w:lang w:eastAsia="fr-FR"/>
        </w:rPr>
      </w:pPr>
    </w:p>
    <w:p w:rsidR="00150F2A" w:rsidRPr="00B633DA" w:rsidRDefault="00150F2A" w:rsidP="00A42679">
      <w:pPr>
        <w:ind w:firstLine="284"/>
        <w:rPr>
          <w:rFonts w:ascii="Linux Libertine" w:hAnsi="Linux Libertine" w:cs="Linux Libertine"/>
          <w:lang w:eastAsia="fr-FR"/>
        </w:rPr>
      </w:pPr>
    </w:p>
    <w:p w:rsidR="00150F2A" w:rsidRPr="00B633DA" w:rsidRDefault="00150F2A" w:rsidP="00A42679">
      <w:pPr>
        <w:ind w:firstLine="284"/>
        <w:rPr>
          <w:rFonts w:ascii="Linux Libertine" w:hAnsi="Linux Libertine" w:cs="Linux Libertine"/>
          <w:lang w:eastAsia="fr-FR"/>
        </w:rPr>
      </w:pPr>
    </w:p>
    <w:p w:rsidR="00150F2A" w:rsidRPr="00B633DA" w:rsidRDefault="00150F2A" w:rsidP="00A42679">
      <w:pPr>
        <w:ind w:firstLine="284"/>
        <w:rPr>
          <w:rFonts w:ascii="Linux Libertine" w:hAnsi="Linux Libertine" w:cs="Linux Libertine"/>
          <w:lang w:eastAsia="fr-FR"/>
        </w:rPr>
      </w:pPr>
    </w:p>
    <w:p w:rsidR="00150F2A" w:rsidRPr="00B633DA" w:rsidRDefault="00150F2A" w:rsidP="00A42679">
      <w:pPr>
        <w:ind w:firstLine="284"/>
        <w:rPr>
          <w:rFonts w:ascii="Linux Libertine" w:hAnsi="Linux Libertine" w:cs="Linux Libertine"/>
          <w:lang w:eastAsia="fr-FR"/>
        </w:rPr>
      </w:pPr>
    </w:p>
    <w:p w:rsidR="00150F2A" w:rsidRPr="00B633DA" w:rsidRDefault="00150F2A" w:rsidP="00A42679">
      <w:pPr>
        <w:ind w:firstLine="284"/>
        <w:rPr>
          <w:rFonts w:ascii="Linux Libertine" w:hAnsi="Linux Libertine" w:cs="Linux Libertine"/>
          <w:lang w:eastAsia="fr-FR"/>
        </w:rPr>
      </w:pPr>
    </w:p>
    <w:p w:rsidR="00150F2A" w:rsidRPr="00B633DA" w:rsidRDefault="00150F2A" w:rsidP="00A42679">
      <w:pPr>
        <w:ind w:firstLine="284"/>
        <w:rPr>
          <w:rFonts w:ascii="Linux Libertine" w:hAnsi="Linux Libertine" w:cs="Linux Libertine"/>
          <w:lang w:eastAsia="fr-FR"/>
        </w:rPr>
      </w:pPr>
    </w:p>
    <w:p w:rsidR="00150F2A" w:rsidRPr="00B633DA" w:rsidRDefault="00150F2A" w:rsidP="00A42679">
      <w:pPr>
        <w:ind w:firstLine="284"/>
        <w:rPr>
          <w:rFonts w:ascii="Linux Libertine" w:hAnsi="Linux Libertine" w:cs="Linux Libertine"/>
          <w:lang w:eastAsia="fr-FR"/>
        </w:rPr>
      </w:pPr>
    </w:p>
    <w:p w:rsidR="00150F2A" w:rsidRPr="00B633DA" w:rsidRDefault="00150F2A" w:rsidP="00A42679">
      <w:pPr>
        <w:ind w:firstLine="284"/>
        <w:rPr>
          <w:rFonts w:ascii="Linux Libertine" w:hAnsi="Linux Libertine" w:cs="Linux Libertine"/>
          <w:lang w:eastAsia="fr-FR"/>
        </w:rPr>
      </w:pPr>
    </w:p>
    <w:p w:rsidR="00DE6CD9" w:rsidRPr="00B633DA" w:rsidRDefault="00DE6CD9" w:rsidP="00A42679">
      <w:pPr>
        <w:ind w:firstLine="284"/>
        <w:rPr>
          <w:rFonts w:ascii="Linux Libertine" w:hAnsi="Linux Libertine" w:cs="Linux Libertine"/>
          <w:lang w:eastAsia="fr-FR"/>
        </w:rPr>
      </w:pPr>
    </w:p>
    <w:p w:rsidR="00DE6CD9" w:rsidRPr="00B633DA" w:rsidRDefault="00DE6CD9" w:rsidP="00A42679">
      <w:pPr>
        <w:ind w:firstLine="284"/>
        <w:rPr>
          <w:rFonts w:ascii="Linux Libertine" w:hAnsi="Linux Libertine" w:cs="Linux Libertine"/>
          <w:lang w:eastAsia="fr-FR"/>
        </w:rPr>
      </w:pPr>
    </w:p>
    <w:p w:rsidR="00DE6CD9" w:rsidRPr="00B633DA" w:rsidRDefault="00DE6CD9" w:rsidP="00A42679">
      <w:pPr>
        <w:ind w:firstLine="284"/>
        <w:rPr>
          <w:rFonts w:ascii="Linux Libertine" w:hAnsi="Linux Libertine" w:cs="Linux Libertine"/>
          <w:lang w:eastAsia="fr-FR"/>
        </w:rPr>
      </w:pPr>
    </w:p>
    <w:p w:rsidR="00DE6CD9" w:rsidRPr="00B633DA" w:rsidRDefault="00DE6CD9" w:rsidP="00A42679">
      <w:pPr>
        <w:ind w:firstLine="284"/>
        <w:rPr>
          <w:rFonts w:ascii="Linux Libertine" w:hAnsi="Linux Libertine" w:cs="Linux Libertine"/>
          <w:b/>
          <w:lang w:eastAsia="fr-FR"/>
        </w:rPr>
      </w:pPr>
      <w:r w:rsidRPr="00B633DA">
        <w:rPr>
          <w:rFonts w:ascii="Linux Libertine" w:hAnsi="Linux Libertine" w:cs="Linux Libertine"/>
          <w:b/>
          <w:lang w:eastAsia="fr-FR"/>
        </w:rPr>
        <w:t>Annexe 2. Liste non-exhaustive de sites internet permettant la construction du corpus de réponses.</w:t>
      </w:r>
    </w:p>
    <w:p w:rsidR="00DE6CD9" w:rsidRPr="00B633DA" w:rsidRDefault="00BB36CF" w:rsidP="00DE6CD9">
      <w:pPr>
        <w:spacing w:after="0"/>
        <w:rPr>
          <w:rFonts w:ascii="Linux Libertine" w:hAnsi="Linux Libertine" w:cs="Linux Libertine"/>
          <w:lang w:eastAsia="fr-FR"/>
        </w:rPr>
      </w:pPr>
      <w:hyperlink r:id="rId14" w:history="1">
        <w:r w:rsidR="00DE6CD9" w:rsidRPr="00B633DA">
          <w:rPr>
            <w:rStyle w:val="Hyperlink"/>
            <w:rFonts w:ascii="Linux Libertine" w:hAnsi="Linux Libertine" w:cs="Linux Libertine"/>
            <w:color w:val="auto"/>
            <w:u w:val="none"/>
            <w:lang w:eastAsia="fr-FR"/>
          </w:rPr>
          <w:t>https://www.service-public.fr/particuliers/vosdroits/F2376</w:t>
        </w:r>
      </w:hyperlink>
    </w:p>
    <w:p w:rsidR="00DE6CD9" w:rsidRPr="00B633DA" w:rsidRDefault="00BB36CF" w:rsidP="00DE6CD9">
      <w:pPr>
        <w:spacing w:after="0"/>
        <w:rPr>
          <w:rFonts w:ascii="Linux Libertine" w:hAnsi="Linux Libertine" w:cs="Linux Libertine"/>
          <w:lang w:eastAsia="fr-FR"/>
        </w:rPr>
      </w:pPr>
      <w:hyperlink r:id="rId15" w:history="1">
        <w:r w:rsidR="00DE6CD9" w:rsidRPr="00B633DA">
          <w:rPr>
            <w:rStyle w:val="Hyperlink"/>
            <w:rFonts w:ascii="Linux Libertine" w:hAnsi="Linux Libertine" w:cs="Linux Libertine"/>
            <w:color w:val="auto"/>
            <w:u w:val="none"/>
            <w:lang w:eastAsia="fr-FR"/>
          </w:rPr>
          <w:t>https://www.april.fr/informations/don-de-sang-articles</w:t>
        </w:r>
      </w:hyperlink>
    </w:p>
    <w:p w:rsidR="00DE6CD9" w:rsidRPr="00B633DA" w:rsidRDefault="00BB36CF" w:rsidP="00DE6CD9">
      <w:pPr>
        <w:spacing w:after="0"/>
        <w:rPr>
          <w:rFonts w:ascii="Linux Libertine" w:hAnsi="Linux Libertine" w:cs="Linux Libertine"/>
          <w:lang w:eastAsia="fr-FR"/>
        </w:rPr>
      </w:pPr>
      <w:hyperlink r:id="rId16" w:history="1">
        <w:r w:rsidR="00DE6CD9" w:rsidRPr="00B633DA">
          <w:rPr>
            <w:rStyle w:val="Hyperlink"/>
            <w:rFonts w:ascii="Linux Libertine" w:hAnsi="Linux Libertine" w:cs="Linux Libertine"/>
            <w:color w:val="auto"/>
            <w:u w:val="none"/>
            <w:lang w:eastAsia="fr-FR"/>
          </w:rPr>
          <w:t>https://www.toutsurlatransfusion.com/dondusang/gestion-post-don/information-post-don.php</w:t>
        </w:r>
      </w:hyperlink>
    </w:p>
    <w:p w:rsidR="00BA2D4E" w:rsidRPr="00B633DA" w:rsidRDefault="00BB36CF" w:rsidP="00DE6CD9">
      <w:pPr>
        <w:spacing w:after="0"/>
        <w:rPr>
          <w:rFonts w:ascii="Linux Libertine" w:hAnsi="Linux Libertine" w:cs="Linux Libertine"/>
          <w:lang w:eastAsia="fr-FR"/>
        </w:rPr>
      </w:pPr>
      <w:hyperlink r:id="rId17" w:history="1">
        <w:r w:rsidR="00BA2D4E" w:rsidRPr="00B633DA">
          <w:rPr>
            <w:rStyle w:val="Hyperlink"/>
            <w:rFonts w:ascii="Linux Libertine" w:hAnsi="Linux Libertine" w:cs="Linux Libertine"/>
            <w:color w:val="auto"/>
            <w:u w:val="none"/>
            <w:lang w:eastAsia="fr-FR"/>
          </w:rPr>
          <w:t>www.donnersonsang.com/site/page-80-les-differents-dons-sang-plasma-plaquette.html</w:t>
        </w:r>
      </w:hyperlink>
    </w:p>
    <w:p w:rsidR="00DE6CD9" w:rsidRPr="00B633DA" w:rsidRDefault="00BB36CF" w:rsidP="00DE6CD9">
      <w:pPr>
        <w:spacing w:after="0"/>
        <w:rPr>
          <w:rFonts w:ascii="Linux Libertine" w:hAnsi="Linux Libertine" w:cs="Linux Libertine"/>
          <w:lang w:eastAsia="fr-FR"/>
        </w:rPr>
      </w:pPr>
      <w:hyperlink r:id="rId18" w:history="1">
        <w:r w:rsidR="00DE6CD9" w:rsidRPr="00B633DA">
          <w:rPr>
            <w:rStyle w:val="Hyperlink"/>
            <w:rFonts w:ascii="Linux Libertine" w:hAnsi="Linux Libertine" w:cs="Linux Libertine"/>
            <w:color w:val="auto"/>
            <w:u w:val="none"/>
            <w:lang w:eastAsia="fr-FR"/>
          </w:rPr>
          <w:t>http://www.dondusang-doubs.org/comment-se-passe-le-don-de-sang</w:t>
        </w:r>
      </w:hyperlink>
    </w:p>
    <w:p w:rsidR="00DE6CD9" w:rsidRPr="00B633DA" w:rsidRDefault="00DE6CD9" w:rsidP="00DE6CD9">
      <w:pPr>
        <w:rPr>
          <w:rFonts w:ascii="Linux Libertine" w:hAnsi="Linux Libertine" w:cs="Linux Libertine"/>
          <w:lang w:eastAsia="fr-FR"/>
        </w:rPr>
      </w:pPr>
      <w:r w:rsidRPr="00B633DA">
        <w:rPr>
          <w:rFonts w:ascii="Linux Libertine" w:hAnsi="Linux Libertine" w:cs="Linux Libertine"/>
          <w:lang w:eastAsia="fr-FR"/>
        </w:rPr>
        <w:t>https://transfusion.be/fr/le-don-de-sang/qui-peut-donner-du-sang/</w:t>
      </w:r>
    </w:p>
    <w:p w:rsidR="00B1671D" w:rsidRDefault="00B1671D">
      <w:pPr>
        <w:ind w:firstLine="284"/>
        <w:jc w:val="left"/>
        <w:rPr>
          <w:rFonts w:ascii="Linux Libertine" w:hAnsi="Linux Libertine" w:cs="Linux Libertine"/>
          <w:lang w:eastAsia="fr-FR"/>
        </w:rPr>
      </w:pPr>
    </w:p>
    <w:p w:rsidR="00B1671D" w:rsidRDefault="00B1671D">
      <w:pPr>
        <w:spacing w:line="259" w:lineRule="auto"/>
        <w:jc w:val="left"/>
        <w:rPr>
          <w:rFonts w:ascii="Linux Libertine" w:hAnsi="Linux Libertine" w:cs="Linux Libertine"/>
          <w:lang w:eastAsia="fr-FR"/>
        </w:rPr>
      </w:pPr>
      <w:r>
        <w:rPr>
          <w:rFonts w:ascii="Linux Libertine" w:hAnsi="Linux Libertine" w:cs="Linux Libertine"/>
          <w:lang w:eastAsia="fr-FR"/>
        </w:rPr>
        <w:br w:type="page"/>
      </w:r>
    </w:p>
    <w:p w:rsidR="0007494B" w:rsidRPr="0007494B" w:rsidRDefault="0007494B" w:rsidP="00B1671D">
      <w:pPr>
        <w:widowControl w:val="0"/>
        <w:autoSpaceDE w:val="0"/>
        <w:autoSpaceDN w:val="0"/>
        <w:adjustRightInd w:val="0"/>
        <w:spacing w:line="360" w:lineRule="auto"/>
        <w:ind w:left="480" w:hanging="480"/>
        <w:rPr>
          <w:rFonts w:ascii="Linux Libertine" w:hAnsi="Linux Libertine" w:cs="Linux Libertine"/>
          <w:sz w:val="44"/>
          <w:lang w:eastAsia="fr-FR"/>
        </w:rPr>
      </w:pPr>
      <w:r w:rsidRPr="0007494B">
        <w:rPr>
          <w:rFonts w:ascii="Linux Libertine" w:hAnsi="Linux Libertine" w:cs="Linux Libertine"/>
          <w:sz w:val="44"/>
          <w:lang w:eastAsia="fr-FR"/>
        </w:rPr>
        <w:t>Bibliographie</w:t>
      </w:r>
    </w:p>
    <w:p w:rsidR="00B1671D" w:rsidRPr="0007494B" w:rsidRDefault="00B1671D" w:rsidP="00B1671D">
      <w:pPr>
        <w:widowControl w:val="0"/>
        <w:autoSpaceDE w:val="0"/>
        <w:autoSpaceDN w:val="0"/>
        <w:adjustRightInd w:val="0"/>
        <w:spacing w:line="360" w:lineRule="auto"/>
        <w:ind w:left="480" w:hanging="480"/>
        <w:rPr>
          <w:rFonts w:ascii="Linux Libertine" w:hAnsi="Linux Libertine" w:cs="Linux Libertine"/>
          <w:noProof/>
          <w:szCs w:val="24"/>
        </w:rPr>
      </w:pPr>
      <w:r>
        <w:rPr>
          <w:rFonts w:ascii="Linux Libertine" w:hAnsi="Linux Libertine" w:cs="Linux Libertine"/>
          <w:lang w:eastAsia="fr-FR"/>
        </w:rPr>
        <w:fldChar w:fldCharType="begin" w:fldLock="1"/>
      </w:r>
      <w:r>
        <w:rPr>
          <w:rFonts w:ascii="Linux Libertine" w:hAnsi="Linux Libertine" w:cs="Linux Libertine"/>
          <w:lang w:eastAsia="fr-FR"/>
        </w:rPr>
        <w:instrText xml:space="preserve">ADDIN Mendeley Bibliography CSL_BIBLIOGRAPHY </w:instrText>
      </w:r>
      <w:r>
        <w:rPr>
          <w:rFonts w:ascii="Linux Libertine" w:hAnsi="Linux Libertine" w:cs="Linux Libertine"/>
          <w:lang w:eastAsia="fr-FR"/>
        </w:rPr>
        <w:fldChar w:fldCharType="separate"/>
      </w:r>
      <w:r w:rsidRPr="0007494B">
        <w:rPr>
          <w:rFonts w:ascii="Linux Libertine" w:hAnsi="Linux Libertine" w:cs="Linux Libertine"/>
          <w:noProof/>
          <w:szCs w:val="24"/>
        </w:rPr>
        <w:t xml:space="preserve">Abacha, Asma Ben, and Demner-Fushman Dina. 2016. “Recognizing Question Entailment for Medical Question Answering.” </w:t>
      </w:r>
      <w:r w:rsidRPr="0007494B">
        <w:rPr>
          <w:rFonts w:ascii="Linux Libertine" w:hAnsi="Linux Libertine" w:cs="Linux Libertine"/>
          <w:i/>
          <w:iCs/>
          <w:noProof/>
          <w:szCs w:val="24"/>
        </w:rPr>
        <w:t>AMIA ... Annual Symposium Proceedings. AMIA Symposium</w:t>
      </w:r>
      <w:r w:rsidRPr="0007494B">
        <w:rPr>
          <w:rFonts w:ascii="Linux Libertine" w:hAnsi="Linux Libertine" w:cs="Linux Libertine"/>
          <w:noProof/>
          <w:szCs w:val="24"/>
        </w:rPr>
        <w:t xml:space="preserve"> 2016 (May): 310–18. </w:t>
      </w:r>
    </w:p>
    <w:p w:rsidR="00B1671D" w:rsidRPr="0007494B" w:rsidRDefault="00B1671D" w:rsidP="00B1671D">
      <w:pPr>
        <w:widowControl w:val="0"/>
        <w:autoSpaceDE w:val="0"/>
        <w:autoSpaceDN w:val="0"/>
        <w:adjustRightInd w:val="0"/>
        <w:spacing w:line="360" w:lineRule="auto"/>
        <w:ind w:left="480" w:hanging="480"/>
        <w:rPr>
          <w:rFonts w:ascii="Linux Libertine" w:hAnsi="Linux Libertine" w:cs="Linux Libertine"/>
          <w:noProof/>
          <w:szCs w:val="24"/>
        </w:rPr>
      </w:pPr>
      <w:r w:rsidRPr="0007494B">
        <w:rPr>
          <w:rFonts w:ascii="Linux Libertine" w:hAnsi="Linux Libertine" w:cs="Linux Libertine"/>
          <w:noProof/>
          <w:szCs w:val="24"/>
        </w:rPr>
        <w:t xml:space="preserve">Alliot, J, T Schiex, P Brisset, and F Garcia. 2002. “Intelligence Artificielle et Informatique Théorique (2 Ed.).” </w:t>
      </w:r>
      <w:r w:rsidRPr="0007494B">
        <w:rPr>
          <w:rFonts w:ascii="Linux Libertine" w:hAnsi="Linux Libertine" w:cs="Linux Libertine"/>
          <w:i/>
          <w:iCs/>
          <w:noProof/>
          <w:szCs w:val="24"/>
        </w:rPr>
        <w:t>Recherche</w:t>
      </w:r>
      <w:r w:rsidRPr="0007494B">
        <w:rPr>
          <w:rFonts w:ascii="Linux Libertine" w:hAnsi="Linux Libertine" w:cs="Linux Libertine"/>
          <w:noProof/>
          <w:szCs w:val="24"/>
        </w:rPr>
        <w:t>.</w:t>
      </w:r>
    </w:p>
    <w:p w:rsidR="00B1671D" w:rsidRPr="0007494B" w:rsidRDefault="00B1671D" w:rsidP="00B1671D">
      <w:pPr>
        <w:widowControl w:val="0"/>
        <w:autoSpaceDE w:val="0"/>
        <w:autoSpaceDN w:val="0"/>
        <w:adjustRightInd w:val="0"/>
        <w:spacing w:line="360" w:lineRule="auto"/>
        <w:ind w:left="480" w:hanging="480"/>
        <w:rPr>
          <w:rFonts w:ascii="Linux Libertine" w:hAnsi="Linux Libertine" w:cs="Linux Libertine"/>
          <w:noProof/>
          <w:szCs w:val="24"/>
        </w:rPr>
      </w:pPr>
      <w:r w:rsidRPr="0007494B">
        <w:rPr>
          <w:rFonts w:ascii="Linux Libertine" w:hAnsi="Linux Libertine" w:cs="Linux Libertine"/>
          <w:noProof/>
          <w:szCs w:val="24"/>
        </w:rPr>
        <w:t xml:space="preserve">Antonio, G. A., A. Cisternino, F. Formica, M. Simi, and R. Tommasi. 2001. “PiQASso: Pisa Question Answering System.” </w:t>
      </w:r>
      <w:r w:rsidRPr="0007494B">
        <w:rPr>
          <w:rFonts w:ascii="Linux Libertine" w:hAnsi="Linux Libertine" w:cs="Linux Libertine"/>
          <w:i/>
          <w:iCs/>
          <w:noProof/>
          <w:szCs w:val="24"/>
        </w:rPr>
        <w:t>Proceedings of the Text REtrieval Conference</w:t>
      </w:r>
      <w:r w:rsidRPr="0007494B">
        <w:rPr>
          <w:rFonts w:ascii="Linux Libertine" w:hAnsi="Linux Libertine" w:cs="Linux Libertine"/>
          <w:noProof/>
          <w:szCs w:val="24"/>
        </w:rPr>
        <w:t>, no. January: 599–607.</w:t>
      </w:r>
    </w:p>
    <w:p w:rsidR="00B1671D" w:rsidRPr="0007494B" w:rsidRDefault="00B1671D" w:rsidP="00B1671D">
      <w:pPr>
        <w:widowControl w:val="0"/>
        <w:autoSpaceDE w:val="0"/>
        <w:autoSpaceDN w:val="0"/>
        <w:adjustRightInd w:val="0"/>
        <w:spacing w:line="360" w:lineRule="auto"/>
        <w:ind w:left="480" w:hanging="480"/>
        <w:rPr>
          <w:rFonts w:ascii="Linux Libertine" w:hAnsi="Linux Libertine" w:cs="Linux Libertine"/>
          <w:noProof/>
          <w:szCs w:val="24"/>
        </w:rPr>
      </w:pPr>
      <w:r w:rsidRPr="0007494B">
        <w:rPr>
          <w:rFonts w:ascii="Linux Libertine" w:hAnsi="Linux Libertine" w:cs="Linux Libertine"/>
          <w:noProof/>
          <w:szCs w:val="24"/>
        </w:rPr>
        <w:t xml:space="preserve">Athenikos, Sofia J., Hyoil Han, and Ari D. Brooks. 2008. “Semantic Analysis and Classification of Medical Questions for a Logic-Based Medical Question-Answering System.” </w:t>
      </w:r>
      <w:r w:rsidRPr="0007494B">
        <w:rPr>
          <w:rFonts w:ascii="Linux Libertine" w:hAnsi="Linux Libertine" w:cs="Linux Libertine"/>
          <w:i/>
          <w:iCs/>
          <w:noProof/>
          <w:szCs w:val="24"/>
        </w:rPr>
        <w:t>Proceedings - 2008 IEEE International Conference on Bioinformatics and Biomedicine Workshops, BIBMW</w:t>
      </w:r>
      <w:r w:rsidRPr="0007494B">
        <w:rPr>
          <w:rFonts w:ascii="Linux Libertine" w:hAnsi="Linux Libertine" w:cs="Linux Libertine"/>
          <w:noProof/>
          <w:szCs w:val="24"/>
        </w:rPr>
        <w:t xml:space="preserve">, no. December: 111–12. </w:t>
      </w:r>
    </w:p>
    <w:p w:rsidR="00B1671D" w:rsidRPr="0007494B" w:rsidRDefault="00B1671D" w:rsidP="00B1671D">
      <w:pPr>
        <w:widowControl w:val="0"/>
        <w:autoSpaceDE w:val="0"/>
        <w:autoSpaceDN w:val="0"/>
        <w:adjustRightInd w:val="0"/>
        <w:spacing w:line="360" w:lineRule="auto"/>
        <w:ind w:left="480" w:hanging="480"/>
        <w:rPr>
          <w:rFonts w:ascii="Linux Libertine" w:hAnsi="Linux Libertine" w:cs="Linux Libertine"/>
          <w:noProof/>
          <w:szCs w:val="24"/>
        </w:rPr>
      </w:pPr>
      <w:r w:rsidRPr="0007494B">
        <w:rPr>
          <w:rFonts w:ascii="Linux Libertine" w:hAnsi="Linux Libertine" w:cs="Linux Libertine"/>
          <w:noProof/>
          <w:szCs w:val="24"/>
          <w:lang w:val="en-US"/>
        </w:rPr>
        <w:t xml:space="preserve">Clark, Alexander, Chris Fox, and Shalom Lappin. </w:t>
      </w:r>
      <w:r w:rsidRPr="0007494B">
        <w:rPr>
          <w:rFonts w:ascii="Linux Libertine" w:hAnsi="Linux Libertine" w:cs="Linux Libertine"/>
          <w:noProof/>
          <w:szCs w:val="24"/>
        </w:rPr>
        <w:t xml:space="preserve">2010. </w:t>
      </w:r>
      <w:r w:rsidRPr="0007494B">
        <w:rPr>
          <w:rFonts w:ascii="Linux Libertine" w:hAnsi="Linux Libertine" w:cs="Linux Libertine"/>
          <w:i/>
          <w:iCs/>
          <w:noProof/>
          <w:szCs w:val="24"/>
        </w:rPr>
        <w:t>The Handbook of Computational Linguistics and Natural Language Processing</w:t>
      </w:r>
      <w:r w:rsidRPr="0007494B">
        <w:rPr>
          <w:rFonts w:ascii="Linux Libertine" w:hAnsi="Linux Libertine" w:cs="Linux Libertine"/>
          <w:noProof/>
          <w:szCs w:val="24"/>
        </w:rPr>
        <w:t xml:space="preserve">. Edited by Wiley-Blackwell. </w:t>
      </w:r>
    </w:p>
    <w:p w:rsidR="00B1671D" w:rsidRPr="0007494B" w:rsidRDefault="00B1671D" w:rsidP="00B1671D">
      <w:pPr>
        <w:widowControl w:val="0"/>
        <w:autoSpaceDE w:val="0"/>
        <w:autoSpaceDN w:val="0"/>
        <w:adjustRightInd w:val="0"/>
        <w:spacing w:line="360" w:lineRule="auto"/>
        <w:ind w:left="480" w:hanging="480"/>
        <w:rPr>
          <w:rFonts w:ascii="Linux Libertine" w:hAnsi="Linux Libertine" w:cs="Linux Libertine"/>
          <w:noProof/>
          <w:szCs w:val="24"/>
        </w:rPr>
      </w:pPr>
      <w:r w:rsidRPr="0007494B">
        <w:rPr>
          <w:rFonts w:ascii="Linux Libertine" w:hAnsi="Linux Libertine" w:cs="Linux Libertine"/>
          <w:noProof/>
          <w:szCs w:val="24"/>
        </w:rPr>
        <w:t xml:space="preserve">Cruchet, Sarah, Arnaud Gaudinat, and Célia Boyer. 2008. “Supervised Approach to Recognize Question Type in a QA System for Health.” </w:t>
      </w:r>
      <w:r w:rsidRPr="0007494B">
        <w:rPr>
          <w:rFonts w:ascii="Linux Libertine" w:hAnsi="Linux Libertine" w:cs="Linux Libertine"/>
          <w:i/>
          <w:iCs/>
          <w:noProof/>
          <w:szCs w:val="24"/>
        </w:rPr>
        <w:t>Studies in Health Technology and Informatics</w:t>
      </w:r>
      <w:r w:rsidRPr="0007494B">
        <w:rPr>
          <w:rFonts w:ascii="Linux Libertine" w:hAnsi="Linux Libertine" w:cs="Linux Libertine"/>
          <w:noProof/>
          <w:szCs w:val="24"/>
        </w:rPr>
        <w:t xml:space="preserve"> 136 (February): 407–12. </w:t>
      </w:r>
    </w:p>
    <w:p w:rsidR="00B1671D" w:rsidRPr="0007494B" w:rsidRDefault="00B1671D" w:rsidP="00B1671D">
      <w:pPr>
        <w:widowControl w:val="0"/>
        <w:autoSpaceDE w:val="0"/>
        <w:autoSpaceDN w:val="0"/>
        <w:adjustRightInd w:val="0"/>
        <w:spacing w:line="360" w:lineRule="auto"/>
        <w:ind w:left="480" w:hanging="480"/>
        <w:rPr>
          <w:rFonts w:ascii="Linux Libertine" w:hAnsi="Linux Libertine" w:cs="Linux Libertine"/>
          <w:noProof/>
          <w:szCs w:val="24"/>
        </w:rPr>
      </w:pPr>
      <w:r w:rsidRPr="0007494B">
        <w:rPr>
          <w:rFonts w:ascii="Linux Libertine" w:hAnsi="Linux Libertine" w:cs="Linux Libertine"/>
          <w:noProof/>
          <w:szCs w:val="24"/>
          <w:lang w:val="en-US"/>
        </w:rPr>
        <w:t xml:space="preserve">Green, Bert, Alice Wolf, Carol Chomsky, and Kenneth Laughery. </w:t>
      </w:r>
      <w:r w:rsidRPr="0007494B">
        <w:rPr>
          <w:rFonts w:ascii="Linux Libertine" w:hAnsi="Linux Libertine" w:cs="Linux Libertine"/>
          <w:noProof/>
          <w:szCs w:val="24"/>
        </w:rPr>
        <w:t xml:space="preserve">1961. “Baseball: An Automatic Question Answerer.” </w:t>
      </w:r>
      <w:r w:rsidRPr="0007494B">
        <w:rPr>
          <w:rFonts w:ascii="Linux Libertine" w:hAnsi="Linux Libertine" w:cs="Linux Libertine"/>
          <w:i/>
          <w:iCs/>
          <w:noProof/>
          <w:szCs w:val="24"/>
        </w:rPr>
        <w:t>Proceedings of Western Computing Conference</w:t>
      </w:r>
      <w:r w:rsidRPr="0007494B">
        <w:rPr>
          <w:rFonts w:ascii="Linux Libertine" w:hAnsi="Linux Libertine" w:cs="Linux Libertine"/>
          <w:noProof/>
          <w:szCs w:val="24"/>
        </w:rPr>
        <w:t xml:space="preserve">, 219–24. </w:t>
      </w:r>
    </w:p>
    <w:p w:rsidR="00B1671D" w:rsidRPr="0007494B" w:rsidRDefault="00B1671D" w:rsidP="00B1671D">
      <w:pPr>
        <w:widowControl w:val="0"/>
        <w:autoSpaceDE w:val="0"/>
        <w:autoSpaceDN w:val="0"/>
        <w:adjustRightInd w:val="0"/>
        <w:spacing w:line="360" w:lineRule="auto"/>
        <w:ind w:left="480" w:hanging="480"/>
        <w:rPr>
          <w:rFonts w:ascii="Linux Libertine" w:hAnsi="Linux Libertine" w:cs="Linux Libertine"/>
          <w:noProof/>
          <w:szCs w:val="24"/>
        </w:rPr>
      </w:pPr>
      <w:r w:rsidRPr="0007494B">
        <w:rPr>
          <w:rFonts w:ascii="Linux Libertine" w:hAnsi="Linux Libertine" w:cs="Linux Libertine"/>
          <w:noProof/>
          <w:szCs w:val="24"/>
          <w:lang w:val="en-US"/>
        </w:rPr>
        <w:t xml:space="preserve">Jurafsky, Daniel, and James H Martin. </w:t>
      </w:r>
      <w:r w:rsidRPr="0007494B">
        <w:rPr>
          <w:rFonts w:ascii="Linux Libertine" w:hAnsi="Linux Libertine" w:cs="Linux Libertine"/>
          <w:noProof/>
          <w:szCs w:val="24"/>
        </w:rPr>
        <w:t>2017. “Speech and Language Processing - An Introduction to Natural Language Processing, Computational Linguistics, and Speech Recognition.”</w:t>
      </w:r>
    </w:p>
    <w:p w:rsidR="00B1671D" w:rsidRPr="0007494B" w:rsidRDefault="00B1671D" w:rsidP="00B1671D">
      <w:pPr>
        <w:widowControl w:val="0"/>
        <w:autoSpaceDE w:val="0"/>
        <w:autoSpaceDN w:val="0"/>
        <w:adjustRightInd w:val="0"/>
        <w:spacing w:line="360" w:lineRule="auto"/>
        <w:ind w:left="480" w:hanging="480"/>
        <w:rPr>
          <w:rFonts w:ascii="Linux Libertine" w:hAnsi="Linux Libertine" w:cs="Linux Libertine"/>
          <w:noProof/>
          <w:szCs w:val="24"/>
        </w:rPr>
      </w:pPr>
      <w:r w:rsidRPr="0007494B">
        <w:rPr>
          <w:rFonts w:ascii="Linux Libertine" w:hAnsi="Linux Libertine" w:cs="Linux Libertine"/>
          <w:noProof/>
          <w:szCs w:val="24"/>
        </w:rPr>
        <w:t>Langlet, Caroline, and Chloé Clavel. 2015. “Modélisation Des Questions de l’agent Pour l’analyse Des Affects , Jugements et Appréciations de l’utilisateur Dans Les Interactions Humain-Agent,” no. July.</w:t>
      </w:r>
    </w:p>
    <w:p w:rsidR="00B1671D" w:rsidRPr="0007494B" w:rsidRDefault="00B1671D" w:rsidP="00B1671D">
      <w:pPr>
        <w:widowControl w:val="0"/>
        <w:autoSpaceDE w:val="0"/>
        <w:autoSpaceDN w:val="0"/>
        <w:adjustRightInd w:val="0"/>
        <w:spacing w:line="360" w:lineRule="auto"/>
        <w:ind w:left="480" w:hanging="480"/>
        <w:rPr>
          <w:rFonts w:ascii="Linux Libertine" w:hAnsi="Linux Libertine" w:cs="Linux Libertine"/>
          <w:noProof/>
          <w:szCs w:val="24"/>
        </w:rPr>
      </w:pPr>
      <w:r w:rsidRPr="0007494B">
        <w:rPr>
          <w:rFonts w:ascii="Linux Libertine" w:hAnsi="Linux Libertine" w:cs="Linux Libertine"/>
          <w:noProof/>
          <w:szCs w:val="24"/>
        </w:rPr>
        <w:t xml:space="preserve">Laurent, Dominique, and Patrick Séguéla. 2004. “QRISTAL, Système de Questions-Réponses.” </w:t>
      </w:r>
      <w:r w:rsidRPr="0007494B">
        <w:rPr>
          <w:rFonts w:ascii="Linux Libertine" w:hAnsi="Linux Libertine" w:cs="Linux Libertine"/>
          <w:i/>
          <w:iCs/>
          <w:noProof/>
          <w:szCs w:val="24"/>
        </w:rPr>
        <w:t>TALN 2005</w:t>
      </w:r>
      <w:r w:rsidRPr="0007494B">
        <w:rPr>
          <w:rFonts w:ascii="Linux Libertine" w:hAnsi="Linux Libertine" w:cs="Linux Libertine"/>
          <w:noProof/>
          <w:szCs w:val="24"/>
        </w:rPr>
        <w:t>.</w:t>
      </w:r>
    </w:p>
    <w:p w:rsidR="00B1671D" w:rsidRPr="0007494B" w:rsidRDefault="00B1671D" w:rsidP="00B1671D">
      <w:pPr>
        <w:widowControl w:val="0"/>
        <w:autoSpaceDE w:val="0"/>
        <w:autoSpaceDN w:val="0"/>
        <w:adjustRightInd w:val="0"/>
        <w:spacing w:line="360" w:lineRule="auto"/>
        <w:ind w:left="480" w:hanging="480"/>
        <w:rPr>
          <w:rFonts w:ascii="Linux Libertine" w:hAnsi="Linux Libertine" w:cs="Linux Libertine"/>
          <w:noProof/>
          <w:szCs w:val="24"/>
        </w:rPr>
      </w:pPr>
      <w:r w:rsidRPr="0007494B">
        <w:rPr>
          <w:rFonts w:ascii="Linux Libertine" w:hAnsi="Linux Libertine" w:cs="Linux Libertine"/>
          <w:noProof/>
          <w:szCs w:val="24"/>
        </w:rPr>
        <w:t xml:space="preserve">Li, Xin, and Dan Roth. 2006. “Learning Question Classifiers: The Role of Semantic Information.” </w:t>
      </w:r>
      <w:r w:rsidRPr="0007494B">
        <w:rPr>
          <w:rFonts w:ascii="Linux Libertine" w:hAnsi="Linux Libertine" w:cs="Linux Libertine"/>
          <w:i/>
          <w:iCs/>
          <w:noProof/>
          <w:szCs w:val="24"/>
        </w:rPr>
        <w:t>Natural Language Engineering</w:t>
      </w:r>
      <w:r w:rsidRPr="0007494B">
        <w:rPr>
          <w:rFonts w:ascii="Linux Libertine" w:hAnsi="Linux Libertine" w:cs="Linux Libertine"/>
          <w:noProof/>
          <w:szCs w:val="24"/>
        </w:rPr>
        <w:t xml:space="preserve"> 12 (3): 229–49. </w:t>
      </w:r>
    </w:p>
    <w:p w:rsidR="00B1671D" w:rsidRPr="0007494B" w:rsidRDefault="00B1671D" w:rsidP="00B1671D">
      <w:pPr>
        <w:widowControl w:val="0"/>
        <w:autoSpaceDE w:val="0"/>
        <w:autoSpaceDN w:val="0"/>
        <w:adjustRightInd w:val="0"/>
        <w:spacing w:line="360" w:lineRule="auto"/>
        <w:ind w:left="480" w:hanging="480"/>
        <w:rPr>
          <w:rFonts w:ascii="Linux Libertine" w:hAnsi="Linux Libertine" w:cs="Linux Libertine"/>
          <w:noProof/>
          <w:szCs w:val="24"/>
        </w:rPr>
      </w:pPr>
      <w:r w:rsidRPr="0007494B">
        <w:rPr>
          <w:rFonts w:ascii="Linux Libertine" w:hAnsi="Linux Libertine" w:cs="Linux Libertine"/>
          <w:noProof/>
          <w:szCs w:val="24"/>
        </w:rPr>
        <w:t xml:space="preserve">Ligozat, Anne-laure. 2004. “Système de Question Réponse : Apport de l’analyse Syntaxique Lors de l’extraction de La Réponse.” </w:t>
      </w:r>
      <w:r w:rsidRPr="0007494B">
        <w:rPr>
          <w:rFonts w:ascii="Linux Libertine" w:hAnsi="Linux Libertine" w:cs="Linux Libertine"/>
          <w:i/>
          <w:iCs/>
          <w:noProof/>
          <w:szCs w:val="24"/>
        </w:rPr>
        <w:t>RECITAL 2004</w:t>
      </w:r>
      <w:r w:rsidRPr="0007494B">
        <w:rPr>
          <w:rFonts w:ascii="Linux Libertine" w:hAnsi="Linux Libertine" w:cs="Linux Libertine"/>
          <w:noProof/>
          <w:szCs w:val="24"/>
        </w:rPr>
        <w:t>.</w:t>
      </w:r>
    </w:p>
    <w:p w:rsidR="00B1671D" w:rsidRPr="0007494B" w:rsidRDefault="00B1671D" w:rsidP="00B1671D">
      <w:pPr>
        <w:widowControl w:val="0"/>
        <w:autoSpaceDE w:val="0"/>
        <w:autoSpaceDN w:val="0"/>
        <w:adjustRightInd w:val="0"/>
        <w:spacing w:line="360" w:lineRule="auto"/>
        <w:ind w:left="480" w:hanging="480"/>
        <w:rPr>
          <w:rFonts w:ascii="Linux Libertine" w:hAnsi="Linux Libertine" w:cs="Linux Libertine"/>
          <w:noProof/>
          <w:szCs w:val="24"/>
        </w:rPr>
      </w:pPr>
      <w:r w:rsidRPr="0007494B">
        <w:rPr>
          <w:rFonts w:ascii="Linux Libertine" w:hAnsi="Linux Libertine" w:cs="Linux Libertine"/>
          <w:noProof/>
          <w:szCs w:val="24"/>
        </w:rPr>
        <w:t xml:space="preserve">Mendes, Sara, and Véronique Moriceau. 2004. “L ’ Analyse Des Questions : Intérêts Pour La Génération Des Réponses.” </w:t>
      </w:r>
      <w:r w:rsidRPr="0007494B">
        <w:rPr>
          <w:rFonts w:ascii="Linux Libertine" w:hAnsi="Linux Libertine" w:cs="Linux Libertine"/>
          <w:i/>
          <w:iCs/>
          <w:noProof/>
          <w:szCs w:val="24"/>
        </w:rPr>
        <w:t>TALN Workshop Question-Réponse, Fès, 22 Avril 2004</w:t>
      </w:r>
      <w:r w:rsidRPr="0007494B">
        <w:rPr>
          <w:rFonts w:ascii="Linux Libertine" w:hAnsi="Linux Libertine" w:cs="Linux Libertine"/>
          <w:noProof/>
          <w:szCs w:val="24"/>
        </w:rPr>
        <w:t>.</w:t>
      </w:r>
    </w:p>
    <w:p w:rsidR="00B1671D" w:rsidRPr="0007494B" w:rsidRDefault="00B1671D" w:rsidP="00B1671D">
      <w:pPr>
        <w:widowControl w:val="0"/>
        <w:autoSpaceDE w:val="0"/>
        <w:autoSpaceDN w:val="0"/>
        <w:adjustRightInd w:val="0"/>
        <w:spacing w:line="360" w:lineRule="auto"/>
        <w:ind w:left="480" w:hanging="480"/>
        <w:rPr>
          <w:rFonts w:ascii="Linux Libertine" w:hAnsi="Linux Libertine" w:cs="Linux Libertine"/>
          <w:noProof/>
          <w:szCs w:val="24"/>
        </w:rPr>
      </w:pPr>
      <w:r w:rsidRPr="0007494B">
        <w:rPr>
          <w:rFonts w:ascii="Linux Libertine" w:hAnsi="Linux Libertine" w:cs="Linux Libertine"/>
          <w:noProof/>
          <w:szCs w:val="24"/>
        </w:rPr>
        <w:t xml:space="preserve">Moriceau, Véronique, and Xavier Tannier. 2009. “Apport de La Syntaxe Dans Un Système de Question-Réponse : Étude Du Système FIDJI.” </w:t>
      </w:r>
      <w:r w:rsidRPr="0007494B">
        <w:rPr>
          <w:rFonts w:ascii="Linux Libertine" w:hAnsi="Linux Libertine" w:cs="Linux Libertine"/>
          <w:i/>
          <w:iCs/>
          <w:noProof/>
          <w:szCs w:val="24"/>
        </w:rPr>
        <w:t>Architecture</w:t>
      </w:r>
      <w:r w:rsidRPr="0007494B">
        <w:rPr>
          <w:rFonts w:ascii="Linux Libertine" w:hAnsi="Linux Libertine" w:cs="Linux Libertine"/>
          <w:noProof/>
          <w:szCs w:val="24"/>
        </w:rPr>
        <w:t>, no. January 2009: 24–26.</w:t>
      </w:r>
    </w:p>
    <w:p w:rsidR="00B1671D" w:rsidRPr="0007494B" w:rsidRDefault="00B1671D" w:rsidP="00B1671D">
      <w:pPr>
        <w:widowControl w:val="0"/>
        <w:autoSpaceDE w:val="0"/>
        <w:autoSpaceDN w:val="0"/>
        <w:adjustRightInd w:val="0"/>
        <w:spacing w:line="360" w:lineRule="auto"/>
        <w:ind w:left="480" w:hanging="480"/>
        <w:rPr>
          <w:rFonts w:ascii="Linux Libertine" w:hAnsi="Linux Libertine" w:cs="Linux Libertine"/>
          <w:noProof/>
          <w:szCs w:val="24"/>
        </w:rPr>
      </w:pPr>
      <w:r w:rsidRPr="0007494B">
        <w:rPr>
          <w:rFonts w:ascii="Linux Libertine" w:hAnsi="Linux Libertine" w:cs="Linux Libertine"/>
          <w:noProof/>
          <w:szCs w:val="24"/>
        </w:rPr>
        <w:t xml:space="preserve">Niu, Yun, Graeme Hirst, Gregory McArthur, and Patricia Rodriguez-Gianolli. 2003. “Answering Clinical Questions with Role Identification.” </w:t>
      </w:r>
      <w:r w:rsidRPr="0007494B">
        <w:rPr>
          <w:rFonts w:ascii="Linux Libertine" w:hAnsi="Linux Libertine" w:cs="Linux Libertine"/>
          <w:i/>
          <w:iCs/>
          <w:noProof/>
          <w:szCs w:val="24"/>
        </w:rPr>
        <w:t>Proceedings of the ACL 2003 Workshop on Natural Language Processing in Biomedicine - Volume 13</w:t>
      </w:r>
      <w:r w:rsidRPr="0007494B">
        <w:rPr>
          <w:rFonts w:ascii="Linux Libertine" w:hAnsi="Linux Libertine" w:cs="Linux Libertine"/>
          <w:noProof/>
          <w:szCs w:val="24"/>
        </w:rPr>
        <w:t xml:space="preserve">, no. July: 73–80. </w:t>
      </w:r>
    </w:p>
    <w:p w:rsidR="00B1671D" w:rsidRPr="0007494B" w:rsidRDefault="00B1671D" w:rsidP="00B1671D">
      <w:pPr>
        <w:widowControl w:val="0"/>
        <w:autoSpaceDE w:val="0"/>
        <w:autoSpaceDN w:val="0"/>
        <w:adjustRightInd w:val="0"/>
        <w:spacing w:line="360" w:lineRule="auto"/>
        <w:ind w:left="480" w:hanging="480"/>
        <w:rPr>
          <w:rFonts w:ascii="Linux Libertine" w:hAnsi="Linux Libertine" w:cs="Linux Libertine"/>
          <w:noProof/>
          <w:szCs w:val="24"/>
        </w:rPr>
      </w:pPr>
      <w:r w:rsidRPr="0007494B">
        <w:rPr>
          <w:rFonts w:ascii="Linux Libertine" w:hAnsi="Linux Libertine" w:cs="Linux Libertine"/>
          <w:noProof/>
          <w:szCs w:val="24"/>
        </w:rPr>
        <w:t>Omrane, Nouha, Adeline Nazarenko, and Sylvie Szulman. 2009. “Les Entités Nommées : Éléments Pour La Conceptualisation,” no. May: 1–6.</w:t>
      </w:r>
    </w:p>
    <w:p w:rsidR="00B1671D" w:rsidRPr="0007494B" w:rsidRDefault="00B1671D" w:rsidP="00B1671D">
      <w:pPr>
        <w:widowControl w:val="0"/>
        <w:autoSpaceDE w:val="0"/>
        <w:autoSpaceDN w:val="0"/>
        <w:adjustRightInd w:val="0"/>
        <w:spacing w:line="360" w:lineRule="auto"/>
        <w:ind w:left="480" w:hanging="480"/>
        <w:rPr>
          <w:rFonts w:ascii="Linux Libertine" w:hAnsi="Linux Libertine" w:cs="Linux Libertine"/>
          <w:noProof/>
          <w:szCs w:val="24"/>
        </w:rPr>
      </w:pPr>
      <w:r w:rsidRPr="0007494B">
        <w:rPr>
          <w:rFonts w:ascii="Linux Libertine" w:hAnsi="Linux Libertine" w:cs="Linux Libertine"/>
          <w:noProof/>
          <w:szCs w:val="24"/>
        </w:rPr>
        <w:t xml:space="preserve">Rinaldi, Fabio, James Dowdall, Gerold Schneider, and Andreas Persidis. 2004. “Answering Questions in the Genomics Domain.” </w:t>
      </w:r>
      <w:r w:rsidRPr="0007494B">
        <w:rPr>
          <w:rFonts w:ascii="Linux Libertine" w:hAnsi="Linux Libertine" w:cs="Linux Libertine"/>
          <w:i/>
          <w:iCs/>
          <w:noProof/>
          <w:szCs w:val="24"/>
        </w:rPr>
        <w:t>ACL 2004 Workshop on Question Answering in Restricted Domains</w:t>
      </w:r>
      <w:r w:rsidRPr="0007494B">
        <w:rPr>
          <w:rFonts w:ascii="Linux Libertine" w:hAnsi="Linux Libertine" w:cs="Linux Libertine"/>
          <w:noProof/>
          <w:szCs w:val="24"/>
        </w:rPr>
        <w:t>, no. July: 46–53.</w:t>
      </w:r>
    </w:p>
    <w:p w:rsidR="00B1671D" w:rsidRPr="0007494B" w:rsidRDefault="00B1671D" w:rsidP="00B1671D">
      <w:pPr>
        <w:widowControl w:val="0"/>
        <w:autoSpaceDE w:val="0"/>
        <w:autoSpaceDN w:val="0"/>
        <w:adjustRightInd w:val="0"/>
        <w:spacing w:line="360" w:lineRule="auto"/>
        <w:ind w:left="480" w:hanging="480"/>
        <w:rPr>
          <w:rFonts w:ascii="Linux Libertine" w:hAnsi="Linux Libertine" w:cs="Linux Libertine"/>
          <w:noProof/>
          <w:szCs w:val="24"/>
        </w:rPr>
      </w:pPr>
      <w:r w:rsidRPr="0007494B">
        <w:rPr>
          <w:rFonts w:ascii="Linux Libertine" w:hAnsi="Linux Libertine" w:cs="Linux Libertine"/>
          <w:noProof/>
          <w:szCs w:val="24"/>
        </w:rPr>
        <w:t xml:space="preserve">Shannon, Claude E. 1948. “A Mathematical Theory of Communication.” </w:t>
      </w:r>
      <w:r w:rsidRPr="0007494B">
        <w:rPr>
          <w:rFonts w:ascii="Linux Libertine" w:hAnsi="Linux Libertine" w:cs="Linux Libertine"/>
          <w:i/>
          <w:iCs/>
          <w:noProof/>
          <w:szCs w:val="24"/>
        </w:rPr>
        <w:t>The Bell System Technical Journal</w:t>
      </w:r>
      <w:r w:rsidRPr="0007494B">
        <w:rPr>
          <w:rFonts w:ascii="Linux Libertine" w:hAnsi="Linux Libertine" w:cs="Linux Libertine"/>
          <w:noProof/>
          <w:szCs w:val="24"/>
        </w:rPr>
        <w:t xml:space="preserve"> 27 (July 1928): 379–423.</w:t>
      </w:r>
    </w:p>
    <w:p w:rsidR="00B1671D" w:rsidRPr="00B1671D" w:rsidRDefault="00B1671D" w:rsidP="00B1671D">
      <w:pPr>
        <w:widowControl w:val="0"/>
        <w:autoSpaceDE w:val="0"/>
        <w:autoSpaceDN w:val="0"/>
        <w:adjustRightInd w:val="0"/>
        <w:spacing w:line="360" w:lineRule="auto"/>
        <w:ind w:left="480" w:hanging="480"/>
        <w:rPr>
          <w:rFonts w:ascii="Linux Libertine" w:hAnsi="Linux Libertine" w:cs="Linux Libertine"/>
          <w:noProof/>
        </w:rPr>
      </w:pPr>
      <w:r w:rsidRPr="0007494B">
        <w:rPr>
          <w:rFonts w:ascii="Linux Libertine" w:hAnsi="Linux Libertine" w:cs="Linux Libertine"/>
          <w:noProof/>
          <w:szCs w:val="24"/>
        </w:rPr>
        <w:t xml:space="preserve">Tesnière, Lucien. 1959. </w:t>
      </w:r>
      <w:r w:rsidRPr="0007494B">
        <w:rPr>
          <w:rFonts w:ascii="Linux Libertine" w:hAnsi="Linux Libertine" w:cs="Linux Libertine"/>
          <w:i/>
          <w:noProof/>
          <w:szCs w:val="24"/>
        </w:rPr>
        <w:t>Eléments de Syntaxe Structurale</w:t>
      </w:r>
      <w:r w:rsidRPr="0007494B">
        <w:rPr>
          <w:rFonts w:ascii="Linux Libertine" w:hAnsi="Linux Libertine" w:cs="Linux Libertine"/>
          <w:noProof/>
          <w:szCs w:val="24"/>
        </w:rPr>
        <w:t>.</w:t>
      </w:r>
    </w:p>
    <w:p w:rsidR="00DE6CD9" w:rsidRPr="00B633DA" w:rsidRDefault="00B1671D" w:rsidP="00B1671D">
      <w:pPr>
        <w:spacing w:line="360" w:lineRule="auto"/>
        <w:ind w:firstLine="284"/>
        <w:jc w:val="left"/>
        <w:rPr>
          <w:rFonts w:ascii="Linux Libertine" w:hAnsi="Linux Libertine" w:cs="Linux Libertine"/>
          <w:lang w:eastAsia="fr-FR"/>
        </w:rPr>
      </w:pPr>
      <w:r>
        <w:rPr>
          <w:rFonts w:ascii="Linux Libertine" w:hAnsi="Linux Libertine" w:cs="Linux Libertine"/>
          <w:lang w:eastAsia="fr-FR"/>
        </w:rPr>
        <w:fldChar w:fldCharType="end"/>
      </w:r>
    </w:p>
    <w:sectPr w:rsidR="00DE6CD9" w:rsidRPr="00B633DA" w:rsidSect="00EF04EE">
      <w:footerReference w:type="default" r:id="rId19"/>
      <w:type w:val="continuous"/>
      <w:pgSz w:w="11906" w:h="16838"/>
      <w:pgMar w:top="1417" w:right="1417" w:bottom="1417" w:left="1417" w:header="708" w:footer="113"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Iana Atanassova" w:date="2018-05-21T15:54:00Z" w:initials="IA">
    <w:p w:rsidR="00D96E51" w:rsidRDefault="00D96E51">
      <w:pPr>
        <w:pStyle w:val="CommentText"/>
      </w:pPr>
      <w:r>
        <w:rPr>
          <w:rStyle w:val="CommentReference"/>
        </w:rPr>
        <w:annotationRef/>
      </w:r>
      <w:r>
        <w:t>Les logos peuvent etre bcp plus grands.</w:t>
      </w:r>
    </w:p>
  </w:comment>
  <w:comment w:id="5" w:author="Iana Atanassova" w:date="2018-05-21T15:54:00Z" w:initials="IA">
    <w:p w:rsidR="00D96E51" w:rsidRDefault="00D96E51">
      <w:pPr>
        <w:pStyle w:val="CommentText"/>
      </w:pPr>
      <w:r>
        <w:rPr>
          <w:rStyle w:val="CommentReference"/>
        </w:rPr>
        <w:annotationRef/>
      </w:r>
      <w:r>
        <w:t>Annee ?</w:t>
      </w:r>
    </w:p>
  </w:comment>
  <w:comment w:id="19" w:author="Iana Atanassova" w:date="2018-05-21T15:54:00Z" w:initials="IA">
    <w:p w:rsidR="00D96E51" w:rsidRDefault="00D96E51">
      <w:pPr>
        <w:pStyle w:val="CommentText"/>
      </w:pPr>
      <w:r>
        <w:rPr>
          <w:rStyle w:val="CommentReference"/>
        </w:rPr>
        <w:annotationRef/>
      </w:r>
      <w:r>
        <w:t>Qui ?</w:t>
      </w:r>
    </w:p>
  </w:comment>
  <w:comment w:id="23" w:author="Iana Atanassova" w:date="2018-05-21T15:54:00Z" w:initials="IA">
    <w:p w:rsidR="00D96E51" w:rsidRDefault="00D96E51">
      <w:pPr>
        <w:pStyle w:val="CommentText"/>
      </w:pPr>
      <w:r>
        <w:rPr>
          <w:rStyle w:val="CommentReference"/>
        </w:rPr>
        <w:annotationRef/>
      </w:r>
      <w:r>
        <w:t>Expliquer mieux cette phrase.</w:t>
      </w:r>
    </w:p>
    <w:p w:rsidR="00D96E51" w:rsidRDefault="00D96E51">
      <w:pPr>
        <w:pStyle w:val="CommentText"/>
      </w:pPr>
    </w:p>
    <w:p w:rsidR="00D96E51" w:rsidRDefault="00D96E51">
      <w:pPr>
        <w:pStyle w:val="CommentText"/>
      </w:pPr>
      <w:r>
        <w:t>Aussi a expliquer ici ou ailleurs dans le mémoire :</w:t>
      </w:r>
    </w:p>
    <w:p w:rsidR="00D96E51" w:rsidRDefault="00D96E51">
      <w:pPr>
        <w:pStyle w:val="CommentText"/>
      </w:pPr>
      <w:r>
        <w:t xml:space="preserve">Dans notre cas : quelles seront les sources ? Peut-on s’attendre a ce qu’il y ait des redondances d’informations ? Si ce sont des textes, quel est leur niveau de technicite, pour quel public sont-ils ecrits etc. </w:t>
      </w:r>
    </w:p>
  </w:comment>
  <w:comment w:id="25" w:author="Iana Atanassova" w:date="2018-05-21T15:54:00Z" w:initials="IA">
    <w:p w:rsidR="00D96E51" w:rsidRDefault="00D96E51">
      <w:pPr>
        <w:pStyle w:val="CommentText"/>
      </w:pPr>
      <w:r>
        <w:rPr>
          <w:rStyle w:val="CommentReference"/>
        </w:rPr>
        <w:annotationRef/>
      </w:r>
      <w:r>
        <w:t>Ce n’est pas identique.</w:t>
      </w:r>
    </w:p>
  </w:comment>
  <w:comment w:id="43" w:author="Iana Atanassova" w:date="2018-05-21T15:54:00Z" w:initials="IA">
    <w:p w:rsidR="00D96E51" w:rsidRDefault="00D96E51">
      <w:pPr>
        <w:pStyle w:val="CommentText"/>
      </w:pPr>
      <w:r>
        <w:rPr>
          <w:rStyle w:val="CommentReference"/>
        </w:rPr>
        <w:annotationRef/>
      </w:r>
      <w:r>
        <w:t>Fautes a corriger.</w:t>
      </w:r>
    </w:p>
    <w:p w:rsidR="00D96E51" w:rsidRDefault="00D96E51">
      <w:pPr>
        <w:pStyle w:val="CommentText"/>
      </w:pPr>
    </w:p>
    <w:p w:rsidR="00D96E51" w:rsidRDefault="00D96E51">
      <w:pPr>
        <w:pStyle w:val="CommentText"/>
      </w:pPr>
      <w:r>
        <w:t>Ce paragraphe doit venir apres le paragraphe suivant. Ce sera mieux.</w:t>
      </w:r>
    </w:p>
  </w:comment>
  <w:comment w:id="91" w:author="Iana Atanassova" w:date="2018-05-21T15:54:00Z" w:initials="IA">
    <w:p w:rsidR="00D96E51" w:rsidRDefault="00D96E51">
      <w:pPr>
        <w:pStyle w:val="CommentText"/>
      </w:pPr>
      <w:r>
        <w:rPr>
          <w:rStyle w:val="CommentReference"/>
        </w:rPr>
        <w:annotationRef/>
      </w:r>
      <w:r>
        <w:t>A reformuler et completer.</w:t>
      </w:r>
    </w:p>
  </w:comment>
  <w:comment w:id="110" w:author="Iana Atanassova" w:date="2018-05-21T15:54:00Z" w:initials="IA">
    <w:p w:rsidR="00D96E51" w:rsidRDefault="00D96E51">
      <w:pPr>
        <w:pStyle w:val="CommentText"/>
      </w:pPr>
      <w:r>
        <w:rPr>
          <w:rStyle w:val="CommentReference"/>
        </w:rPr>
        <w:annotationRef/>
      </w:r>
      <w:r>
        <w:t>Il est mieux d’avoir des noms de balises qui ne dependent pas du contenu. Tu auras un document qui contient plusieurs rubriques qui peuvent etre de differents types etc.</w:t>
      </w:r>
    </w:p>
    <w:p w:rsidR="00D96E51" w:rsidRDefault="00D96E51">
      <w:pPr>
        <w:pStyle w:val="CommentText"/>
      </w:pPr>
      <w:r>
        <w:t>Ceci peut etre presente sous forme d’une figure.</w:t>
      </w:r>
    </w:p>
  </w:comment>
  <w:comment w:id="126" w:author="Iana Atanassova" w:date="2018-05-21T15:54:00Z" w:initials="IA">
    <w:p w:rsidR="00D96E51" w:rsidRDefault="00D96E51">
      <w:pPr>
        <w:pStyle w:val="CommentText"/>
      </w:pPr>
      <w:r>
        <w:rPr>
          <w:rStyle w:val="CommentReference"/>
        </w:rPr>
        <w:annotationRef/>
      </w:r>
      <w:r>
        <w:t xml:space="preserve">Il faut expliquer ce que tu entends par cela. Donner un exemple d’une question et sa reformulation en langue «orale’ », </w:t>
      </w:r>
    </w:p>
    <w:p w:rsidR="00D96E51" w:rsidRDefault="00D96E51">
      <w:pPr>
        <w:pStyle w:val="CommentText"/>
      </w:pPr>
      <w:r>
        <w:t>Il faudrait peut etre chercher d’autres termes que « ecrite » et « orale », parce que dans tous les cas toutes les questions seront ecrites. Cela peut mener a des confusions.</w:t>
      </w:r>
    </w:p>
    <w:p w:rsidR="00D96E51" w:rsidRDefault="00D96E51">
      <w:pPr>
        <w:pStyle w:val="CommentText"/>
      </w:pPr>
      <w:r>
        <w:t>Et toutes les questions sont posees en langue naturelle. Il faut l’expliquer autrement.</w:t>
      </w:r>
    </w:p>
  </w:comment>
  <w:comment w:id="182" w:author="Iana Atanassova" w:date="2018-05-21T15:54:00Z" w:initials="IA">
    <w:p w:rsidR="00D96E51" w:rsidRDefault="00D96E51">
      <w:pPr>
        <w:pStyle w:val="CommentText"/>
      </w:pPr>
      <w:r>
        <w:rPr>
          <w:rStyle w:val="CommentReference"/>
        </w:rPr>
        <w:annotationRef/>
      </w:r>
      <w:r>
        <w:t xml:space="preserve">La « veracite des reponses » est un autre probleme : cela suppose, en plus d’avoir des sources fiables, d’etre capable de modeliser correctement les questions, d’extraire les reponses correspondantes avec une methodologie qui fonctionne etc. </w:t>
      </w:r>
    </w:p>
  </w:comment>
  <w:comment w:id="211" w:author="Iana Atanassova" w:date="2018-05-21T16:02:00Z" w:initials="IA">
    <w:p w:rsidR="006357D3" w:rsidRDefault="006357D3">
      <w:pPr>
        <w:pStyle w:val="CommentText"/>
      </w:pPr>
      <w:r>
        <w:rPr>
          <w:rStyle w:val="CommentReference"/>
        </w:rPr>
        <w:annotationRef/>
      </w:r>
      <w:r>
        <w:t>Il faut faire en sorte que toute la figure se trouve sur la meme page, quitte a laisser un peu d’espace vide avant. Ci-dessous la figure est coupee entre deux pages, mais une fois que tu fais toutes les corrections cela pourrait changer…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6E51" w:rsidRDefault="00D96E51" w:rsidP="00055D28">
      <w:pPr>
        <w:spacing w:after="0" w:line="240" w:lineRule="auto"/>
      </w:pPr>
      <w:r>
        <w:separator/>
      </w:r>
    </w:p>
  </w:endnote>
  <w:endnote w:type="continuationSeparator" w:id="0">
    <w:p w:rsidR="00D96E51" w:rsidRDefault="00D96E51" w:rsidP="00055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nux Libertine Display G">
    <w:altName w:val="Times New Roman"/>
    <w:charset w:val="00"/>
    <w:family w:val="auto"/>
    <w:pitch w:val="variable"/>
    <w:sig w:usb0="00000000" w:usb1="5200E5FB" w:usb2="02000020" w:usb3="00000000" w:csb0="000001BF" w:csb1="00000000"/>
  </w:font>
  <w:font w:name="Linux Libertine">
    <w:altName w:val="Times New Roman"/>
    <w:charset w:val="00"/>
    <w:family w:val="auto"/>
    <w:pitch w:val="variable"/>
    <w:sig w:usb0="00000000" w:usb1="5200E5FB" w:usb2="02000020" w:usb3="00000000" w:csb0="000001B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7066161"/>
      <w:docPartObj>
        <w:docPartGallery w:val="Page Numbers (Bottom of Page)"/>
        <w:docPartUnique/>
      </w:docPartObj>
    </w:sdtPr>
    <w:sdtContent>
      <w:p w:rsidR="00D96E51" w:rsidRDefault="00D96E51">
        <w:pPr>
          <w:pStyle w:val="Footer"/>
          <w:jc w:val="right"/>
        </w:pPr>
        <w:r>
          <w:fldChar w:fldCharType="begin"/>
        </w:r>
        <w:r>
          <w:instrText>PAGE   \* MERGEFORMAT</w:instrText>
        </w:r>
        <w:r>
          <w:fldChar w:fldCharType="separate"/>
        </w:r>
        <w:r w:rsidR="006357D3">
          <w:rPr>
            <w:noProof/>
          </w:rPr>
          <w:t>21</w:t>
        </w:r>
        <w:r>
          <w:fldChar w:fldCharType="end"/>
        </w:r>
      </w:p>
    </w:sdtContent>
  </w:sdt>
  <w:p w:rsidR="00D96E51" w:rsidRDefault="00D96E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6E51" w:rsidRDefault="00D96E51" w:rsidP="00055D28">
      <w:pPr>
        <w:spacing w:after="0" w:line="240" w:lineRule="auto"/>
      </w:pPr>
      <w:r>
        <w:separator/>
      </w:r>
    </w:p>
  </w:footnote>
  <w:footnote w:type="continuationSeparator" w:id="0">
    <w:p w:rsidR="00D96E51" w:rsidRDefault="00D96E51" w:rsidP="00055D28">
      <w:pPr>
        <w:spacing w:after="0" w:line="240" w:lineRule="auto"/>
      </w:pPr>
      <w:r>
        <w:continuationSeparator/>
      </w:r>
    </w:p>
  </w:footnote>
  <w:footnote w:id="1">
    <w:p w:rsidR="00D96E51" w:rsidRDefault="00D96E51">
      <w:pPr>
        <w:pStyle w:val="FootnoteText"/>
      </w:pPr>
      <w:r>
        <w:rPr>
          <w:rStyle w:val="FootnoteReference"/>
        </w:rPr>
        <w:footnoteRef/>
      </w:r>
      <w:r>
        <w:t xml:space="preserve"> </w:t>
      </w:r>
      <w:r w:rsidRPr="00F07B4F">
        <w:t>https://www.hon.ch/</w:t>
      </w:r>
    </w:p>
  </w:footnote>
  <w:footnote w:id="2">
    <w:p w:rsidR="00D96E51" w:rsidRDefault="00D96E51" w:rsidP="00AA2D8E">
      <w:pPr>
        <w:pStyle w:val="FootnoteText"/>
      </w:pPr>
      <w:r>
        <w:rPr>
          <w:rStyle w:val="FootnoteReference"/>
        </w:rPr>
        <w:footnoteRef/>
      </w:r>
      <w:r>
        <w:t xml:space="preserve"> </w:t>
      </w:r>
      <w:r w:rsidRPr="005B63BD">
        <w:t>https://www.nltk.org/</w:t>
      </w:r>
    </w:p>
  </w:footnote>
  <w:footnote w:id="3">
    <w:p w:rsidR="00D96E51" w:rsidRDefault="00D96E51" w:rsidP="00AA2D8E">
      <w:pPr>
        <w:pStyle w:val="FootnoteText"/>
      </w:pPr>
      <w:r>
        <w:rPr>
          <w:rStyle w:val="FootnoteReference"/>
        </w:rPr>
        <w:footnoteRef/>
      </w:r>
      <w:r>
        <w:t xml:space="preserve"> </w:t>
      </w:r>
      <w:r w:rsidRPr="005B63BD">
        <w:t>https://stanfordnlp.github.io/CoreNLP/</w:t>
      </w:r>
    </w:p>
  </w:footnote>
  <w:footnote w:id="4">
    <w:p w:rsidR="00D96E51" w:rsidRDefault="00D96E51">
      <w:pPr>
        <w:pStyle w:val="FootnoteText"/>
      </w:pPr>
      <w:r>
        <w:rPr>
          <w:rStyle w:val="FootnoteReference"/>
        </w:rPr>
        <w:footnoteRef/>
      </w:r>
      <w:r>
        <w:t xml:space="preserve"> </w:t>
      </w:r>
      <w:r w:rsidRPr="00BA5C6F">
        <w:t>http://www.cis.uni-muenchen.de/~schmid/tools/TreeTagger/</w:t>
      </w:r>
    </w:p>
  </w:footnote>
  <w:footnote w:id="5">
    <w:p w:rsidR="00D96E51" w:rsidRDefault="00D96E51" w:rsidP="00A71CF5">
      <w:pPr>
        <w:pStyle w:val="FootnoteText"/>
      </w:pPr>
      <w:r>
        <w:rPr>
          <w:rStyle w:val="FootnoteReference"/>
        </w:rPr>
        <w:footnoteRef/>
      </w:r>
      <w:r>
        <w:t xml:space="preserve"> </w:t>
      </w:r>
      <w:r w:rsidRPr="00ED63F2">
        <w:t>https://dondesang.efs.sante.fr/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95367"/>
    <w:multiLevelType w:val="hybridMultilevel"/>
    <w:tmpl w:val="55F657A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4FF2D5D"/>
    <w:multiLevelType w:val="hybridMultilevel"/>
    <w:tmpl w:val="47C2345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ACE0412"/>
    <w:multiLevelType w:val="hybridMultilevel"/>
    <w:tmpl w:val="DF9CFB2E"/>
    <w:lvl w:ilvl="0" w:tplc="D1AE940A">
      <w:start w:val="1"/>
      <w:numFmt w:val="decimal"/>
      <w:pStyle w:val="Heading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C772D25"/>
    <w:multiLevelType w:val="hybridMultilevel"/>
    <w:tmpl w:val="5262E876"/>
    <w:lvl w:ilvl="0" w:tplc="040C0003">
      <w:start w:val="1"/>
      <w:numFmt w:val="bullet"/>
      <w:lvlText w:val="o"/>
      <w:lvlJc w:val="left"/>
      <w:pPr>
        <w:ind w:left="862" w:hanging="360"/>
      </w:pPr>
      <w:rPr>
        <w:rFonts w:ascii="Courier New" w:hAnsi="Courier New" w:cs="Courier New"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4">
    <w:nsid w:val="23B57D51"/>
    <w:multiLevelType w:val="hybridMultilevel"/>
    <w:tmpl w:val="DD0A5E7C"/>
    <w:lvl w:ilvl="0" w:tplc="D4CA0550">
      <w:start w:val="1"/>
      <w:numFmt w:val="upperRoman"/>
      <w:pStyle w:val="Heading1"/>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nsid w:val="33E4671F"/>
    <w:multiLevelType w:val="multilevel"/>
    <w:tmpl w:val="23B4224C"/>
    <w:lvl w:ilvl="0">
      <w:start w:val="1"/>
      <w:numFmt w:val="decimal"/>
      <w:lvlText w:val="%1."/>
      <w:lvlJc w:val="left"/>
      <w:pPr>
        <w:ind w:left="502"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6">
    <w:nsid w:val="38246C64"/>
    <w:multiLevelType w:val="hybridMultilevel"/>
    <w:tmpl w:val="2D5466AA"/>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382A5834"/>
    <w:multiLevelType w:val="hybridMultilevel"/>
    <w:tmpl w:val="EC60B3EE"/>
    <w:lvl w:ilvl="0" w:tplc="040C0003">
      <w:start w:val="1"/>
      <w:numFmt w:val="bullet"/>
      <w:lvlText w:val="o"/>
      <w:lvlJc w:val="left"/>
      <w:pPr>
        <w:ind w:left="927" w:hanging="360"/>
      </w:pPr>
      <w:rPr>
        <w:rFonts w:ascii="Courier New" w:hAnsi="Courier New" w:cs="Courier New"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8">
    <w:nsid w:val="397C069F"/>
    <w:multiLevelType w:val="multilevel"/>
    <w:tmpl w:val="23B4224C"/>
    <w:lvl w:ilvl="0">
      <w:start w:val="1"/>
      <w:numFmt w:val="decimal"/>
      <w:lvlText w:val="%1."/>
      <w:lvlJc w:val="left"/>
      <w:pPr>
        <w:ind w:left="502"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9">
    <w:nsid w:val="3B557A96"/>
    <w:multiLevelType w:val="hybridMultilevel"/>
    <w:tmpl w:val="5A943C9E"/>
    <w:lvl w:ilvl="0" w:tplc="FF72762E">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0">
    <w:nsid w:val="3E2C65C6"/>
    <w:multiLevelType w:val="hybridMultilevel"/>
    <w:tmpl w:val="8714951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2115A45"/>
    <w:multiLevelType w:val="hybridMultilevel"/>
    <w:tmpl w:val="7F765456"/>
    <w:lvl w:ilvl="0" w:tplc="DD00018A">
      <w:start w:val="1"/>
      <w:numFmt w:val="lowerLetter"/>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2">
    <w:nsid w:val="441349AC"/>
    <w:multiLevelType w:val="hybridMultilevel"/>
    <w:tmpl w:val="FFEA4470"/>
    <w:lvl w:ilvl="0" w:tplc="040C0003">
      <w:start w:val="1"/>
      <w:numFmt w:val="bullet"/>
      <w:lvlText w:val="o"/>
      <w:lvlJc w:val="left"/>
      <w:pPr>
        <w:ind w:left="862" w:hanging="360"/>
      </w:pPr>
      <w:rPr>
        <w:rFonts w:ascii="Courier New" w:hAnsi="Courier New" w:cs="Courier New"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13">
    <w:nsid w:val="49E87C54"/>
    <w:multiLevelType w:val="hybridMultilevel"/>
    <w:tmpl w:val="9CEA326C"/>
    <w:lvl w:ilvl="0" w:tplc="FDF6852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B14118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53CA32E9"/>
    <w:multiLevelType w:val="hybridMultilevel"/>
    <w:tmpl w:val="AE5C82E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46E5117"/>
    <w:multiLevelType w:val="hybridMultilevel"/>
    <w:tmpl w:val="9CF60504"/>
    <w:lvl w:ilvl="0" w:tplc="D9DA3228">
      <w:start w:val="1"/>
      <w:numFmt w:val="lowerLetter"/>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7">
    <w:nsid w:val="5F8B1142"/>
    <w:multiLevelType w:val="hybridMultilevel"/>
    <w:tmpl w:val="A2C63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0810CD9"/>
    <w:multiLevelType w:val="hybridMultilevel"/>
    <w:tmpl w:val="8BF6E644"/>
    <w:lvl w:ilvl="0" w:tplc="F760CFB2">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9">
    <w:nsid w:val="61955656"/>
    <w:multiLevelType w:val="hybridMultilevel"/>
    <w:tmpl w:val="D25481C6"/>
    <w:lvl w:ilvl="0" w:tplc="58E83660">
      <w:start w:val="1"/>
      <w:numFmt w:val="decimal"/>
      <w:pStyle w:val="Heading2"/>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0">
    <w:nsid w:val="624410CE"/>
    <w:multiLevelType w:val="hybridMultilevel"/>
    <w:tmpl w:val="21F87B6C"/>
    <w:lvl w:ilvl="0" w:tplc="FF32B3E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68763AB0"/>
    <w:multiLevelType w:val="hybridMultilevel"/>
    <w:tmpl w:val="17C8B508"/>
    <w:lvl w:ilvl="0" w:tplc="9B4C63CC">
      <w:start w:val="1"/>
      <w:numFmt w:val="decimal"/>
      <w:lvlText w:val="%1)"/>
      <w:lvlJc w:val="left"/>
      <w:pPr>
        <w:ind w:left="644" w:hanging="360"/>
      </w:pPr>
      <w:rPr>
        <w:rFonts w:hint="default"/>
        <w:i/>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22">
    <w:nsid w:val="69EA716E"/>
    <w:multiLevelType w:val="hybridMultilevel"/>
    <w:tmpl w:val="A5985E60"/>
    <w:lvl w:ilvl="0" w:tplc="3DB6B8F8">
      <w:start w:val="1"/>
      <w:numFmt w:val="lowerLetter"/>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23">
    <w:nsid w:val="75D35F44"/>
    <w:multiLevelType w:val="hybridMultilevel"/>
    <w:tmpl w:val="FEE2CDF0"/>
    <w:lvl w:ilvl="0" w:tplc="9B12A2DA">
      <w:start w:val="1"/>
      <w:numFmt w:val="lowerLetter"/>
      <w:pStyle w:val="Heading3"/>
      <w:lvlText w:val="%1)"/>
      <w:lvlJc w:val="left"/>
      <w:pPr>
        <w:ind w:left="644" w:hanging="360"/>
      </w:p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num w:numId="1">
    <w:abstractNumId w:val="13"/>
  </w:num>
  <w:num w:numId="2">
    <w:abstractNumId w:val="4"/>
  </w:num>
  <w:num w:numId="3">
    <w:abstractNumId w:val="19"/>
  </w:num>
  <w:num w:numId="4">
    <w:abstractNumId w:val="23"/>
  </w:num>
  <w:num w:numId="5">
    <w:abstractNumId w:val="23"/>
    <w:lvlOverride w:ilvl="0">
      <w:startOverride w:val="1"/>
    </w:lvlOverride>
  </w:num>
  <w:num w:numId="6">
    <w:abstractNumId w:val="19"/>
    <w:lvlOverride w:ilvl="0">
      <w:startOverride w:val="1"/>
    </w:lvlOverride>
  </w:num>
  <w:num w:numId="7">
    <w:abstractNumId w:val="18"/>
  </w:num>
  <w:num w:numId="8">
    <w:abstractNumId w:val="8"/>
  </w:num>
  <w:num w:numId="9">
    <w:abstractNumId w:val="14"/>
  </w:num>
  <w:num w:numId="10">
    <w:abstractNumId w:val="0"/>
  </w:num>
  <w:num w:numId="11">
    <w:abstractNumId w:val="4"/>
    <w:lvlOverride w:ilvl="0">
      <w:startOverride w:val="1"/>
    </w:lvlOverride>
  </w:num>
  <w:num w:numId="12">
    <w:abstractNumId w:val="20"/>
  </w:num>
  <w:num w:numId="13">
    <w:abstractNumId w:val="2"/>
  </w:num>
  <w:num w:numId="14">
    <w:abstractNumId w:val="7"/>
  </w:num>
  <w:num w:numId="15">
    <w:abstractNumId w:val="3"/>
  </w:num>
  <w:num w:numId="16">
    <w:abstractNumId w:val="21"/>
  </w:num>
  <w:num w:numId="17">
    <w:abstractNumId w:val="11"/>
  </w:num>
  <w:num w:numId="18">
    <w:abstractNumId w:val="22"/>
  </w:num>
  <w:num w:numId="19">
    <w:abstractNumId w:val="16"/>
  </w:num>
  <w:num w:numId="20">
    <w:abstractNumId w:val="17"/>
  </w:num>
  <w:num w:numId="21">
    <w:abstractNumId w:val="15"/>
  </w:num>
  <w:num w:numId="22">
    <w:abstractNumId w:val="1"/>
  </w:num>
  <w:num w:numId="23">
    <w:abstractNumId w:val="10"/>
  </w:num>
  <w:num w:numId="24">
    <w:abstractNumId w:val="9"/>
  </w:num>
  <w:num w:numId="25">
    <w:abstractNumId w:val="5"/>
  </w:num>
  <w:num w:numId="26">
    <w:abstractNumId w:val="19"/>
    <w:lvlOverride w:ilvl="0">
      <w:startOverride w:val="1"/>
    </w:lvlOverride>
  </w:num>
  <w:num w:numId="27">
    <w:abstractNumId w:val="12"/>
  </w:num>
  <w:num w:numId="28">
    <w:abstractNumId w:val="23"/>
    <w:lvlOverride w:ilvl="0">
      <w:startOverride w:val="1"/>
    </w:lvlOverride>
  </w:num>
  <w:num w:numId="29">
    <w:abstractNumId w:val="6"/>
  </w:num>
  <w:num w:numId="30">
    <w:abstractNumId w:val="2"/>
    <w:lvlOverride w:ilvl="0">
      <w:startOverride w:val="1"/>
    </w:lvlOverride>
  </w:num>
  <w:num w:numId="31">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trackRevisions/>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FE1"/>
    <w:rsid w:val="000333D4"/>
    <w:rsid w:val="0003422D"/>
    <w:rsid w:val="00043478"/>
    <w:rsid w:val="00047A81"/>
    <w:rsid w:val="00055D28"/>
    <w:rsid w:val="0007494B"/>
    <w:rsid w:val="00082848"/>
    <w:rsid w:val="00084BD5"/>
    <w:rsid w:val="00090DD2"/>
    <w:rsid w:val="000B0FFA"/>
    <w:rsid w:val="000E33E4"/>
    <w:rsid w:val="001018CC"/>
    <w:rsid w:val="00112DA4"/>
    <w:rsid w:val="00112F25"/>
    <w:rsid w:val="0011653F"/>
    <w:rsid w:val="00126198"/>
    <w:rsid w:val="00150F2A"/>
    <w:rsid w:val="0015172E"/>
    <w:rsid w:val="001609A8"/>
    <w:rsid w:val="0016159F"/>
    <w:rsid w:val="00176DB6"/>
    <w:rsid w:val="00180D23"/>
    <w:rsid w:val="00197D37"/>
    <w:rsid w:val="001A2979"/>
    <w:rsid w:val="001C7F78"/>
    <w:rsid w:val="001F6D33"/>
    <w:rsid w:val="0021412E"/>
    <w:rsid w:val="002270A5"/>
    <w:rsid w:val="002343DE"/>
    <w:rsid w:val="0025230A"/>
    <w:rsid w:val="00286D22"/>
    <w:rsid w:val="00296437"/>
    <w:rsid w:val="002A6A6D"/>
    <w:rsid w:val="002B0787"/>
    <w:rsid w:val="002B0AA9"/>
    <w:rsid w:val="002E258A"/>
    <w:rsid w:val="002F22CE"/>
    <w:rsid w:val="002F38EC"/>
    <w:rsid w:val="003103A3"/>
    <w:rsid w:val="0033013D"/>
    <w:rsid w:val="00332430"/>
    <w:rsid w:val="00336881"/>
    <w:rsid w:val="0039091A"/>
    <w:rsid w:val="003A4F95"/>
    <w:rsid w:val="003B4332"/>
    <w:rsid w:val="003B6F5B"/>
    <w:rsid w:val="003B7980"/>
    <w:rsid w:val="003D1EF3"/>
    <w:rsid w:val="003E038A"/>
    <w:rsid w:val="003E0D34"/>
    <w:rsid w:val="004208CB"/>
    <w:rsid w:val="00425D22"/>
    <w:rsid w:val="00431EBF"/>
    <w:rsid w:val="004330D2"/>
    <w:rsid w:val="004447FE"/>
    <w:rsid w:val="004A0F77"/>
    <w:rsid w:val="004D30DE"/>
    <w:rsid w:val="004F3A4B"/>
    <w:rsid w:val="004F6919"/>
    <w:rsid w:val="004F7FDA"/>
    <w:rsid w:val="005023AF"/>
    <w:rsid w:val="005044B6"/>
    <w:rsid w:val="00506536"/>
    <w:rsid w:val="00512070"/>
    <w:rsid w:val="00520C2A"/>
    <w:rsid w:val="00547192"/>
    <w:rsid w:val="00563006"/>
    <w:rsid w:val="00565304"/>
    <w:rsid w:val="00594597"/>
    <w:rsid w:val="005A6E49"/>
    <w:rsid w:val="005B63BD"/>
    <w:rsid w:val="005B7B17"/>
    <w:rsid w:val="005C4BA6"/>
    <w:rsid w:val="005D29CC"/>
    <w:rsid w:val="005D7F75"/>
    <w:rsid w:val="005F5C47"/>
    <w:rsid w:val="006357D3"/>
    <w:rsid w:val="0064256F"/>
    <w:rsid w:val="00643C46"/>
    <w:rsid w:val="00657889"/>
    <w:rsid w:val="00664DDE"/>
    <w:rsid w:val="00686516"/>
    <w:rsid w:val="00692847"/>
    <w:rsid w:val="006A0CD8"/>
    <w:rsid w:val="006C734C"/>
    <w:rsid w:val="006C7481"/>
    <w:rsid w:val="006E2A9C"/>
    <w:rsid w:val="006E55B3"/>
    <w:rsid w:val="006F12EB"/>
    <w:rsid w:val="006F50DA"/>
    <w:rsid w:val="007050A9"/>
    <w:rsid w:val="00735BBD"/>
    <w:rsid w:val="0074351A"/>
    <w:rsid w:val="00745976"/>
    <w:rsid w:val="007627F3"/>
    <w:rsid w:val="007673E6"/>
    <w:rsid w:val="007830A2"/>
    <w:rsid w:val="00786017"/>
    <w:rsid w:val="007862A9"/>
    <w:rsid w:val="007A16AD"/>
    <w:rsid w:val="007A1D6D"/>
    <w:rsid w:val="007B3761"/>
    <w:rsid w:val="007D6C6E"/>
    <w:rsid w:val="007E4EDE"/>
    <w:rsid w:val="00803101"/>
    <w:rsid w:val="00821FE9"/>
    <w:rsid w:val="008250D2"/>
    <w:rsid w:val="00827951"/>
    <w:rsid w:val="00831370"/>
    <w:rsid w:val="0084013A"/>
    <w:rsid w:val="00851062"/>
    <w:rsid w:val="00865A59"/>
    <w:rsid w:val="0086792A"/>
    <w:rsid w:val="008754F7"/>
    <w:rsid w:val="00883F47"/>
    <w:rsid w:val="008906CE"/>
    <w:rsid w:val="008A00E9"/>
    <w:rsid w:val="008A30D1"/>
    <w:rsid w:val="008A3220"/>
    <w:rsid w:val="008A3FDD"/>
    <w:rsid w:val="008B115A"/>
    <w:rsid w:val="008E0713"/>
    <w:rsid w:val="008F1052"/>
    <w:rsid w:val="008F2186"/>
    <w:rsid w:val="009258DE"/>
    <w:rsid w:val="00933222"/>
    <w:rsid w:val="009505FB"/>
    <w:rsid w:val="00963A99"/>
    <w:rsid w:val="00965522"/>
    <w:rsid w:val="00971CA1"/>
    <w:rsid w:val="009725A3"/>
    <w:rsid w:val="009856D1"/>
    <w:rsid w:val="009A5A43"/>
    <w:rsid w:val="009B0549"/>
    <w:rsid w:val="009B1D6E"/>
    <w:rsid w:val="009B4290"/>
    <w:rsid w:val="009C50F6"/>
    <w:rsid w:val="009C625A"/>
    <w:rsid w:val="009E5C59"/>
    <w:rsid w:val="00A039F6"/>
    <w:rsid w:val="00A22C87"/>
    <w:rsid w:val="00A33504"/>
    <w:rsid w:val="00A42679"/>
    <w:rsid w:val="00A440BF"/>
    <w:rsid w:val="00A71CF5"/>
    <w:rsid w:val="00A72165"/>
    <w:rsid w:val="00A74CA0"/>
    <w:rsid w:val="00AA1FFA"/>
    <w:rsid w:val="00AA2D8E"/>
    <w:rsid w:val="00AB243C"/>
    <w:rsid w:val="00AB6A1A"/>
    <w:rsid w:val="00AE1F11"/>
    <w:rsid w:val="00B01A9F"/>
    <w:rsid w:val="00B05E61"/>
    <w:rsid w:val="00B07018"/>
    <w:rsid w:val="00B1671D"/>
    <w:rsid w:val="00B24213"/>
    <w:rsid w:val="00B25D71"/>
    <w:rsid w:val="00B30072"/>
    <w:rsid w:val="00B45271"/>
    <w:rsid w:val="00B633DA"/>
    <w:rsid w:val="00B70C0F"/>
    <w:rsid w:val="00B73FA7"/>
    <w:rsid w:val="00B83470"/>
    <w:rsid w:val="00B84804"/>
    <w:rsid w:val="00B862FD"/>
    <w:rsid w:val="00B91B38"/>
    <w:rsid w:val="00B92E15"/>
    <w:rsid w:val="00B9332B"/>
    <w:rsid w:val="00B971F7"/>
    <w:rsid w:val="00B97EB3"/>
    <w:rsid w:val="00BA2D4E"/>
    <w:rsid w:val="00BA5C6F"/>
    <w:rsid w:val="00BB059E"/>
    <w:rsid w:val="00BB1990"/>
    <w:rsid w:val="00BB36CF"/>
    <w:rsid w:val="00BD051A"/>
    <w:rsid w:val="00BD30F6"/>
    <w:rsid w:val="00BD57ED"/>
    <w:rsid w:val="00BE2351"/>
    <w:rsid w:val="00BE2CC4"/>
    <w:rsid w:val="00BF20EA"/>
    <w:rsid w:val="00C02E2E"/>
    <w:rsid w:val="00C066A9"/>
    <w:rsid w:val="00C10BCE"/>
    <w:rsid w:val="00C15AC0"/>
    <w:rsid w:val="00C275C1"/>
    <w:rsid w:val="00C3353D"/>
    <w:rsid w:val="00C33578"/>
    <w:rsid w:val="00C406B7"/>
    <w:rsid w:val="00C561BA"/>
    <w:rsid w:val="00C62BC9"/>
    <w:rsid w:val="00C65EE8"/>
    <w:rsid w:val="00C83773"/>
    <w:rsid w:val="00CA1D13"/>
    <w:rsid w:val="00CA1FD0"/>
    <w:rsid w:val="00CB66E0"/>
    <w:rsid w:val="00CC6DE2"/>
    <w:rsid w:val="00CD04DF"/>
    <w:rsid w:val="00CD2B1F"/>
    <w:rsid w:val="00CD314A"/>
    <w:rsid w:val="00CD3605"/>
    <w:rsid w:val="00CF513F"/>
    <w:rsid w:val="00D41424"/>
    <w:rsid w:val="00D5195B"/>
    <w:rsid w:val="00D52693"/>
    <w:rsid w:val="00D57882"/>
    <w:rsid w:val="00D57E13"/>
    <w:rsid w:val="00D71B13"/>
    <w:rsid w:val="00D813A9"/>
    <w:rsid w:val="00D821F5"/>
    <w:rsid w:val="00D927C9"/>
    <w:rsid w:val="00D96E51"/>
    <w:rsid w:val="00DB3079"/>
    <w:rsid w:val="00DC7BBF"/>
    <w:rsid w:val="00DE6CD9"/>
    <w:rsid w:val="00E03EB1"/>
    <w:rsid w:val="00E14FE1"/>
    <w:rsid w:val="00E258E1"/>
    <w:rsid w:val="00E26BE0"/>
    <w:rsid w:val="00E3745A"/>
    <w:rsid w:val="00E5496D"/>
    <w:rsid w:val="00E60CE4"/>
    <w:rsid w:val="00E7214C"/>
    <w:rsid w:val="00E7589A"/>
    <w:rsid w:val="00E9033A"/>
    <w:rsid w:val="00EA494D"/>
    <w:rsid w:val="00EB2B63"/>
    <w:rsid w:val="00EB6B59"/>
    <w:rsid w:val="00EC4586"/>
    <w:rsid w:val="00ED63F2"/>
    <w:rsid w:val="00EE3B06"/>
    <w:rsid w:val="00EF04EE"/>
    <w:rsid w:val="00F03471"/>
    <w:rsid w:val="00F07B4F"/>
    <w:rsid w:val="00F169EF"/>
    <w:rsid w:val="00F16C27"/>
    <w:rsid w:val="00F22C8D"/>
    <w:rsid w:val="00F2334C"/>
    <w:rsid w:val="00F24B49"/>
    <w:rsid w:val="00F26F96"/>
    <w:rsid w:val="00F31AE7"/>
    <w:rsid w:val="00F32FEA"/>
    <w:rsid w:val="00F33AAF"/>
    <w:rsid w:val="00F358EA"/>
    <w:rsid w:val="00F41901"/>
    <w:rsid w:val="00F70409"/>
    <w:rsid w:val="00FA359F"/>
    <w:rsid w:val="00FB0F0C"/>
    <w:rsid w:val="00FB151A"/>
    <w:rsid w:val="00FC280D"/>
    <w:rsid w:val="00FF11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59F"/>
    <w:pPr>
      <w:spacing w:line="480" w:lineRule="auto"/>
      <w:jc w:val="both"/>
    </w:pPr>
    <w:rPr>
      <w:rFonts w:ascii="Linux Libertine Display G" w:hAnsi="Linux Libertine Display G"/>
      <w:sz w:val="24"/>
    </w:rPr>
  </w:style>
  <w:style w:type="paragraph" w:styleId="Heading1">
    <w:name w:val="heading 1"/>
    <w:basedOn w:val="Normal"/>
    <w:next w:val="Normal"/>
    <w:link w:val="Heading1Char"/>
    <w:uiPriority w:val="9"/>
    <w:qFormat/>
    <w:rsid w:val="00DC7BBF"/>
    <w:pPr>
      <w:keepNext/>
      <w:keepLines/>
      <w:numPr>
        <w:numId w:val="2"/>
      </w:numPr>
      <w:spacing w:before="240" w:after="240" w:line="360" w:lineRule="auto"/>
      <w:ind w:left="357" w:hanging="357"/>
      <w:outlineLvl w:val="0"/>
    </w:pPr>
    <w:rPr>
      <w:rFonts w:eastAsiaTheme="majorEastAsia" w:cstheme="majorBidi"/>
      <w:sz w:val="32"/>
      <w:szCs w:val="32"/>
      <w:lang w:eastAsia="fr-FR"/>
    </w:rPr>
  </w:style>
  <w:style w:type="paragraph" w:styleId="Heading2">
    <w:name w:val="heading 2"/>
    <w:basedOn w:val="Normal"/>
    <w:next w:val="Normal"/>
    <w:link w:val="Heading2Char"/>
    <w:uiPriority w:val="9"/>
    <w:unhideWhenUsed/>
    <w:qFormat/>
    <w:rsid w:val="00B70C0F"/>
    <w:pPr>
      <w:keepNext/>
      <w:keepLines/>
      <w:numPr>
        <w:numId w:val="3"/>
      </w:numPr>
      <w:spacing w:before="240" w:after="24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B70C0F"/>
    <w:pPr>
      <w:keepNext/>
      <w:keepLines/>
      <w:numPr>
        <w:numId w:val="4"/>
      </w:numPr>
      <w:spacing w:before="240" w:after="24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B633DA"/>
    <w:pPr>
      <w:keepNext/>
      <w:keepLines/>
      <w:numPr>
        <w:numId w:val="13"/>
      </w:numPr>
      <w:spacing w:before="160" w:after="0"/>
      <w:ind w:left="714" w:hanging="357"/>
      <w:outlineLvl w:val="3"/>
    </w:pPr>
    <w:rPr>
      <w:rFonts w:ascii="Linux Libertine" w:eastAsiaTheme="majorEastAsia" w:hAnsi="Linux Libertine" w:cstheme="majorBidi"/>
      <w:iCs/>
    </w:rPr>
  </w:style>
  <w:style w:type="paragraph" w:styleId="Heading5">
    <w:name w:val="heading 5"/>
    <w:basedOn w:val="Normal"/>
    <w:next w:val="Normal"/>
    <w:link w:val="Heading5Char"/>
    <w:uiPriority w:val="9"/>
    <w:semiHidden/>
    <w:unhideWhenUsed/>
    <w:qFormat/>
    <w:rsid w:val="005B63B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BBF"/>
    <w:rPr>
      <w:rFonts w:ascii="Linux Libertine Display G" w:eastAsiaTheme="majorEastAsia" w:hAnsi="Linux Libertine Display G" w:cstheme="majorBidi"/>
      <w:sz w:val="32"/>
      <w:szCs w:val="32"/>
      <w:lang w:eastAsia="fr-FR"/>
    </w:rPr>
  </w:style>
  <w:style w:type="paragraph" w:styleId="Bibliography">
    <w:name w:val="Bibliography"/>
    <w:basedOn w:val="Normal"/>
    <w:next w:val="Normal"/>
    <w:uiPriority w:val="37"/>
    <w:unhideWhenUsed/>
    <w:rsid w:val="00821FE9"/>
  </w:style>
  <w:style w:type="paragraph" w:styleId="NormalWeb">
    <w:name w:val="Normal (Web)"/>
    <w:basedOn w:val="Normal"/>
    <w:uiPriority w:val="99"/>
    <w:semiHidden/>
    <w:unhideWhenUsed/>
    <w:rsid w:val="00F169EF"/>
    <w:pPr>
      <w:spacing w:after="0" w:line="240" w:lineRule="auto"/>
    </w:pPr>
    <w:rPr>
      <w:rFonts w:ascii="Times New Roman" w:eastAsia="Times New Roman" w:hAnsi="Times New Roman" w:cs="Times New Roman"/>
      <w:szCs w:val="24"/>
      <w:lang w:eastAsia="fr-FR"/>
    </w:rPr>
  </w:style>
  <w:style w:type="character" w:customStyle="1" w:styleId="Heading2Char">
    <w:name w:val="Heading 2 Char"/>
    <w:basedOn w:val="DefaultParagraphFont"/>
    <w:link w:val="Heading2"/>
    <w:uiPriority w:val="9"/>
    <w:rsid w:val="00B70C0F"/>
    <w:rPr>
      <w:rFonts w:ascii="Linux Libertine Display G" w:eastAsiaTheme="majorEastAsia" w:hAnsi="Linux Libertine Display G" w:cstheme="majorBidi"/>
      <w:sz w:val="26"/>
      <w:szCs w:val="26"/>
    </w:rPr>
  </w:style>
  <w:style w:type="paragraph" w:styleId="Title">
    <w:name w:val="Title"/>
    <w:basedOn w:val="Normal"/>
    <w:next w:val="Normal"/>
    <w:link w:val="TitleChar"/>
    <w:uiPriority w:val="10"/>
    <w:qFormat/>
    <w:rsid w:val="00664DD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64DDE"/>
    <w:rPr>
      <w:rFonts w:ascii="Linux Libertine Display G" w:eastAsiaTheme="majorEastAsia" w:hAnsi="Linux Libertine Display G" w:cstheme="majorBidi"/>
      <w:spacing w:val="-10"/>
      <w:kern w:val="28"/>
      <w:sz w:val="56"/>
      <w:szCs w:val="56"/>
    </w:rPr>
  </w:style>
  <w:style w:type="paragraph" w:styleId="Subtitle">
    <w:name w:val="Subtitle"/>
    <w:basedOn w:val="Normal"/>
    <w:next w:val="Normal"/>
    <w:link w:val="SubtitleChar"/>
    <w:uiPriority w:val="11"/>
    <w:qFormat/>
    <w:rsid w:val="00664DDE"/>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664DDE"/>
    <w:rPr>
      <w:rFonts w:ascii="Linux Libertine Display G" w:eastAsiaTheme="minorEastAsia" w:hAnsi="Linux Libertine Display G"/>
      <w:color w:val="5A5A5A" w:themeColor="text1" w:themeTint="A5"/>
      <w:spacing w:val="15"/>
    </w:rPr>
  </w:style>
  <w:style w:type="character" w:styleId="SubtleEmphasis">
    <w:name w:val="Subtle Emphasis"/>
    <w:basedOn w:val="DefaultParagraphFont"/>
    <w:uiPriority w:val="19"/>
    <w:qFormat/>
    <w:rsid w:val="00664DDE"/>
    <w:rPr>
      <w:rFonts w:ascii="Linux Libertine Display G" w:hAnsi="Linux Libertine Display G"/>
      <w:i/>
      <w:iCs/>
      <w:color w:val="404040" w:themeColor="text1" w:themeTint="BF"/>
    </w:rPr>
  </w:style>
  <w:style w:type="character" w:styleId="Emphasis">
    <w:name w:val="Emphasis"/>
    <w:basedOn w:val="DefaultParagraphFont"/>
    <w:uiPriority w:val="20"/>
    <w:qFormat/>
    <w:rsid w:val="00664DDE"/>
    <w:rPr>
      <w:rFonts w:ascii="Linux Libertine Display G" w:hAnsi="Linux Libertine Display G"/>
      <w:i/>
      <w:iCs/>
    </w:rPr>
  </w:style>
  <w:style w:type="character" w:styleId="IntenseEmphasis">
    <w:name w:val="Intense Emphasis"/>
    <w:basedOn w:val="DefaultParagraphFont"/>
    <w:uiPriority w:val="21"/>
    <w:qFormat/>
    <w:rsid w:val="00664DDE"/>
    <w:rPr>
      <w:rFonts w:ascii="Linux Libertine Display G" w:hAnsi="Linux Libertine Display G"/>
      <w:i/>
      <w:iCs/>
      <w:color w:val="5B9BD5" w:themeColor="accent1"/>
    </w:rPr>
  </w:style>
  <w:style w:type="character" w:styleId="Strong">
    <w:name w:val="Strong"/>
    <w:basedOn w:val="DefaultParagraphFont"/>
    <w:uiPriority w:val="22"/>
    <w:qFormat/>
    <w:rsid w:val="00664DDE"/>
    <w:rPr>
      <w:rFonts w:ascii="Linux Libertine Display G" w:hAnsi="Linux Libertine Display G"/>
      <w:b/>
      <w:bCs/>
    </w:rPr>
  </w:style>
  <w:style w:type="paragraph" w:styleId="Quote">
    <w:name w:val="Quote"/>
    <w:basedOn w:val="Normal"/>
    <w:next w:val="Normal"/>
    <w:link w:val="QuoteChar"/>
    <w:uiPriority w:val="29"/>
    <w:qFormat/>
    <w:rsid w:val="00664DD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64DDE"/>
    <w:rPr>
      <w:rFonts w:ascii="Linux Libertine Display G" w:hAnsi="Linux Libertine Display G"/>
      <w:i/>
      <w:iCs/>
      <w:color w:val="404040" w:themeColor="text1" w:themeTint="BF"/>
      <w:sz w:val="24"/>
    </w:rPr>
  </w:style>
  <w:style w:type="character" w:styleId="SubtleReference">
    <w:name w:val="Subtle Reference"/>
    <w:basedOn w:val="DefaultParagraphFont"/>
    <w:uiPriority w:val="31"/>
    <w:qFormat/>
    <w:rsid w:val="00664DDE"/>
    <w:rPr>
      <w:rFonts w:ascii="Linux Libertine Display G" w:hAnsi="Linux Libertine Display G"/>
      <w:smallCaps/>
      <w:color w:val="5A5A5A" w:themeColor="text1" w:themeTint="A5"/>
    </w:rPr>
  </w:style>
  <w:style w:type="character" w:styleId="IntenseReference">
    <w:name w:val="Intense Reference"/>
    <w:basedOn w:val="DefaultParagraphFont"/>
    <w:uiPriority w:val="32"/>
    <w:qFormat/>
    <w:rsid w:val="00664DDE"/>
    <w:rPr>
      <w:rFonts w:ascii="Linux Libertine Display G" w:hAnsi="Linux Libertine Display G"/>
      <w:b/>
      <w:bCs/>
      <w:smallCaps/>
      <w:color w:val="5B9BD5" w:themeColor="accent1"/>
      <w:spacing w:val="5"/>
    </w:rPr>
  </w:style>
  <w:style w:type="character" w:styleId="BookTitle">
    <w:name w:val="Book Title"/>
    <w:basedOn w:val="DefaultParagraphFont"/>
    <w:uiPriority w:val="33"/>
    <w:qFormat/>
    <w:rsid w:val="00664DDE"/>
    <w:rPr>
      <w:rFonts w:ascii="Linux Libertine Display G" w:hAnsi="Linux Libertine Display G"/>
      <w:b/>
      <w:bCs/>
      <w:i/>
      <w:iCs/>
      <w:spacing w:val="5"/>
    </w:rPr>
  </w:style>
  <w:style w:type="paragraph" w:styleId="ListParagraph">
    <w:name w:val="List Paragraph"/>
    <w:basedOn w:val="Normal"/>
    <w:uiPriority w:val="34"/>
    <w:qFormat/>
    <w:rsid w:val="00664DDE"/>
    <w:pPr>
      <w:ind w:left="720"/>
      <w:contextualSpacing/>
    </w:pPr>
  </w:style>
  <w:style w:type="character" w:customStyle="1" w:styleId="Heading3Char">
    <w:name w:val="Heading 3 Char"/>
    <w:basedOn w:val="DefaultParagraphFont"/>
    <w:link w:val="Heading3"/>
    <w:uiPriority w:val="9"/>
    <w:rsid w:val="00B70C0F"/>
    <w:rPr>
      <w:rFonts w:ascii="Linux Libertine Display G" w:eastAsiaTheme="majorEastAsia" w:hAnsi="Linux Libertine Display G" w:cstheme="majorBidi"/>
      <w:sz w:val="24"/>
      <w:szCs w:val="24"/>
    </w:rPr>
  </w:style>
  <w:style w:type="character" w:customStyle="1" w:styleId="Heading4Char">
    <w:name w:val="Heading 4 Char"/>
    <w:basedOn w:val="DefaultParagraphFont"/>
    <w:link w:val="Heading4"/>
    <w:uiPriority w:val="9"/>
    <w:rsid w:val="00B633DA"/>
    <w:rPr>
      <w:rFonts w:ascii="Linux Libertine" w:eastAsiaTheme="majorEastAsia" w:hAnsi="Linux Libertine" w:cstheme="majorBidi"/>
      <w:iCs/>
      <w:sz w:val="24"/>
    </w:rPr>
  </w:style>
  <w:style w:type="paragraph" w:styleId="FootnoteText">
    <w:name w:val="footnote text"/>
    <w:basedOn w:val="Normal"/>
    <w:link w:val="FootnoteTextChar"/>
    <w:uiPriority w:val="99"/>
    <w:semiHidden/>
    <w:unhideWhenUsed/>
    <w:rsid w:val="00055D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5D28"/>
    <w:rPr>
      <w:rFonts w:ascii="Linux Libertine Display G" w:hAnsi="Linux Libertine Display G"/>
      <w:sz w:val="20"/>
      <w:szCs w:val="20"/>
    </w:rPr>
  </w:style>
  <w:style w:type="character" w:styleId="FootnoteReference">
    <w:name w:val="footnote reference"/>
    <w:basedOn w:val="DefaultParagraphFont"/>
    <w:uiPriority w:val="99"/>
    <w:semiHidden/>
    <w:unhideWhenUsed/>
    <w:rsid w:val="00055D28"/>
    <w:rPr>
      <w:vertAlign w:val="superscript"/>
    </w:rPr>
  </w:style>
  <w:style w:type="character" w:customStyle="1" w:styleId="Heading5Char">
    <w:name w:val="Heading 5 Char"/>
    <w:basedOn w:val="DefaultParagraphFont"/>
    <w:link w:val="Heading5"/>
    <w:uiPriority w:val="9"/>
    <w:semiHidden/>
    <w:rsid w:val="005B63BD"/>
    <w:rPr>
      <w:rFonts w:asciiTheme="majorHAnsi" w:eastAsiaTheme="majorEastAsia" w:hAnsiTheme="majorHAnsi" w:cstheme="majorBidi"/>
      <w:color w:val="2E74B5" w:themeColor="accent1" w:themeShade="BF"/>
      <w:sz w:val="24"/>
    </w:rPr>
  </w:style>
  <w:style w:type="character" w:styleId="PlaceholderText">
    <w:name w:val="Placeholder Text"/>
    <w:basedOn w:val="DefaultParagraphFont"/>
    <w:uiPriority w:val="99"/>
    <w:semiHidden/>
    <w:rsid w:val="00090DD2"/>
    <w:rPr>
      <w:color w:val="808080"/>
    </w:rPr>
  </w:style>
  <w:style w:type="character" w:styleId="Hyperlink">
    <w:name w:val="Hyperlink"/>
    <w:basedOn w:val="DefaultParagraphFont"/>
    <w:uiPriority w:val="99"/>
    <w:unhideWhenUsed/>
    <w:rsid w:val="00692847"/>
    <w:rPr>
      <w:color w:val="0563C1" w:themeColor="hyperlink"/>
      <w:u w:val="single"/>
    </w:rPr>
  </w:style>
  <w:style w:type="character" w:customStyle="1" w:styleId="UnresolvedMention">
    <w:name w:val="Unresolved Mention"/>
    <w:basedOn w:val="DefaultParagraphFont"/>
    <w:uiPriority w:val="99"/>
    <w:semiHidden/>
    <w:unhideWhenUsed/>
    <w:rsid w:val="00692847"/>
    <w:rPr>
      <w:color w:val="808080"/>
      <w:shd w:val="clear" w:color="auto" w:fill="E6E6E6"/>
    </w:rPr>
  </w:style>
  <w:style w:type="paragraph" w:styleId="Header">
    <w:name w:val="header"/>
    <w:basedOn w:val="Normal"/>
    <w:link w:val="HeaderChar"/>
    <w:uiPriority w:val="99"/>
    <w:unhideWhenUsed/>
    <w:rsid w:val="002E25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258A"/>
    <w:rPr>
      <w:rFonts w:ascii="Linux Libertine Display G" w:hAnsi="Linux Libertine Display G"/>
      <w:sz w:val="24"/>
    </w:rPr>
  </w:style>
  <w:style w:type="paragraph" w:styleId="Footer">
    <w:name w:val="footer"/>
    <w:basedOn w:val="Normal"/>
    <w:link w:val="FooterChar"/>
    <w:uiPriority w:val="99"/>
    <w:unhideWhenUsed/>
    <w:rsid w:val="002E25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258A"/>
    <w:rPr>
      <w:rFonts w:ascii="Linux Libertine Display G" w:hAnsi="Linux Libertine Display G"/>
      <w:sz w:val="24"/>
    </w:rPr>
  </w:style>
  <w:style w:type="paragraph" w:styleId="TOCHeading">
    <w:name w:val="TOC Heading"/>
    <w:basedOn w:val="Heading1"/>
    <w:next w:val="Normal"/>
    <w:uiPriority w:val="39"/>
    <w:unhideWhenUsed/>
    <w:qFormat/>
    <w:rsid w:val="006F50DA"/>
    <w:pPr>
      <w:numPr>
        <w:numId w:val="0"/>
      </w:numPr>
      <w:spacing w:after="0" w:line="259" w:lineRule="auto"/>
      <w:jc w:val="left"/>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rsid w:val="006F50DA"/>
    <w:pPr>
      <w:spacing w:before="120" w:after="120"/>
      <w:jc w:val="left"/>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6F50DA"/>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6F50DA"/>
    <w:pPr>
      <w:spacing w:after="0"/>
      <w:ind w:left="480"/>
      <w:jc w:val="left"/>
    </w:pPr>
    <w:rPr>
      <w:rFonts w:asciiTheme="minorHAnsi" w:hAnsiTheme="minorHAnsi" w:cstheme="minorHAnsi"/>
      <w:i/>
      <w:iCs/>
      <w:sz w:val="20"/>
      <w:szCs w:val="20"/>
    </w:rPr>
  </w:style>
  <w:style w:type="table" w:styleId="TableGrid">
    <w:name w:val="Table Grid"/>
    <w:basedOn w:val="TableNormal"/>
    <w:uiPriority w:val="39"/>
    <w:rsid w:val="002B07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F07B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07B4F"/>
    <w:rPr>
      <w:rFonts w:ascii="Linux Libertine Display G" w:hAnsi="Linux Libertine Display G"/>
      <w:sz w:val="20"/>
      <w:szCs w:val="20"/>
    </w:rPr>
  </w:style>
  <w:style w:type="character" w:styleId="EndnoteReference">
    <w:name w:val="endnote reference"/>
    <w:basedOn w:val="DefaultParagraphFont"/>
    <w:uiPriority w:val="99"/>
    <w:semiHidden/>
    <w:unhideWhenUsed/>
    <w:rsid w:val="00F07B4F"/>
    <w:rPr>
      <w:vertAlign w:val="superscript"/>
    </w:rPr>
  </w:style>
  <w:style w:type="character" w:styleId="FollowedHyperlink">
    <w:name w:val="FollowedHyperlink"/>
    <w:basedOn w:val="DefaultParagraphFont"/>
    <w:uiPriority w:val="99"/>
    <w:semiHidden/>
    <w:unhideWhenUsed/>
    <w:rsid w:val="00BA2D4E"/>
    <w:rPr>
      <w:color w:val="954F72" w:themeColor="followedHyperlink"/>
      <w:u w:val="single"/>
    </w:rPr>
  </w:style>
  <w:style w:type="paragraph" w:styleId="TOC4">
    <w:name w:val="toc 4"/>
    <w:basedOn w:val="Normal"/>
    <w:next w:val="Normal"/>
    <w:autoRedefine/>
    <w:uiPriority w:val="39"/>
    <w:unhideWhenUsed/>
    <w:rsid w:val="00B633DA"/>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B633DA"/>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B633DA"/>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B633DA"/>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B633DA"/>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B633DA"/>
    <w:pPr>
      <w:spacing w:after="0"/>
      <w:ind w:left="1920"/>
      <w:jc w:val="left"/>
    </w:pPr>
    <w:rPr>
      <w:rFonts w:asciiTheme="minorHAnsi" w:hAnsiTheme="minorHAnsi" w:cstheme="minorHAnsi"/>
      <w:sz w:val="18"/>
      <w:szCs w:val="18"/>
    </w:rPr>
  </w:style>
  <w:style w:type="character" w:styleId="CommentReference">
    <w:name w:val="annotation reference"/>
    <w:basedOn w:val="DefaultParagraphFont"/>
    <w:uiPriority w:val="99"/>
    <w:semiHidden/>
    <w:unhideWhenUsed/>
    <w:rsid w:val="00BB36CF"/>
    <w:rPr>
      <w:sz w:val="16"/>
      <w:szCs w:val="16"/>
    </w:rPr>
  </w:style>
  <w:style w:type="paragraph" w:styleId="CommentText">
    <w:name w:val="annotation text"/>
    <w:basedOn w:val="Normal"/>
    <w:link w:val="CommentTextChar"/>
    <w:uiPriority w:val="99"/>
    <w:semiHidden/>
    <w:unhideWhenUsed/>
    <w:rsid w:val="00BB36CF"/>
    <w:pPr>
      <w:spacing w:line="240" w:lineRule="auto"/>
    </w:pPr>
    <w:rPr>
      <w:sz w:val="20"/>
      <w:szCs w:val="20"/>
    </w:rPr>
  </w:style>
  <w:style w:type="character" w:customStyle="1" w:styleId="CommentTextChar">
    <w:name w:val="Comment Text Char"/>
    <w:basedOn w:val="DefaultParagraphFont"/>
    <w:link w:val="CommentText"/>
    <w:uiPriority w:val="99"/>
    <w:semiHidden/>
    <w:rsid w:val="00BB36CF"/>
    <w:rPr>
      <w:rFonts w:ascii="Linux Libertine Display G" w:hAnsi="Linux Libertine Display G"/>
      <w:sz w:val="20"/>
      <w:szCs w:val="20"/>
    </w:rPr>
  </w:style>
  <w:style w:type="paragraph" w:styleId="CommentSubject">
    <w:name w:val="annotation subject"/>
    <w:basedOn w:val="CommentText"/>
    <w:next w:val="CommentText"/>
    <w:link w:val="CommentSubjectChar"/>
    <w:uiPriority w:val="99"/>
    <w:semiHidden/>
    <w:unhideWhenUsed/>
    <w:rsid w:val="00BB36CF"/>
    <w:rPr>
      <w:b/>
      <w:bCs/>
    </w:rPr>
  </w:style>
  <w:style w:type="character" w:customStyle="1" w:styleId="CommentSubjectChar">
    <w:name w:val="Comment Subject Char"/>
    <w:basedOn w:val="CommentTextChar"/>
    <w:link w:val="CommentSubject"/>
    <w:uiPriority w:val="99"/>
    <w:semiHidden/>
    <w:rsid w:val="00BB36CF"/>
    <w:rPr>
      <w:rFonts w:ascii="Linux Libertine Display G" w:hAnsi="Linux Libertine Display G"/>
      <w:b/>
      <w:bCs/>
      <w:sz w:val="20"/>
      <w:szCs w:val="20"/>
    </w:rPr>
  </w:style>
  <w:style w:type="paragraph" w:styleId="BalloonText">
    <w:name w:val="Balloon Text"/>
    <w:basedOn w:val="Normal"/>
    <w:link w:val="BalloonTextChar"/>
    <w:uiPriority w:val="99"/>
    <w:semiHidden/>
    <w:unhideWhenUsed/>
    <w:rsid w:val="00BB36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6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59F"/>
    <w:pPr>
      <w:spacing w:line="480" w:lineRule="auto"/>
      <w:jc w:val="both"/>
    </w:pPr>
    <w:rPr>
      <w:rFonts w:ascii="Linux Libertine Display G" w:hAnsi="Linux Libertine Display G"/>
      <w:sz w:val="24"/>
    </w:rPr>
  </w:style>
  <w:style w:type="paragraph" w:styleId="Heading1">
    <w:name w:val="heading 1"/>
    <w:basedOn w:val="Normal"/>
    <w:next w:val="Normal"/>
    <w:link w:val="Heading1Char"/>
    <w:uiPriority w:val="9"/>
    <w:qFormat/>
    <w:rsid w:val="00DC7BBF"/>
    <w:pPr>
      <w:keepNext/>
      <w:keepLines/>
      <w:numPr>
        <w:numId w:val="2"/>
      </w:numPr>
      <w:spacing w:before="240" w:after="240" w:line="360" w:lineRule="auto"/>
      <w:ind w:left="357" w:hanging="357"/>
      <w:outlineLvl w:val="0"/>
    </w:pPr>
    <w:rPr>
      <w:rFonts w:eastAsiaTheme="majorEastAsia" w:cstheme="majorBidi"/>
      <w:sz w:val="32"/>
      <w:szCs w:val="32"/>
      <w:lang w:eastAsia="fr-FR"/>
    </w:rPr>
  </w:style>
  <w:style w:type="paragraph" w:styleId="Heading2">
    <w:name w:val="heading 2"/>
    <w:basedOn w:val="Normal"/>
    <w:next w:val="Normal"/>
    <w:link w:val="Heading2Char"/>
    <w:uiPriority w:val="9"/>
    <w:unhideWhenUsed/>
    <w:qFormat/>
    <w:rsid w:val="00B70C0F"/>
    <w:pPr>
      <w:keepNext/>
      <w:keepLines/>
      <w:numPr>
        <w:numId w:val="3"/>
      </w:numPr>
      <w:spacing w:before="240" w:after="24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B70C0F"/>
    <w:pPr>
      <w:keepNext/>
      <w:keepLines/>
      <w:numPr>
        <w:numId w:val="4"/>
      </w:numPr>
      <w:spacing w:before="240" w:after="24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B633DA"/>
    <w:pPr>
      <w:keepNext/>
      <w:keepLines/>
      <w:numPr>
        <w:numId w:val="13"/>
      </w:numPr>
      <w:spacing w:before="160" w:after="0"/>
      <w:ind w:left="714" w:hanging="357"/>
      <w:outlineLvl w:val="3"/>
    </w:pPr>
    <w:rPr>
      <w:rFonts w:ascii="Linux Libertine" w:eastAsiaTheme="majorEastAsia" w:hAnsi="Linux Libertine" w:cstheme="majorBidi"/>
      <w:iCs/>
    </w:rPr>
  </w:style>
  <w:style w:type="paragraph" w:styleId="Heading5">
    <w:name w:val="heading 5"/>
    <w:basedOn w:val="Normal"/>
    <w:next w:val="Normal"/>
    <w:link w:val="Heading5Char"/>
    <w:uiPriority w:val="9"/>
    <w:semiHidden/>
    <w:unhideWhenUsed/>
    <w:qFormat/>
    <w:rsid w:val="005B63B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BBF"/>
    <w:rPr>
      <w:rFonts w:ascii="Linux Libertine Display G" w:eastAsiaTheme="majorEastAsia" w:hAnsi="Linux Libertine Display G" w:cstheme="majorBidi"/>
      <w:sz w:val="32"/>
      <w:szCs w:val="32"/>
      <w:lang w:eastAsia="fr-FR"/>
    </w:rPr>
  </w:style>
  <w:style w:type="paragraph" w:styleId="Bibliography">
    <w:name w:val="Bibliography"/>
    <w:basedOn w:val="Normal"/>
    <w:next w:val="Normal"/>
    <w:uiPriority w:val="37"/>
    <w:unhideWhenUsed/>
    <w:rsid w:val="00821FE9"/>
  </w:style>
  <w:style w:type="paragraph" w:styleId="NormalWeb">
    <w:name w:val="Normal (Web)"/>
    <w:basedOn w:val="Normal"/>
    <w:uiPriority w:val="99"/>
    <w:semiHidden/>
    <w:unhideWhenUsed/>
    <w:rsid w:val="00F169EF"/>
    <w:pPr>
      <w:spacing w:after="0" w:line="240" w:lineRule="auto"/>
    </w:pPr>
    <w:rPr>
      <w:rFonts w:ascii="Times New Roman" w:eastAsia="Times New Roman" w:hAnsi="Times New Roman" w:cs="Times New Roman"/>
      <w:szCs w:val="24"/>
      <w:lang w:eastAsia="fr-FR"/>
    </w:rPr>
  </w:style>
  <w:style w:type="character" w:customStyle="1" w:styleId="Heading2Char">
    <w:name w:val="Heading 2 Char"/>
    <w:basedOn w:val="DefaultParagraphFont"/>
    <w:link w:val="Heading2"/>
    <w:uiPriority w:val="9"/>
    <w:rsid w:val="00B70C0F"/>
    <w:rPr>
      <w:rFonts w:ascii="Linux Libertine Display G" w:eastAsiaTheme="majorEastAsia" w:hAnsi="Linux Libertine Display G" w:cstheme="majorBidi"/>
      <w:sz w:val="26"/>
      <w:szCs w:val="26"/>
    </w:rPr>
  </w:style>
  <w:style w:type="paragraph" w:styleId="Title">
    <w:name w:val="Title"/>
    <w:basedOn w:val="Normal"/>
    <w:next w:val="Normal"/>
    <w:link w:val="TitleChar"/>
    <w:uiPriority w:val="10"/>
    <w:qFormat/>
    <w:rsid w:val="00664DD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64DDE"/>
    <w:rPr>
      <w:rFonts w:ascii="Linux Libertine Display G" w:eastAsiaTheme="majorEastAsia" w:hAnsi="Linux Libertine Display G" w:cstheme="majorBidi"/>
      <w:spacing w:val="-10"/>
      <w:kern w:val="28"/>
      <w:sz w:val="56"/>
      <w:szCs w:val="56"/>
    </w:rPr>
  </w:style>
  <w:style w:type="paragraph" w:styleId="Subtitle">
    <w:name w:val="Subtitle"/>
    <w:basedOn w:val="Normal"/>
    <w:next w:val="Normal"/>
    <w:link w:val="SubtitleChar"/>
    <w:uiPriority w:val="11"/>
    <w:qFormat/>
    <w:rsid w:val="00664DDE"/>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664DDE"/>
    <w:rPr>
      <w:rFonts w:ascii="Linux Libertine Display G" w:eastAsiaTheme="minorEastAsia" w:hAnsi="Linux Libertine Display G"/>
      <w:color w:val="5A5A5A" w:themeColor="text1" w:themeTint="A5"/>
      <w:spacing w:val="15"/>
    </w:rPr>
  </w:style>
  <w:style w:type="character" w:styleId="SubtleEmphasis">
    <w:name w:val="Subtle Emphasis"/>
    <w:basedOn w:val="DefaultParagraphFont"/>
    <w:uiPriority w:val="19"/>
    <w:qFormat/>
    <w:rsid w:val="00664DDE"/>
    <w:rPr>
      <w:rFonts w:ascii="Linux Libertine Display G" w:hAnsi="Linux Libertine Display G"/>
      <w:i/>
      <w:iCs/>
      <w:color w:val="404040" w:themeColor="text1" w:themeTint="BF"/>
    </w:rPr>
  </w:style>
  <w:style w:type="character" w:styleId="Emphasis">
    <w:name w:val="Emphasis"/>
    <w:basedOn w:val="DefaultParagraphFont"/>
    <w:uiPriority w:val="20"/>
    <w:qFormat/>
    <w:rsid w:val="00664DDE"/>
    <w:rPr>
      <w:rFonts w:ascii="Linux Libertine Display G" w:hAnsi="Linux Libertine Display G"/>
      <w:i/>
      <w:iCs/>
    </w:rPr>
  </w:style>
  <w:style w:type="character" w:styleId="IntenseEmphasis">
    <w:name w:val="Intense Emphasis"/>
    <w:basedOn w:val="DefaultParagraphFont"/>
    <w:uiPriority w:val="21"/>
    <w:qFormat/>
    <w:rsid w:val="00664DDE"/>
    <w:rPr>
      <w:rFonts w:ascii="Linux Libertine Display G" w:hAnsi="Linux Libertine Display G"/>
      <w:i/>
      <w:iCs/>
      <w:color w:val="5B9BD5" w:themeColor="accent1"/>
    </w:rPr>
  </w:style>
  <w:style w:type="character" w:styleId="Strong">
    <w:name w:val="Strong"/>
    <w:basedOn w:val="DefaultParagraphFont"/>
    <w:uiPriority w:val="22"/>
    <w:qFormat/>
    <w:rsid w:val="00664DDE"/>
    <w:rPr>
      <w:rFonts w:ascii="Linux Libertine Display G" w:hAnsi="Linux Libertine Display G"/>
      <w:b/>
      <w:bCs/>
    </w:rPr>
  </w:style>
  <w:style w:type="paragraph" w:styleId="Quote">
    <w:name w:val="Quote"/>
    <w:basedOn w:val="Normal"/>
    <w:next w:val="Normal"/>
    <w:link w:val="QuoteChar"/>
    <w:uiPriority w:val="29"/>
    <w:qFormat/>
    <w:rsid w:val="00664DD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64DDE"/>
    <w:rPr>
      <w:rFonts w:ascii="Linux Libertine Display G" w:hAnsi="Linux Libertine Display G"/>
      <w:i/>
      <w:iCs/>
      <w:color w:val="404040" w:themeColor="text1" w:themeTint="BF"/>
      <w:sz w:val="24"/>
    </w:rPr>
  </w:style>
  <w:style w:type="character" w:styleId="SubtleReference">
    <w:name w:val="Subtle Reference"/>
    <w:basedOn w:val="DefaultParagraphFont"/>
    <w:uiPriority w:val="31"/>
    <w:qFormat/>
    <w:rsid w:val="00664DDE"/>
    <w:rPr>
      <w:rFonts w:ascii="Linux Libertine Display G" w:hAnsi="Linux Libertine Display G"/>
      <w:smallCaps/>
      <w:color w:val="5A5A5A" w:themeColor="text1" w:themeTint="A5"/>
    </w:rPr>
  </w:style>
  <w:style w:type="character" w:styleId="IntenseReference">
    <w:name w:val="Intense Reference"/>
    <w:basedOn w:val="DefaultParagraphFont"/>
    <w:uiPriority w:val="32"/>
    <w:qFormat/>
    <w:rsid w:val="00664DDE"/>
    <w:rPr>
      <w:rFonts w:ascii="Linux Libertine Display G" w:hAnsi="Linux Libertine Display G"/>
      <w:b/>
      <w:bCs/>
      <w:smallCaps/>
      <w:color w:val="5B9BD5" w:themeColor="accent1"/>
      <w:spacing w:val="5"/>
    </w:rPr>
  </w:style>
  <w:style w:type="character" w:styleId="BookTitle">
    <w:name w:val="Book Title"/>
    <w:basedOn w:val="DefaultParagraphFont"/>
    <w:uiPriority w:val="33"/>
    <w:qFormat/>
    <w:rsid w:val="00664DDE"/>
    <w:rPr>
      <w:rFonts w:ascii="Linux Libertine Display G" w:hAnsi="Linux Libertine Display G"/>
      <w:b/>
      <w:bCs/>
      <w:i/>
      <w:iCs/>
      <w:spacing w:val="5"/>
    </w:rPr>
  </w:style>
  <w:style w:type="paragraph" w:styleId="ListParagraph">
    <w:name w:val="List Paragraph"/>
    <w:basedOn w:val="Normal"/>
    <w:uiPriority w:val="34"/>
    <w:qFormat/>
    <w:rsid w:val="00664DDE"/>
    <w:pPr>
      <w:ind w:left="720"/>
      <w:contextualSpacing/>
    </w:pPr>
  </w:style>
  <w:style w:type="character" w:customStyle="1" w:styleId="Heading3Char">
    <w:name w:val="Heading 3 Char"/>
    <w:basedOn w:val="DefaultParagraphFont"/>
    <w:link w:val="Heading3"/>
    <w:uiPriority w:val="9"/>
    <w:rsid w:val="00B70C0F"/>
    <w:rPr>
      <w:rFonts w:ascii="Linux Libertine Display G" w:eastAsiaTheme="majorEastAsia" w:hAnsi="Linux Libertine Display G" w:cstheme="majorBidi"/>
      <w:sz w:val="24"/>
      <w:szCs w:val="24"/>
    </w:rPr>
  </w:style>
  <w:style w:type="character" w:customStyle="1" w:styleId="Heading4Char">
    <w:name w:val="Heading 4 Char"/>
    <w:basedOn w:val="DefaultParagraphFont"/>
    <w:link w:val="Heading4"/>
    <w:uiPriority w:val="9"/>
    <w:rsid w:val="00B633DA"/>
    <w:rPr>
      <w:rFonts w:ascii="Linux Libertine" w:eastAsiaTheme="majorEastAsia" w:hAnsi="Linux Libertine" w:cstheme="majorBidi"/>
      <w:iCs/>
      <w:sz w:val="24"/>
    </w:rPr>
  </w:style>
  <w:style w:type="paragraph" w:styleId="FootnoteText">
    <w:name w:val="footnote text"/>
    <w:basedOn w:val="Normal"/>
    <w:link w:val="FootnoteTextChar"/>
    <w:uiPriority w:val="99"/>
    <w:semiHidden/>
    <w:unhideWhenUsed/>
    <w:rsid w:val="00055D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5D28"/>
    <w:rPr>
      <w:rFonts w:ascii="Linux Libertine Display G" w:hAnsi="Linux Libertine Display G"/>
      <w:sz w:val="20"/>
      <w:szCs w:val="20"/>
    </w:rPr>
  </w:style>
  <w:style w:type="character" w:styleId="FootnoteReference">
    <w:name w:val="footnote reference"/>
    <w:basedOn w:val="DefaultParagraphFont"/>
    <w:uiPriority w:val="99"/>
    <w:semiHidden/>
    <w:unhideWhenUsed/>
    <w:rsid w:val="00055D28"/>
    <w:rPr>
      <w:vertAlign w:val="superscript"/>
    </w:rPr>
  </w:style>
  <w:style w:type="character" w:customStyle="1" w:styleId="Heading5Char">
    <w:name w:val="Heading 5 Char"/>
    <w:basedOn w:val="DefaultParagraphFont"/>
    <w:link w:val="Heading5"/>
    <w:uiPriority w:val="9"/>
    <w:semiHidden/>
    <w:rsid w:val="005B63BD"/>
    <w:rPr>
      <w:rFonts w:asciiTheme="majorHAnsi" w:eastAsiaTheme="majorEastAsia" w:hAnsiTheme="majorHAnsi" w:cstheme="majorBidi"/>
      <w:color w:val="2E74B5" w:themeColor="accent1" w:themeShade="BF"/>
      <w:sz w:val="24"/>
    </w:rPr>
  </w:style>
  <w:style w:type="character" w:styleId="PlaceholderText">
    <w:name w:val="Placeholder Text"/>
    <w:basedOn w:val="DefaultParagraphFont"/>
    <w:uiPriority w:val="99"/>
    <w:semiHidden/>
    <w:rsid w:val="00090DD2"/>
    <w:rPr>
      <w:color w:val="808080"/>
    </w:rPr>
  </w:style>
  <w:style w:type="character" w:styleId="Hyperlink">
    <w:name w:val="Hyperlink"/>
    <w:basedOn w:val="DefaultParagraphFont"/>
    <w:uiPriority w:val="99"/>
    <w:unhideWhenUsed/>
    <w:rsid w:val="00692847"/>
    <w:rPr>
      <w:color w:val="0563C1" w:themeColor="hyperlink"/>
      <w:u w:val="single"/>
    </w:rPr>
  </w:style>
  <w:style w:type="character" w:customStyle="1" w:styleId="UnresolvedMention">
    <w:name w:val="Unresolved Mention"/>
    <w:basedOn w:val="DefaultParagraphFont"/>
    <w:uiPriority w:val="99"/>
    <w:semiHidden/>
    <w:unhideWhenUsed/>
    <w:rsid w:val="00692847"/>
    <w:rPr>
      <w:color w:val="808080"/>
      <w:shd w:val="clear" w:color="auto" w:fill="E6E6E6"/>
    </w:rPr>
  </w:style>
  <w:style w:type="paragraph" w:styleId="Header">
    <w:name w:val="header"/>
    <w:basedOn w:val="Normal"/>
    <w:link w:val="HeaderChar"/>
    <w:uiPriority w:val="99"/>
    <w:unhideWhenUsed/>
    <w:rsid w:val="002E25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258A"/>
    <w:rPr>
      <w:rFonts w:ascii="Linux Libertine Display G" w:hAnsi="Linux Libertine Display G"/>
      <w:sz w:val="24"/>
    </w:rPr>
  </w:style>
  <w:style w:type="paragraph" w:styleId="Footer">
    <w:name w:val="footer"/>
    <w:basedOn w:val="Normal"/>
    <w:link w:val="FooterChar"/>
    <w:uiPriority w:val="99"/>
    <w:unhideWhenUsed/>
    <w:rsid w:val="002E25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258A"/>
    <w:rPr>
      <w:rFonts w:ascii="Linux Libertine Display G" w:hAnsi="Linux Libertine Display G"/>
      <w:sz w:val="24"/>
    </w:rPr>
  </w:style>
  <w:style w:type="paragraph" w:styleId="TOCHeading">
    <w:name w:val="TOC Heading"/>
    <w:basedOn w:val="Heading1"/>
    <w:next w:val="Normal"/>
    <w:uiPriority w:val="39"/>
    <w:unhideWhenUsed/>
    <w:qFormat/>
    <w:rsid w:val="006F50DA"/>
    <w:pPr>
      <w:numPr>
        <w:numId w:val="0"/>
      </w:numPr>
      <w:spacing w:after="0" w:line="259" w:lineRule="auto"/>
      <w:jc w:val="left"/>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rsid w:val="006F50DA"/>
    <w:pPr>
      <w:spacing w:before="120" w:after="120"/>
      <w:jc w:val="left"/>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6F50DA"/>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6F50DA"/>
    <w:pPr>
      <w:spacing w:after="0"/>
      <w:ind w:left="480"/>
      <w:jc w:val="left"/>
    </w:pPr>
    <w:rPr>
      <w:rFonts w:asciiTheme="minorHAnsi" w:hAnsiTheme="minorHAnsi" w:cstheme="minorHAnsi"/>
      <w:i/>
      <w:iCs/>
      <w:sz w:val="20"/>
      <w:szCs w:val="20"/>
    </w:rPr>
  </w:style>
  <w:style w:type="table" w:styleId="TableGrid">
    <w:name w:val="Table Grid"/>
    <w:basedOn w:val="TableNormal"/>
    <w:uiPriority w:val="39"/>
    <w:rsid w:val="002B07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F07B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07B4F"/>
    <w:rPr>
      <w:rFonts w:ascii="Linux Libertine Display G" w:hAnsi="Linux Libertine Display G"/>
      <w:sz w:val="20"/>
      <w:szCs w:val="20"/>
    </w:rPr>
  </w:style>
  <w:style w:type="character" w:styleId="EndnoteReference">
    <w:name w:val="endnote reference"/>
    <w:basedOn w:val="DefaultParagraphFont"/>
    <w:uiPriority w:val="99"/>
    <w:semiHidden/>
    <w:unhideWhenUsed/>
    <w:rsid w:val="00F07B4F"/>
    <w:rPr>
      <w:vertAlign w:val="superscript"/>
    </w:rPr>
  </w:style>
  <w:style w:type="character" w:styleId="FollowedHyperlink">
    <w:name w:val="FollowedHyperlink"/>
    <w:basedOn w:val="DefaultParagraphFont"/>
    <w:uiPriority w:val="99"/>
    <w:semiHidden/>
    <w:unhideWhenUsed/>
    <w:rsid w:val="00BA2D4E"/>
    <w:rPr>
      <w:color w:val="954F72" w:themeColor="followedHyperlink"/>
      <w:u w:val="single"/>
    </w:rPr>
  </w:style>
  <w:style w:type="paragraph" w:styleId="TOC4">
    <w:name w:val="toc 4"/>
    <w:basedOn w:val="Normal"/>
    <w:next w:val="Normal"/>
    <w:autoRedefine/>
    <w:uiPriority w:val="39"/>
    <w:unhideWhenUsed/>
    <w:rsid w:val="00B633DA"/>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B633DA"/>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B633DA"/>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B633DA"/>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B633DA"/>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B633DA"/>
    <w:pPr>
      <w:spacing w:after="0"/>
      <w:ind w:left="1920"/>
      <w:jc w:val="left"/>
    </w:pPr>
    <w:rPr>
      <w:rFonts w:asciiTheme="minorHAnsi" w:hAnsiTheme="minorHAnsi" w:cstheme="minorHAnsi"/>
      <w:sz w:val="18"/>
      <w:szCs w:val="18"/>
    </w:rPr>
  </w:style>
  <w:style w:type="character" w:styleId="CommentReference">
    <w:name w:val="annotation reference"/>
    <w:basedOn w:val="DefaultParagraphFont"/>
    <w:uiPriority w:val="99"/>
    <w:semiHidden/>
    <w:unhideWhenUsed/>
    <w:rsid w:val="00BB36CF"/>
    <w:rPr>
      <w:sz w:val="16"/>
      <w:szCs w:val="16"/>
    </w:rPr>
  </w:style>
  <w:style w:type="paragraph" w:styleId="CommentText">
    <w:name w:val="annotation text"/>
    <w:basedOn w:val="Normal"/>
    <w:link w:val="CommentTextChar"/>
    <w:uiPriority w:val="99"/>
    <w:semiHidden/>
    <w:unhideWhenUsed/>
    <w:rsid w:val="00BB36CF"/>
    <w:pPr>
      <w:spacing w:line="240" w:lineRule="auto"/>
    </w:pPr>
    <w:rPr>
      <w:sz w:val="20"/>
      <w:szCs w:val="20"/>
    </w:rPr>
  </w:style>
  <w:style w:type="character" w:customStyle="1" w:styleId="CommentTextChar">
    <w:name w:val="Comment Text Char"/>
    <w:basedOn w:val="DefaultParagraphFont"/>
    <w:link w:val="CommentText"/>
    <w:uiPriority w:val="99"/>
    <w:semiHidden/>
    <w:rsid w:val="00BB36CF"/>
    <w:rPr>
      <w:rFonts w:ascii="Linux Libertine Display G" w:hAnsi="Linux Libertine Display G"/>
      <w:sz w:val="20"/>
      <w:szCs w:val="20"/>
    </w:rPr>
  </w:style>
  <w:style w:type="paragraph" w:styleId="CommentSubject">
    <w:name w:val="annotation subject"/>
    <w:basedOn w:val="CommentText"/>
    <w:next w:val="CommentText"/>
    <w:link w:val="CommentSubjectChar"/>
    <w:uiPriority w:val="99"/>
    <w:semiHidden/>
    <w:unhideWhenUsed/>
    <w:rsid w:val="00BB36CF"/>
    <w:rPr>
      <w:b/>
      <w:bCs/>
    </w:rPr>
  </w:style>
  <w:style w:type="character" w:customStyle="1" w:styleId="CommentSubjectChar">
    <w:name w:val="Comment Subject Char"/>
    <w:basedOn w:val="CommentTextChar"/>
    <w:link w:val="CommentSubject"/>
    <w:uiPriority w:val="99"/>
    <w:semiHidden/>
    <w:rsid w:val="00BB36CF"/>
    <w:rPr>
      <w:rFonts w:ascii="Linux Libertine Display G" w:hAnsi="Linux Libertine Display G"/>
      <w:b/>
      <w:bCs/>
      <w:sz w:val="20"/>
      <w:szCs w:val="20"/>
    </w:rPr>
  </w:style>
  <w:style w:type="paragraph" w:styleId="BalloonText">
    <w:name w:val="Balloon Text"/>
    <w:basedOn w:val="Normal"/>
    <w:link w:val="BalloonTextChar"/>
    <w:uiPriority w:val="99"/>
    <w:semiHidden/>
    <w:unhideWhenUsed/>
    <w:rsid w:val="00BB36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6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5883">
      <w:bodyDiv w:val="1"/>
      <w:marLeft w:val="0"/>
      <w:marRight w:val="0"/>
      <w:marTop w:val="0"/>
      <w:marBottom w:val="0"/>
      <w:divBdr>
        <w:top w:val="none" w:sz="0" w:space="0" w:color="auto"/>
        <w:left w:val="none" w:sz="0" w:space="0" w:color="auto"/>
        <w:bottom w:val="none" w:sz="0" w:space="0" w:color="auto"/>
        <w:right w:val="none" w:sz="0" w:space="0" w:color="auto"/>
      </w:divBdr>
    </w:div>
    <w:div w:id="33233722">
      <w:bodyDiv w:val="1"/>
      <w:marLeft w:val="0"/>
      <w:marRight w:val="0"/>
      <w:marTop w:val="0"/>
      <w:marBottom w:val="0"/>
      <w:divBdr>
        <w:top w:val="none" w:sz="0" w:space="0" w:color="auto"/>
        <w:left w:val="none" w:sz="0" w:space="0" w:color="auto"/>
        <w:bottom w:val="none" w:sz="0" w:space="0" w:color="auto"/>
        <w:right w:val="none" w:sz="0" w:space="0" w:color="auto"/>
      </w:divBdr>
    </w:div>
    <w:div w:id="43992456">
      <w:bodyDiv w:val="1"/>
      <w:marLeft w:val="0"/>
      <w:marRight w:val="0"/>
      <w:marTop w:val="0"/>
      <w:marBottom w:val="0"/>
      <w:divBdr>
        <w:top w:val="none" w:sz="0" w:space="0" w:color="auto"/>
        <w:left w:val="none" w:sz="0" w:space="0" w:color="auto"/>
        <w:bottom w:val="none" w:sz="0" w:space="0" w:color="auto"/>
        <w:right w:val="none" w:sz="0" w:space="0" w:color="auto"/>
      </w:divBdr>
    </w:div>
    <w:div w:id="87430235">
      <w:bodyDiv w:val="1"/>
      <w:marLeft w:val="0"/>
      <w:marRight w:val="0"/>
      <w:marTop w:val="0"/>
      <w:marBottom w:val="0"/>
      <w:divBdr>
        <w:top w:val="none" w:sz="0" w:space="0" w:color="auto"/>
        <w:left w:val="none" w:sz="0" w:space="0" w:color="auto"/>
        <w:bottom w:val="none" w:sz="0" w:space="0" w:color="auto"/>
        <w:right w:val="none" w:sz="0" w:space="0" w:color="auto"/>
      </w:divBdr>
    </w:div>
    <w:div w:id="138886628">
      <w:bodyDiv w:val="1"/>
      <w:marLeft w:val="0"/>
      <w:marRight w:val="0"/>
      <w:marTop w:val="0"/>
      <w:marBottom w:val="0"/>
      <w:divBdr>
        <w:top w:val="none" w:sz="0" w:space="0" w:color="auto"/>
        <w:left w:val="none" w:sz="0" w:space="0" w:color="auto"/>
        <w:bottom w:val="none" w:sz="0" w:space="0" w:color="auto"/>
        <w:right w:val="none" w:sz="0" w:space="0" w:color="auto"/>
      </w:divBdr>
    </w:div>
    <w:div w:id="144275110">
      <w:bodyDiv w:val="1"/>
      <w:marLeft w:val="0"/>
      <w:marRight w:val="0"/>
      <w:marTop w:val="0"/>
      <w:marBottom w:val="0"/>
      <w:divBdr>
        <w:top w:val="none" w:sz="0" w:space="0" w:color="auto"/>
        <w:left w:val="none" w:sz="0" w:space="0" w:color="auto"/>
        <w:bottom w:val="none" w:sz="0" w:space="0" w:color="auto"/>
        <w:right w:val="none" w:sz="0" w:space="0" w:color="auto"/>
      </w:divBdr>
    </w:div>
    <w:div w:id="324355690">
      <w:bodyDiv w:val="1"/>
      <w:marLeft w:val="0"/>
      <w:marRight w:val="0"/>
      <w:marTop w:val="0"/>
      <w:marBottom w:val="0"/>
      <w:divBdr>
        <w:top w:val="none" w:sz="0" w:space="0" w:color="auto"/>
        <w:left w:val="none" w:sz="0" w:space="0" w:color="auto"/>
        <w:bottom w:val="none" w:sz="0" w:space="0" w:color="auto"/>
        <w:right w:val="none" w:sz="0" w:space="0" w:color="auto"/>
      </w:divBdr>
    </w:div>
    <w:div w:id="444227740">
      <w:bodyDiv w:val="1"/>
      <w:marLeft w:val="0"/>
      <w:marRight w:val="0"/>
      <w:marTop w:val="0"/>
      <w:marBottom w:val="0"/>
      <w:divBdr>
        <w:top w:val="none" w:sz="0" w:space="0" w:color="auto"/>
        <w:left w:val="none" w:sz="0" w:space="0" w:color="auto"/>
        <w:bottom w:val="none" w:sz="0" w:space="0" w:color="auto"/>
        <w:right w:val="none" w:sz="0" w:space="0" w:color="auto"/>
      </w:divBdr>
    </w:div>
    <w:div w:id="463547190">
      <w:bodyDiv w:val="1"/>
      <w:marLeft w:val="0"/>
      <w:marRight w:val="0"/>
      <w:marTop w:val="0"/>
      <w:marBottom w:val="0"/>
      <w:divBdr>
        <w:top w:val="none" w:sz="0" w:space="0" w:color="auto"/>
        <w:left w:val="none" w:sz="0" w:space="0" w:color="auto"/>
        <w:bottom w:val="none" w:sz="0" w:space="0" w:color="auto"/>
        <w:right w:val="none" w:sz="0" w:space="0" w:color="auto"/>
      </w:divBdr>
    </w:div>
    <w:div w:id="472603953">
      <w:bodyDiv w:val="1"/>
      <w:marLeft w:val="0"/>
      <w:marRight w:val="0"/>
      <w:marTop w:val="0"/>
      <w:marBottom w:val="0"/>
      <w:divBdr>
        <w:top w:val="none" w:sz="0" w:space="0" w:color="auto"/>
        <w:left w:val="none" w:sz="0" w:space="0" w:color="auto"/>
        <w:bottom w:val="none" w:sz="0" w:space="0" w:color="auto"/>
        <w:right w:val="none" w:sz="0" w:space="0" w:color="auto"/>
      </w:divBdr>
    </w:div>
    <w:div w:id="484054169">
      <w:bodyDiv w:val="1"/>
      <w:marLeft w:val="0"/>
      <w:marRight w:val="0"/>
      <w:marTop w:val="0"/>
      <w:marBottom w:val="0"/>
      <w:divBdr>
        <w:top w:val="none" w:sz="0" w:space="0" w:color="auto"/>
        <w:left w:val="none" w:sz="0" w:space="0" w:color="auto"/>
        <w:bottom w:val="none" w:sz="0" w:space="0" w:color="auto"/>
        <w:right w:val="none" w:sz="0" w:space="0" w:color="auto"/>
      </w:divBdr>
    </w:div>
    <w:div w:id="504126612">
      <w:bodyDiv w:val="1"/>
      <w:marLeft w:val="0"/>
      <w:marRight w:val="0"/>
      <w:marTop w:val="0"/>
      <w:marBottom w:val="0"/>
      <w:divBdr>
        <w:top w:val="none" w:sz="0" w:space="0" w:color="auto"/>
        <w:left w:val="none" w:sz="0" w:space="0" w:color="auto"/>
        <w:bottom w:val="none" w:sz="0" w:space="0" w:color="auto"/>
        <w:right w:val="none" w:sz="0" w:space="0" w:color="auto"/>
      </w:divBdr>
    </w:div>
    <w:div w:id="749698857">
      <w:bodyDiv w:val="1"/>
      <w:marLeft w:val="0"/>
      <w:marRight w:val="0"/>
      <w:marTop w:val="0"/>
      <w:marBottom w:val="0"/>
      <w:divBdr>
        <w:top w:val="none" w:sz="0" w:space="0" w:color="auto"/>
        <w:left w:val="none" w:sz="0" w:space="0" w:color="auto"/>
        <w:bottom w:val="none" w:sz="0" w:space="0" w:color="auto"/>
        <w:right w:val="none" w:sz="0" w:space="0" w:color="auto"/>
      </w:divBdr>
    </w:div>
    <w:div w:id="792330524">
      <w:bodyDiv w:val="1"/>
      <w:marLeft w:val="0"/>
      <w:marRight w:val="0"/>
      <w:marTop w:val="0"/>
      <w:marBottom w:val="0"/>
      <w:divBdr>
        <w:top w:val="none" w:sz="0" w:space="0" w:color="auto"/>
        <w:left w:val="none" w:sz="0" w:space="0" w:color="auto"/>
        <w:bottom w:val="none" w:sz="0" w:space="0" w:color="auto"/>
        <w:right w:val="none" w:sz="0" w:space="0" w:color="auto"/>
      </w:divBdr>
      <w:divsChild>
        <w:div w:id="461848922">
          <w:marLeft w:val="0"/>
          <w:marRight w:val="0"/>
          <w:marTop w:val="0"/>
          <w:marBottom w:val="0"/>
          <w:divBdr>
            <w:top w:val="none" w:sz="0" w:space="0" w:color="auto"/>
            <w:left w:val="none" w:sz="0" w:space="0" w:color="auto"/>
            <w:bottom w:val="none" w:sz="0" w:space="0" w:color="auto"/>
            <w:right w:val="none" w:sz="0" w:space="0" w:color="auto"/>
          </w:divBdr>
          <w:divsChild>
            <w:div w:id="290215689">
              <w:marLeft w:val="0"/>
              <w:marRight w:val="0"/>
              <w:marTop w:val="0"/>
              <w:marBottom w:val="0"/>
              <w:divBdr>
                <w:top w:val="none" w:sz="0" w:space="0" w:color="auto"/>
                <w:left w:val="none" w:sz="0" w:space="0" w:color="auto"/>
                <w:bottom w:val="none" w:sz="0" w:space="0" w:color="auto"/>
                <w:right w:val="none" w:sz="0" w:space="0" w:color="auto"/>
              </w:divBdr>
              <w:divsChild>
                <w:div w:id="1399743682">
                  <w:marLeft w:val="0"/>
                  <w:marRight w:val="0"/>
                  <w:marTop w:val="0"/>
                  <w:marBottom w:val="0"/>
                  <w:divBdr>
                    <w:top w:val="none" w:sz="0" w:space="0" w:color="auto"/>
                    <w:left w:val="none" w:sz="0" w:space="0" w:color="auto"/>
                    <w:bottom w:val="none" w:sz="0" w:space="0" w:color="auto"/>
                    <w:right w:val="none" w:sz="0" w:space="0" w:color="auto"/>
                  </w:divBdr>
                  <w:divsChild>
                    <w:div w:id="345329388">
                      <w:marLeft w:val="0"/>
                      <w:marRight w:val="0"/>
                      <w:marTop w:val="0"/>
                      <w:marBottom w:val="0"/>
                      <w:divBdr>
                        <w:top w:val="none" w:sz="0" w:space="0" w:color="auto"/>
                        <w:left w:val="none" w:sz="0" w:space="0" w:color="auto"/>
                        <w:bottom w:val="none" w:sz="0" w:space="0" w:color="auto"/>
                        <w:right w:val="none" w:sz="0" w:space="0" w:color="auto"/>
                      </w:divBdr>
                      <w:divsChild>
                        <w:div w:id="1823541933">
                          <w:marLeft w:val="0"/>
                          <w:marRight w:val="0"/>
                          <w:marTop w:val="0"/>
                          <w:marBottom w:val="0"/>
                          <w:divBdr>
                            <w:top w:val="none" w:sz="0" w:space="0" w:color="auto"/>
                            <w:left w:val="none" w:sz="0" w:space="0" w:color="auto"/>
                            <w:bottom w:val="none" w:sz="0" w:space="0" w:color="auto"/>
                            <w:right w:val="none" w:sz="0" w:space="0" w:color="auto"/>
                          </w:divBdr>
                          <w:divsChild>
                            <w:div w:id="1470436813">
                              <w:marLeft w:val="0"/>
                              <w:marRight w:val="0"/>
                              <w:marTop w:val="0"/>
                              <w:marBottom w:val="0"/>
                              <w:divBdr>
                                <w:top w:val="none" w:sz="0" w:space="0" w:color="auto"/>
                                <w:left w:val="none" w:sz="0" w:space="0" w:color="auto"/>
                                <w:bottom w:val="none" w:sz="0" w:space="0" w:color="auto"/>
                                <w:right w:val="none" w:sz="0" w:space="0" w:color="auto"/>
                              </w:divBdr>
                              <w:divsChild>
                                <w:div w:id="1812014098">
                                  <w:marLeft w:val="0"/>
                                  <w:marRight w:val="0"/>
                                  <w:marTop w:val="0"/>
                                  <w:marBottom w:val="0"/>
                                  <w:divBdr>
                                    <w:top w:val="none" w:sz="0" w:space="0" w:color="auto"/>
                                    <w:left w:val="none" w:sz="0" w:space="0" w:color="auto"/>
                                    <w:bottom w:val="none" w:sz="0" w:space="0" w:color="auto"/>
                                    <w:right w:val="none" w:sz="0" w:space="0" w:color="auto"/>
                                  </w:divBdr>
                                  <w:divsChild>
                                    <w:div w:id="2040348963">
                                      <w:marLeft w:val="0"/>
                                      <w:marRight w:val="0"/>
                                      <w:marTop w:val="0"/>
                                      <w:marBottom w:val="0"/>
                                      <w:divBdr>
                                        <w:top w:val="none" w:sz="0" w:space="0" w:color="auto"/>
                                        <w:left w:val="none" w:sz="0" w:space="0" w:color="auto"/>
                                        <w:bottom w:val="none" w:sz="0" w:space="0" w:color="auto"/>
                                        <w:right w:val="none" w:sz="0" w:space="0" w:color="auto"/>
                                      </w:divBdr>
                                      <w:divsChild>
                                        <w:div w:id="837159356">
                                          <w:marLeft w:val="0"/>
                                          <w:marRight w:val="0"/>
                                          <w:marTop w:val="0"/>
                                          <w:marBottom w:val="0"/>
                                          <w:divBdr>
                                            <w:top w:val="none" w:sz="0" w:space="0" w:color="auto"/>
                                            <w:left w:val="none" w:sz="0" w:space="0" w:color="auto"/>
                                            <w:bottom w:val="none" w:sz="0" w:space="0" w:color="auto"/>
                                            <w:right w:val="none" w:sz="0" w:space="0" w:color="auto"/>
                                          </w:divBdr>
                                          <w:divsChild>
                                            <w:div w:id="1628464456">
                                              <w:marLeft w:val="0"/>
                                              <w:marRight w:val="0"/>
                                              <w:marTop w:val="0"/>
                                              <w:marBottom w:val="0"/>
                                              <w:divBdr>
                                                <w:top w:val="none" w:sz="0" w:space="0" w:color="auto"/>
                                                <w:left w:val="none" w:sz="0" w:space="0" w:color="auto"/>
                                                <w:bottom w:val="none" w:sz="0" w:space="0" w:color="auto"/>
                                                <w:right w:val="none" w:sz="0" w:space="0" w:color="auto"/>
                                              </w:divBdr>
                                              <w:divsChild>
                                                <w:div w:id="1624383232">
                                                  <w:marLeft w:val="0"/>
                                                  <w:marRight w:val="0"/>
                                                  <w:marTop w:val="0"/>
                                                  <w:marBottom w:val="0"/>
                                                  <w:divBdr>
                                                    <w:top w:val="none" w:sz="0" w:space="0" w:color="auto"/>
                                                    <w:left w:val="none" w:sz="0" w:space="0" w:color="auto"/>
                                                    <w:bottom w:val="none" w:sz="0" w:space="0" w:color="auto"/>
                                                    <w:right w:val="none" w:sz="0" w:space="0" w:color="auto"/>
                                                  </w:divBdr>
                                                  <w:divsChild>
                                                    <w:div w:id="1851946361">
                                                      <w:marLeft w:val="0"/>
                                                      <w:marRight w:val="0"/>
                                                      <w:marTop w:val="0"/>
                                                      <w:marBottom w:val="0"/>
                                                      <w:divBdr>
                                                        <w:top w:val="none" w:sz="0" w:space="0" w:color="auto"/>
                                                        <w:left w:val="none" w:sz="0" w:space="0" w:color="auto"/>
                                                        <w:bottom w:val="none" w:sz="0" w:space="0" w:color="auto"/>
                                                        <w:right w:val="none" w:sz="0" w:space="0" w:color="auto"/>
                                                      </w:divBdr>
                                                      <w:divsChild>
                                                        <w:div w:id="1354461001">
                                                          <w:marLeft w:val="0"/>
                                                          <w:marRight w:val="0"/>
                                                          <w:marTop w:val="0"/>
                                                          <w:marBottom w:val="0"/>
                                                          <w:divBdr>
                                                            <w:top w:val="none" w:sz="0" w:space="0" w:color="auto"/>
                                                            <w:left w:val="none" w:sz="0" w:space="0" w:color="auto"/>
                                                            <w:bottom w:val="none" w:sz="0" w:space="0" w:color="auto"/>
                                                            <w:right w:val="none" w:sz="0" w:space="0" w:color="auto"/>
                                                          </w:divBdr>
                                                          <w:divsChild>
                                                            <w:div w:id="846823344">
                                                              <w:marLeft w:val="0"/>
                                                              <w:marRight w:val="0"/>
                                                              <w:marTop w:val="0"/>
                                                              <w:marBottom w:val="0"/>
                                                              <w:divBdr>
                                                                <w:top w:val="none" w:sz="0" w:space="0" w:color="auto"/>
                                                                <w:left w:val="none" w:sz="0" w:space="0" w:color="auto"/>
                                                                <w:bottom w:val="none" w:sz="0" w:space="0" w:color="auto"/>
                                                                <w:right w:val="none" w:sz="0" w:space="0" w:color="auto"/>
                                                              </w:divBdr>
                                                              <w:divsChild>
                                                                <w:div w:id="189613672">
                                                                  <w:marLeft w:val="0"/>
                                                                  <w:marRight w:val="0"/>
                                                                  <w:marTop w:val="0"/>
                                                                  <w:marBottom w:val="0"/>
                                                                  <w:divBdr>
                                                                    <w:top w:val="none" w:sz="0" w:space="0" w:color="auto"/>
                                                                    <w:left w:val="none" w:sz="0" w:space="0" w:color="auto"/>
                                                                    <w:bottom w:val="none" w:sz="0" w:space="0" w:color="auto"/>
                                                                    <w:right w:val="none" w:sz="0" w:space="0" w:color="auto"/>
                                                                  </w:divBdr>
                                                                  <w:divsChild>
                                                                    <w:div w:id="461390742">
                                                                      <w:marLeft w:val="0"/>
                                                                      <w:marRight w:val="0"/>
                                                                      <w:marTop w:val="0"/>
                                                                      <w:marBottom w:val="0"/>
                                                                      <w:divBdr>
                                                                        <w:top w:val="none" w:sz="0" w:space="0" w:color="auto"/>
                                                                        <w:left w:val="none" w:sz="0" w:space="0" w:color="auto"/>
                                                                        <w:bottom w:val="none" w:sz="0" w:space="0" w:color="auto"/>
                                                                        <w:right w:val="none" w:sz="0" w:space="0" w:color="auto"/>
                                                                      </w:divBdr>
                                                                    </w:div>
                                                                    <w:div w:id="1790969202">
                                                                      <w:marLeft w:val="0"/>
                                                                      <w:marRight w:val="0"/>
                                                                      <w:marTop w:val="0"/>
                                                                      <w:marBottom w:val="0"/>
                                                                      <w:divBdr>
                                                                        <w:top w:val="none" w:sz="0" w:space="0" w:color="auto"/>
                                                                        <w:left w:val="none" w:sz="0" w:space="0" w:color="auto"/>
                                                                        <w:bottom w:val="none" w:sz="0" w:space="0" w:color="auto"/>
                                                                        <w:right w:val="none" w:sz="0" w:space="0" w:color="auto"/>
                                                                      </w:divBdr>
                                                                    </w:div>
                                                                    <w:div w:id="179301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3990">
                                                              <w:marLeft w:val="0"/>
                                                              <w:marRight w:val="0"/>
                                                              <w:marTop w:val="0"/>
                                                              <w:marBottom w:val="0"/>
                                                              <w:divBdr>
                                                                <w:top w:val="none" w:sz="0" w:space="0" w:color="auto"/>
                                                                <w:left w:val="none" w:sz="0" w:space="0" w:color="auto"/>
                                                                <w:bottom w:val="none" w:sz="0" w:space="0" w:color="auto"/>
                                                                <w:right w:val="none" w:sz="0" w:space="0" w:color="auto"/>
                                                              </w:divBdr>
                                                              <w:divsChild>
                                                                <w:div w:id="1724787071">
                                                                  <w:marLeft w:val="0"/>
                                                                  <w:marRight w:val="0"/>
                                                                  <w:marTop w:val="0"/>
                                                                  <w:marBottom w:val="0"/>
                                                                  <w:divBdr>
                                                                    <w:top w:val="none" w:sz="0" w:space="0" w:color="auto"/>
                                                                    <w:left w:val="none" w:sz="0" w:space="0" w:color="auto"/>
                                                                    <w:bottom w:val="none" w:sz="0" w:space="0" w:color="auto"/>
                                                                    <w:right w:val="none" w:sz="0" w:space="0" w:color="auto"/>
                                                                  </w:divBdr>
                                                                  <w:divsChild>
                                                                    <w:div w:id="791439270">
                                                                      <w:marLeft w:val="0"/>
                                                                      <w:marRight w:val="0"/>
                                                                      <w:marTop w:val="0"/>
                                                                      <w:marBottom w:val="0"/>
                                                                      <w:divBdr>
                                                                        <w:top w:val="none" w:sz="0" w:space="0" w:color="auto"/>
                                                                        <w:left w:val="none" w:sz="0" w:space="0" w:color="auto"/>
                                                                        <w:bottom w:val="none" w:sz="0" w:space="0" w:color="auto"/>
                                                                        <w:right w:val="none" w:sz="0" w:space="0" w:color="auto"/>
                                                                      </w:divBdr>
                                                                    </w:div>
                                                                    <w:div w:id="2005158440">
                                                                      <w:marLeft w:val="0"/>
                                                                      <w:marRight w:val="0"/>
                                                                      <w:marTop w:val="0"/>
                                                                      <w:marBottom w:val="0"/>
                                                                      <w:divBdr>
                                                                        <w:top w:val="none" w:sz="0" w:space="0" w:color="auto"/>
                                                                        <w:left w:val="none" w:sz="0" w:space="0" w:color="auto"/>
                                                                        <w:bottom w:val="none" w:sz="0" w:space="0" w:color="auto"/>
                                                                        <w:right w:val="none" w:sz="0" w:space="0" w:color="auto"/>
                                                                      </w:divBdr>
                                                                    </w:div>
                                                                    <w:div w:id="21805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57107">
                                                              <w:marLeft w:val="0"/>
                                                              <w:marRight w:val="0"/>
                                                              <w:marTop w:val="0"/>
                                                              <w:marBottom w:val="0"/>
                                                              <w:divBdr>
                                                                <w:top w:val="none" w:sz="0" w:space="0" w:color="auto"/>
                                                                <w:left w:val="none" w:sz="0" w:space="0" w:color="auto"/>
                                                                <w:bottom w:val="none" w:sz="0" w:space="0" w:color="auto"/>
                                                                <w:right w:val="none" w:sz="0" w:space="0" w:color="auto"/>
                                                              </w:divBdr>
                                                              <w:divsChild>
                                                                <w:div w:id="424689032">
                                                                  <w:marLeft w:val="0"/>
                                                                  <w:marRight w:val="0"/>
                                                                  <w:marTop w:val="0"/>
                                                                  <w:marBottom w:val="0"/>
                                                                  <w:divBdr>
                                                                    <w:top w:val="none" w:sz="0" w:space="0" w:color="auto"/>
                                                                    <w:left w:val="none" w:sz="0" w:space="0" w:color="auto"/>
                                                                    <w:bottom w:val="none" w:sz="0" w:space="0" w:color="auto"/>
                                                                    <w:right w:val="none" w:sz="0" w:space="0" w:color="auto"/>
                                                                  </w:divBdr>
                                                                  <w:divsChild>
                                                                    <w:div w:id="1838157518">
                                                                      <w:marLeft w:val="0"/>
                                                                      <w:marRight w:val="0"/>
                                                                      <w:marTop w:val="0"/>
                                                                      <w:marBottom w:val="0"/>
                                                                      <w:divBdr>
                                                                        <w:top w:val="none" w:sz="0" w:space="0" w:color="auto"/>
                                                                        <w:left w:val="none" w:sz="0" w:space="0" w:color="auto"/>
                                                                        <w:bottom w:val="none" w:sz="0" w:space="0" w:color="auto"/>
                                                                        <w:right w:val="none" w:sz="0" w:space="0" w:color="auto"/>
                                                                      </w:divBdr>
                                                                    </w:div>
                                                                    <w:div w:id="2098356289">
                                                                      <w:marLeft w:val="0"/>
                                                                      <w:marRight w:val="0"/>
                                                                      <w:marTop w:val="0"/>
                                                                      <w:marBottom w:val="0"/>
                                                                      <w:divBdr>
                                                                        <w:top w:val="none" w:sz="0" w:space="0" w:color="auto"/>
                                                                        <w:left w:val="none" w:sz="0" w:space="0" w:color="auto"/>
                                                                        <w:bottom w:val="none" w:sz="0" w:space="0" w:color="auto"/>
                                                                        <w:right w:val="none" w:sz="0" w:space="0" w:color="auto"/>
                                                                      </w:divBdr>
                                                                    </w:div>
                                                                    <w:div w:id="85912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16888933">
      <w:bodyDiv w:val="1"/>
      <w:marLeft w:val="0"/>
      <w:marRight w:val="0"/>
      <w:marTop w:val="0"/>
      <w:marBottom w:val="0"/>
      <w:divBdr>
        <w:top w:val="none" w:sz="0" w:space="0" w:color="auto"/>
        <w:left w:val="none" w:sz="0" w:space="0" w:color="auto"/>
        <w:bottom w:val="none" w:sz="0" w:space="0" w:color="auto"/>
        <w:right w:val="none" w:sz="0" w:space="0" w:color="auto"/>
      </w:divBdr>
    </w:div>
    <w:div w:id="1075738831">
      <w:bodyDiv w:val="1"/>
      <w:marLeft w:val="0"/>
      <w:marRight w:val="0"/>
      <w:marTop w:val="0"/>
      <w:marBottom w:val="0"/>
      <w:divBdr>
        <w:top w:val="none" w:sz="0" w:space="0" w:color="auto"/>
        <w:left w:val="none" w:sz="0" w:space="0" w:color="auto"/>
        <w:bottom w:val="none" w:sz="0" w:space="0" w:color="auto"/>
        <w:right w:val="none" w:sz="0" w:space="0" w:color="auto"/>
      </w:divBdr>
    </w:div>
    <w:div w:id="1134297555">
      <w:bodyDiv w:val="1"/>
      <w:marLeft w:val="0"/>
      <w:marRight w:val="0"/>
      <w:marTop w:val="0"/>
      <w:marBottom w:val="0"/>
      <w:divBdr>
        <w:top w:val="none" w:sz="0" w:space="0" w:color="auto"/>
        <w:left w:val="none" w:sz="0" w:space="0" w:color="auto"/>
        <w:bottom w:val="none" w:sz="0" w:space="0" w:color="auto"/>
        <w:right w:val="none" w:sz="0" w:space="0" w:color="auto"/>
      </w:divBdr>
    </w:div>
    <w:div w:id="1169827697">
      <w:bodyDiv w:val="1"/>
      <w:marLeft w:val="0"/>
      <w:marRight w:val="0"/>
      <w:marTop w:val="0"/>
      <w:marBottom w:val="0"/>
      <w:divBdr>
        <w:top w:val="none" w:sz="0" w:space="0" w:color="auto"/>
        <w:left w:val="none" w:sz="0" w:space="0" w:color="auto"/>
        <w:bottom w:val="none" w:sz="0" w:space="0" w:color="auto"/>
        <w:right w:val="none" w:sz="0" w:space="0" w:color="auto"/>
      </w:divBdr>
    </w:div>
    <w:div w:id="1204714792">
      <w:bodyDiv w:val="1"/>
      <w:marLeft w:val="0"/>
      <w:marRight w:val="0"/>
      <w:marTop w:val="0"/>
      <w:marBottom w:val="0"/>
      <w:divBdr>
        <w:top w:val="none" w:sz="0" w:space="0" w:color="auto"/>
        <w:left w:val="none" w:sz="0" w:space="0" w:color="auto"/>
        <w:bottom w:val="none" w:sz="0" w:space="0" w:color="auto"/>
        <w:right w:val="none" w:sz="0" w:space="0" w:color="auto"/>
      </w:divBdr>
    </w:div>
    <w:div w:id="1206404881">
      <w:bodyDiv w:val="1"/>
      <w:marLeft w:val="0"/>
      <w:marRight w:val="0"/>
      <w:marTop w:val="0"/>
      <w:marBottom w:val="0"/>
      <w:divBdr>
        <w:top w:val="none" w:sz="0" w:space="0" w:color="auto"/>
        <w:left w:val="none" w:sz="0" w:space="0" w:color="auto"/>
        <w:bottom w:val="none" w:sz="0" w:space="0" w:color="auto"/>
        <w:right w:val="none" w:sz="0" w:space="0" w:color="auto"/>
      </w:divBdr>
    </w:div>
    <w:div w:id="1241020119">
      <w:bodyDiv w:val="1"/>
      <w:marLeft w:val="0"/>
      <w:marRight w:val="0"/>
      <w:marTop w:val="0"/>
      <w:marBottom w:val="0"/>
      <w:divBdr>
        <w:top w:val="none" w:sz="0" w:space="0" w:color="auto"/>
        <w:left w:val="none" w:sz="0" w:space="0" w:color="auto"/>
        <w:bottom w:val="none" w:sz="0" w:space="0" w:color="auto"/>
        <w:right w:val="none" w:sz="0" w:space="0" w:color="auto"/>
      </w:divBdr>
    </w:div>
    <w:div w:id="1250313775">
      <w:bodyDiv w:val="1"/>
      <w:marLeft w:val="0"/>
      <w:marRight w:val="0"/>
      <w:marTop w:val="0"/>
      <w:marBottom w:val="0"/>
      <w:divBdr>
        <w:top w:val="none" w:sz="0" w:space="0" w:color="auto"/>
        <w:left w:val="none" w:sz="0" w:space="0" w:color="auto"/>
        <w:bottom w:val="none" w:sz="0" w:space="0" w:color="auto"/>
        <w:right w:val="none" w:sz="0" w:space="0" w:color="auto"/>
      </w:divBdr>
    </w:div>
    <w:div w:id="1253276823">
      <w:bodyDiv w:val="1"/>
      <w:marLeft w:val="0"/>
      <w:marRight w:val="0"/>
      <w:marTop w:val="0"/>
      <w:marBottom w:val="0"/>
      <w:divBdr>
        <w:top w:val="none" w:sz="0" w:space="0" w:color="auto"/>
        <w:left w:val="none" w:sz="0" w:space="0" w:color="auto"/>
        <w:bottom w:val="none" w:sz="0" w:space="0" w:color="auto"/>
        <w:right w:val="none" w:sz="0" w:space="0" w:color="auto"/>
      </w:divBdr>
    </w:div>
    <w:div w:id="1343626508">
      <w:bodyDiv w:val="1"/>
      <w:marLeft w:val="0"/>
      <w:marRight w:val="0"/>
      <w:marTop w:val="0"/>
      <w:marBottom w:val="0"/>
      <w:divBdr>
        <w:top w:val="none" w:sz="0" w:space="0" w:color="auto"/>
        <w:left w:val="none" w:sz="0" w:space="0" w:color="auto"/>
        <w:bottom w:val="none" w:sz="0" w:space="0" w:color="auto"/>
        <w:right w:val="none" w:sz="0" w:space="0" w:color="auto"/>
      </w:divBdr>
    </w:div>
    <w:div w:id="1396515861">
      <w:bodyDiv w:val="1"/>
      <w:marLeft w:val="0"/>
      <w:marRight w:val="0"/>
      <w:marTop w:val="0"/>
      <w:marBottom w:val="0"/>
      <w:divBdr>
        <w:top w:val="none" w:sz="0" w:space="0" w:color="auto"/>
        <w:left w:val="none" w:sz="0" w:space="0" w:color="auto"/>
        <w:bottom w:val="none" w:sz="0" w:space="0" w:color="auto"/>
        <w:right w:val="none" w:sz="0" w:space="0" w:color="auto"/>
      </w:divBdr>
    </w:div>
    <w:div w:id="1441997546">
      <w:bodyDiv w:val="1"/>
      <w:marLeft w:val="0"/>
      <w:marRight w:val="0"/>
      <w:marTop w:val="0"/>
      <w:marBottom w:val="0"/>
      <w:divBdr>
        <w:top w:val="none" w:sz="0" w:space="0" w:color="auto"/>
        <w:left w:val="none" w:sz="0" w:space="0" w:color="auto"/>
        <w:bottom w:val="none" w:sz="0" w:space="0" w:color="auto"/>
        <w:right w:val="none" w:sz="0" w:space="0" w:color="auto"/>
      </w:divBdr>
    </w:div>
    <w:div w:id="1501045022">
      <w:bodyDiv w:val="1"/>
      <w:marLeft w:val="0"/>
      <w:marRight w:val="0"/>
      <w:marTop w:val="0"/>
      <w:marBottom w:val="0"/>
      <w:divBdr>
        <w:top w:val="none" w:sz="0" w:space="0" w:color="auto"/>
        <w:left w:val="none" w:sz="0" w:space="0" w:color="auto"/>
        <w:bottom w:val="none" w:sz="0" w:space="0" w:color="auto"/>
        <w:right w:val="none" w:sz="0" w:space="0" w:color="auto"/>
      </w:divBdr>
    </w:div>
    <w:div w:id="1674800105">
      <w:bodyDiv w:val="1"/>
      <w:marLeft w:val="0"/>
      <w:marRight w:val="0"/>
      <w:marTop w:val="0"/>
      <w:marBottom w:val="0"/>
      <w:divBdr>
        <w:top w:val="none" w:sz="0" w:space="0" w:color="auto"/>
        <w:left w:val="none" w:sz="0" w:space="0" w:color="auto"/>
        <w:bottom w:val="none" w:sz="0" w:space="0" w:color="auto"/>
        <w:right w:val="none" w:sz="0" w:space="0" w:color="auto"/>
      </w:divBdr>
    </w:div>
    <w:div w:id="1707560871">
      <w:bodyDiv w:val="1"/>
      <w:marLeft w:val="0"/>
      <w:marRight w:val="0"/>
      <w:marTop w:val="0"/>
      <w:marBottom w:val="0"/>
      <w:divBdr>
        <w:top w:val="none" w:sz="0" w:space="0" w:color="auto"/>
        <w:left w:val="none" w:sz="0" w:space="0" w:color="auto"/>
        <w:bottom w:val="none" w:sz="0" w:space="0" w:color="auto"/>
        <w:right w:val="none" w:sz="0" w:space="0" w:color="auto"/>
      </w:divBdr>
    </w:div>
    <w:div w:id="1752121161">
      <w:bodyDiv w:val="1"/>
      <w:marLeft w:val="0"/>
      <w:marRight w:val="0"/>
      <w:marTop w:val="0"/>
      <w:marBottom w:val="0"/>
      <w:divBdr>
        <w:top w:val="none" w:sz="0" w:space="0" w:color="auto"/>
        <w:left w:val="none" w:sz="0" w:space="0" w:color="auto"/>
        <w:bottom w:val="none" w:sz="0" w:space="0" w:color="auto"/>
        <w:right w:val="none" w:sz="0" w:space="0" w:color="auto"/>
      </w:divBdr>
    </w:div>
    <w:div w:id="180048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svg"/><Relationship Id="rId18" Type="http://schemas.openxmlformats.org/officeDocument/2006/relationships/hyperlink" Target="http://www.dondusang-doubs.org/comment-se-passe-le-don-de-sa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donnersonsang.com/site/page-80-les-differents-dons-sang-plasma-plaquette.html" TargetMode="External"/><Relationship Id="rId2" Type="http://schemas.openxmlformats.org/officeDocument/2006/relationships/numbering" Target="numbering.xml"/><Relationship Id="rId16" Type="http://schemas.openxmlformats.org/officeDocument/2006/relationships/hyperlink" Target="https://www.toutsurlatransfusion.com/dondusang/gestion-post-don/information-post-don.ph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yperlink" Target="https://www.april.fr/informations/don-de-sang-articles" TargetMode="Externa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service-public.fr/particuliers/vosdroits/F2376"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Pro11</b:Tag>
    <b:SourceType>Book</b:SourceType>
    <b:Guid>{EAFC81E4-2A00-44C0-9FF0-E629E3C03A80}</b:Guid>
    <b:Author>
      <b:Author>
        <b:NameList>
          <b:Person>
            <b:Last>Prost</b:Last>
            <b:First>Bernard</b:First>
          </b:Person>
        </b:NameList>
      </b:Author>
    </b:Author>
    <b:Title>XML pour l'édition : Structurer, saisir, publier</b:Title>
    <b:Year>2011</b:Year>
    <b:City>Paris</b:City>
    <b:Publisher>Eyrolles</b:Publisher>
    <b:RefOrder>11</b:RefOrder>
  </b:Source>
  <b:Source>
    <b:Tag>Rou03</b:Tag>
    <b:SourceType>Book</b:SourceType>
    <b:Guid>{B208B31A-9E2A-4F0F-9B8C-8652CEE0D57D}</b:Guid>
    <b:Title>Intelligence linguistique : le calcul du sens des énoncés élémentaire</b:Title>
    <b:Year>2003</b:Year>
    <b:Publisher>Lavoisier</b:Publisher>
    <b:City>Paris</b:City>
    <b:LCID>fr-FR</b:LCID>
    <b:Author>
      <b:Author>
        <b:NameList>
          <b:Person>
            <b:Last>Rouault</b:Last>
            <b:First>Jacques</b:First>
          </b:Person>
          <b:Person>
            <b:Last>Manes-Gallo</b:Last>
            <b:First>Maria-Caterina</b:First>
          </b:Person>
        </b:NameList>
      </b:Author>
    </b:Author>
    <b:RefOrder>12</b:RefOrder>
  </b:Source>
  <b:Source>
    <b:Tag>Hau14</b:Tag>
    <b:SourceType>Book</b:SourceType>
    <b:Guid>{D7AC1655-6620-434F-8C33-E15926986220}</b:Guid>
    <b:Author>
      <b:Author>
        <b:NameList>
          <b:Person>
            <b:Last>Hausser</b:Last>
            <b:First>Roland</b:First>
          </b:Person>
        </b:NameList>
      </b:Author>
    </b:Author>
    <b:Title>Foundations of Computational Linguistics : Human-Computer Communication in Natural Language</b:Title>
    <b:Year>2014</b:Year>
    <b:City>New York</b:City>
    <b:Publisher>Springer</b:Publisher>
    <b:RefOrder>13</b:RefOrder>
  </b:Source>
  <b:Source>
    <b:Tag>Leg15</b:Tag>
    <b:SourceType>Book</b:SourceType>
    <b:Guid>{1A60D8A1-8F70-4859-8C59-37BFBADCFD01}</b:Guid>
    <b:Author>
      <b:Author>
        <b:NameList>
          <b:Person>
            <b:Last>Legendre</b:Last>
            <b:First>Romain</b:First>
          </b:Person>
          <b:Person>
            <b:Last>Schwartzentruber</b:Last>
            <b:First>François</b:First>
          </b:Person>
        </b:NameList>
      </b:Author>
    </b:Author>
    <b:Title>Compilation : analyse lexicale et syntaxique : du texte à sa structure en informatique</b:Title>
    <b:Year>2015</b:Year>
    <b:City>Paris</b:City>
    <b:Publisher>Ellipses</b:Publisher>
    <b:RefOrder>14</b:RefOrder>
  </b:Source>
  <b:Source>
    <b:Tag>Nic14</b:Tag>
    <b:SourceType>Misc</b:SourceType>
    <b:Guid>{C38BB1D7-87FF-45A3-8A9B-268B85D3E818}</b:Guid>
    <b:Year>2014</b:Year>
    <b:City>Besançon</b:City>
    <b:Author>
      <b:Author>
        <b:NameList>
          <b:Person>
            <b:Last>Niculae</b:Last>
            <b:First>Vlad</b:First>
          </b:Person>
        </b:NameList>
      </b:Author>
    </b:Author>
    <b:Publisher>Mémoire de Master</b:Publisher>
    <b:PublicationTitle>Pattern-based Methods for Processing Creative and Figurative Language</b:PublicationTitle>
    <b:RefOrder>15</b:RefOrder>
  </b:Source>
  <b:Source>
    <b:Tag>JrB61</b:Tag>
    <b:SourceType>ConferenceProceedings</b:SourceType>
    <b:Guid>{F659D26B-CEC0-4DF1-996D-A0843EEFABDD}</b:Guid>
    <b:Title>Baseball: an Automatic Question-Answerer</b:Title>
    <b:Year>1961</b:Year>
    <b:City>Massachusetts</b:City>
    <b:Author>
      <b:Author>
        <b:NameList>
          <b:Person>
            <b:Last>Jr.</b:Last>
            <b:First>Bert</b:First>
            <b:Middle>F. Green</b:Middle>
          </b:Person>
          <b:Person>
            <b:Last>Wolf</b:Last>
            <b:First>Alice</b:First>
            <b:Middle>K.</b:Middle>
          </b:Person>
          <b:Person>
            <b:Last>Chomsky</b:Last>
            <b:First>Carole</b:First>
          </b:Person>
          <b:Person>
            <b:Last>Laughery</b:Last>
            <b:First>Kenneth</b:First>
          </b:Person>
        </b:NameList>
      </b:Author>
    </b:Author>
    <b:Publisher>Massachusetts Institute of Technology Lexington 73</b:Publisher>
    <b:ConferenceName>Proceedings of the Western Joint Computer Conference</b:ConferenceName>
    <b:DOI>10.1145/1460690.1460714</b:DOI>
    <b:RefOrder>16</b:RefOrder>
  </b:Source>
  <b:Source>
    <b:Tag>CRU08</b:Tag>
    <b:SourceType>JournalArticle</b:SourceType>
    <b:Guid>{8A195385-6A75-4552-82E5-5B02F607B9F5}</b:Guid>
    <b:Title>Supervised approach to recognize question type in a QA system for Health</b:Title>
    <b:Year>2008</b:Year>
    <b:Author>
      <b:Author>
        <b:NameList>
          <b:Person>
            <b:Last>CRUCHET</b:Last>
            <b:First>Sarah</b:First>
          </b:Person>
          <b:Person>
            <b:Last>GAUDINAT</b:Last>
            <b:First>Arnaud</b:First>
          </b:Person>
          <b:Person>
            <b:Last>BOYER</b:Last>
            <b:First>Célia</b:First>
          </b:Person>
        </b:NameList>
      </b:Author>
    </b:Author>
    <b:JournalName>Studies in Health Technology and Informatic</b:JournalName>
    <b:DOI>10.3233/978-1-58603-864-9-407</b:DOI>
    <b:RefOrder>1</b:RefOrder>
  </b:Source>
  <b:Source>
    <b:Tag>Asm16</b:Tag>
    <b:SourceType>ConferenceProceedings</b:SourceType>
    <b:Guid>{4CEFC504-61BB-4C80-BA34-7A2211B67591}</b:Guid>
    <b:Title>Recognizing Question Entailment for Medical Question Answering</b:Title>
    <b:Year>2016</b:Year>
    <b:Author>
      <b:Author>
        <b:NameList>
          <b:Person>
            <b:Last>Abacha</b:Last>
            <b:First>AsmaBen</b:First>
          </b:Person>
          <b:Person>
            <b:Last>Demner-Fushman</b:Last>
            <b:First>Dina</b:First>
          </b:Person>
        </b:NameList>
      </b:Author>
    </b:Author>
    <b:City>Bethesda</b:City>
    <b:Publisher>U.S.National Library of Medicine</b:Publisher>
    <b:RefOrder>2</b:RefOrder>
  </b:Source>
  <b:Source>
    <b:Tag>Fab04</b:Tag>
    <b:SourceType>ConferenceProceedings</b:SourceType>
    <b:Guid>{2EB897E5-76BE-4766-8E85-E0A013CB596E}</b:Guid>
    <b:Author>
      <b:Author>
        <b:NameList>
          <b:Person>
            <b:Last>Rinaldi</b:Last>
            <b:First>Fabio</b:First>
          </b:Person>
          <b:Person>
            <b:Last>Dowdall</b:Last>
            <b:First>James</b:First>
          </b:Person>
          <b:Person>
            <b:Last>Schneider</b:Last>
            <b:First>Gerold</b:First>
          </b:Person>
          <b:Person>
            <b:Last>Persidis</b:Last>
            <b:First>Andreas</b:First>
          </b:Person>
        </b:NameList>
      </b:Author>
    </b:Author>
    <b:Title>Answering Questions in the Genomics Domain</b:Title>
    <b:Year>2004</b:Year>
    <b:ConferenceName>Proceedings of ACL 04: Workshop on question answering in restricted fomains</b:ConferenceName>
    <b:City>Barcelona</b:City>
    <b:RefOrder>3</b:RefOrder>
  </b:Source>
  <b:Source>
    <b:Tag>Emb08</b:Tag>
    <b:SourceType>Report</b:SourceType>
    <b:Guid>{6F4173A9-CB1B-4A48-92E5-5322672FCE16}</b:Guid>
    <b:Author>
      <b:Author>
        <b:NameList>
          <b:Person>
            <b:Last>Embarek</b:Last>
            <b:First>Mehdi</b:First>
          </b:Person>
        </b:NameList>
      </b:Author>
    </b:Author>
    <b:Title>Un système de question-réponse dans le domaine médical : le système Esculape.</b:Title>
    <b:Year>2008</b:Year>
    <b:City>Université Paris-Est</b:City>
    <b:RefOrder>7</b:RefOrder>
  </b:Source>
  <b:Source>
    <b:Tag>Sar04</b:Tag>
    <b:SourceType>ConferenceProceedings</b:SourceType>
    <b:Guid>{10F2973D-D7E3-43D7-B630-E660D5F21A25}</b:Guid>
    <b:Title>L'analyse des questions : intérêts pour la génération des réponses</b:Title>
    <b:Year>2004</b:Year>
    <b:City>Fès</b:City>
    <b:Author>
      <b:Author>
        <b:NameList>
          <b:Person>
            <b:Last>Mendes</b:Last>
            <b:First>Sara</b:First>
          </b:Person>
          <b:Person>
            <b:Last>Moriceau</b:Last>
            <b:First>Véronique</b:First>
          </b:Person>
        </b:NameList>
      </b:Author>
    </b:Author>
    <b:ConferenceName>TALN 2004 Workshop Question-Réponse</b:ConferenceName>
    <b:RefOrder>9</b:RefOrder>
  </b:Source>
  <b:Source>
    <b:Tag>Nou10</b:Tag>
    <b:SourceType>ConferenceProceedings</b:SourceType>
    <b:Guid>{BECFFD7F-C287-48AB-9A36-1D7175BC110F}</b:Guid>
    <b:Title>Les entités nommées : éléments pour la conceptualisation </b:Title>
    <b:Year>2010</b:Year>
    <b:City>Nîmes</b:City>
    <b:Author>
      <b:Author>
        <b:NameList>
          <b:Person>
            <b:Last>Omrane</b:Last>
            <b:First>Nouha</b:First>
          </b:Person>
          <b:Person>
            <b:Last>Nazarenko</b:Last>
            <b:First>Adeline</b:First>
          </b:Person>
          <b:Person>
            <b:Last>Szulman</b:Last>
            <b:First>Sylvie</b:First>
          </b:Person>
        </b:NameList>
      </b:Author>
    </b:Author>
    <b:ConferenceName>21es Journées francophones d’Ingénierie des Connaissances</b:ConferenceName>
    <b:RefOrder>8</b:RefOrder>
  </b:Source>
  <b:Source>
    <b:Tag>Cla10</b:Tag>
    <b:SourceType>Book</b:SourceType>
    <b:Guid>{EF21D50C-A8C0-4578-8662-AE163FB99411}</b:Guid>
    <b:Title>The Handbook of Computationnal Linguistics and Natural Language Processing</b:Title>
    <b:Year>2010</b:Year>
    <b:Publisher>Wiley-Blackwell</b:Publisher>
    <b:Author>
      <b:Author>
        <b:NameList>
          <b:Person>
            <b:Last>Clark</b:Last>
            <b:First>Alexander</b:First>
          </b:Person>
          <b:Person>
            <b:Last>Fox</b:Last>
            <b:First>Chris</b:First>
          </b:Person>
          <b:Person>
            <b:Last>Lappin</b:Last>
            <b:First>Shalom</b:First>
          </b:Person>
        </b:NameList>
      </b:Author>
    </b:Author>
    <b:RefOrder>6</b:RefOrder>
  </b:Source>
  <b:Source>
    <b:Tag>Jur17</b:Tag>
    <b:SourceType>Book</b:SourceType>
    <b:Guid>{43C363E1-4B4E-4EE5-B5D2-CE6664D283E5}</b:Guid>
    <b:Author>
      <b:Author>
        <b:NameList>
          <b:Person>
            <b:Last>Jurafsky</b:Last>
            <b:First>Daniel</b:First>
          </b:Person>
          <b:Person>
            <b:Last>Martin</b:Last>
            <b:First>James</b:First>
            <b:Middle>H.</b:Middle>
          </b:Person>
        </b:NameList>
      </b:Author>
    </b:Author>
    <b:Title>Speech and Language Processing: an Introduction to Natural Language Processing, Computational Linguistics, and Speech Recognition</b:Title>
    <b:Year>2017</b:Year>
    <b:City>Stanford</b:City>
    <b:RefOrder>4</b:RefOrder>
  </b:Source>
  <b:Source>
    <b:Tag>Rob00</b:Tag>
    <b:SourceType>Book</b:SourceType>
    <b:Guid>{13CD2AF5-5540-41F5-A027-367DE0DAF792}</b:Guid>
    <b:Author>
      <b:Author>
        <b:NameList>
          <b:Person>
            <b:Last>Dale</b:Last>
            <b:First>Robert</b:First>
          </b:Person>
          <b:Person>
            <b:Last>Moisl</b:Last>
            <b:First>Hermann</b:First>
          </b:Person>
          <b:Person>
            <b:Last>Somers</b:Last>
            <b:First>Harold</b:First>
          </b:Person>
        </b:NameList>
      </b:Author>
    </b:Author>
    <b:Title>Handbook of Natural Language Processing</b:Title>
    <b:Year>2000</b:Year>
    <b:City>New York</b:City>
    <b:Publisher>Marcel Dekker</b:Publisher>
    <b:RefOrder>5</b:RefOrder>
  </b:Source>
  <b:Source>
    <b:Tag>Xin04</b:Tag>
    <b:SourceType>JournalArticle</b:SourceType>
    <b:Guid>{6087CB74-E62D-4A4F-8C91-CFC99A1CC721}</b:Guid>
    <b:Title>Learning Question Classifiers: the Role of Semantic Information</b:Title>
    <b:Year>2004</b:Year>
    <b:Author>
      <b:Author>
        <b:NameList>
          <b:Person>
            <b:Last>Li</b:Last>
            <b:First>Xin</b:First>
          </b:Person>
          <b:Person>
            <b:Last>Roth</b:Last>
            <b:First>Dan</b:First>
          </b:Person>
        </b:NameList>
      </b:Author>
    </b:Author>
    <b:RefOrder>10</b:RefOrder>
  </b:Source>
</b:Sources>
</file>

<file path=customXml/itemProps1.xml><?xml version="1.0" encoding="utf-8"?>
<ds:datastoreItem xmlns:ds="http://schemas.openxmlformats.org/officeDocument/2006/customXml" ds:itemID="{BA85D0D1-1A21-4905-B2E9-D5262D822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4770</TotalTime>
  <Pages>31</Pages>
  <Words>12440</Words>
  <Characters>70909</Characters>
  <Application>Microsoft Office Word</Application>
  <DocSecurity>0</DocSecurity>
  <Lines>590</Lines>
  <Paragraphs>166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UFC</Company>
  <LinksUpToDate>false</LinksUpToDate>
  <CharactersWithSpaces>83183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CALATAYUD ANA</dc:creator>
  <cp:keywords/>
  <dc:description/>
  <cp:lastModifiedBy>Iana Atanassova</cp:lastModifiedBy>
  <cp:revision>85</cp:revision>
  <dcterms:created xsi:type="dcterms:W3CDTF">2017-11-27T08:32:00Z</dcterms:created>
  <dcterms:modified xsi:type="dcterms:W3CDTF">2018-05-21T14:05:00Z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http://www.zotero.org/styles/french2</vt:lpwstr>
  </property>
  <property fmtid="{D5CDD505-2E9C-101B-9397-08002B2CF9AE}" pid="13" name="Mendeley Recent Style Name 5_1">
    <vt:lpwstr>France (auteurs et al., numérotation, French)</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http://www.zotero.org/styles/chicago-author-date</vt:lpwstr>
  </property>
  <property fmtid="{D5CDD505-2E9C-101B-9397-08002B2CF9AE}" pid="24" name="Mendeley Unique User Id_1">
    <vt:lpwstr>b6f2b138-07a6-398f-92ca-001027aee792</vt:lpwstr>
  </property>
  <property fmtid="{D5CDD505-2E9C-101B-9397-08002B2CF9AE}" pid="25" name="ZOTERO_PREF_1">
    <vt:lpwstr>&lt;data data-version="3" zotero-version="5.0.47"&gt;&lt;session id="dCX24uin"/&gt;&lt;style id="http://www.zotero.org/styles/chicago-note-bibliography" locale="fr-FR" hasBibliography="1" bibliographyStyleHasBeenSet="1"/&gt;&lt;prefs&gt;&lt;pref name="noteType" value="1"/&gt;&lt;pref nam</vt:lpwstr>
  </property>
  <property fmtid="{D5CDD505-2E9C-101B-9397-08002B2CF9AE}" pid="26" name="ZOTERO_PREF_2">
    <vt:lpwstr>e="fieldType" value="Field"/&gt;&lt;/prefs&gt;&lt;/data&gt;</vt:lpwstr>
  </property>
</Properties>
</file>