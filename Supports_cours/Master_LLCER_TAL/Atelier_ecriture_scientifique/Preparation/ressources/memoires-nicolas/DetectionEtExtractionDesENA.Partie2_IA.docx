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2"/>
        </w:numPr>
        <w:pBdr>
          <w:bottom w:val="single" w:sz="4" w:space="1" w:color="000000"/>
        </w:pBdr>
        <w:spacing w:before="400" w:after="120"/>
        <w:rPr>
          <w:rFonts w:ascii="Times New Roman" w:hAnsi="Times New Roman" w:cs="Times New Roman" w:asciiTheme="majorBidi" w:cstheme="majorBidi" w:hAnsiTheme="majorBidi"/>
          <w:b/>
          <w:b/>
          <w:bCs/>
          <w:color w:val="000000" w:themeColor="text1"/>
          <w:sz w:val="32"/>
          <w:szCs w:val="32"/>
        </w:rPr>
      </w:pPr>
      <w:r>
        <w:rPr>
          <w:b/>
          <w:bCs/>
          <w:color w:val="000000" w:themeColor="text1"/>
          <w:sz w:val="32"/>
          <w:szCs w:val="32"/>
        </w:rPr>
        <w:t>Expérimentation</w:t>
      </w:r>
    </w:p>
    <w:p>
      <w:pPr>
        <w:pStyle w:val="Normal"/>
        <w:spacing w:lineRule="auto" w:line="360" w:before="0" w:after="160"/>
        <w:rPr>
          <w:rFonts w:ascii="Times New Roman" w:hAnsi="Times New Roman" w:cs="Times New Roman" w:asciiTheme="majorBidi" w:cstheme="majorBidi" w:hAnsiTheme="majorBidi"/>
          <w:b/>
          <w:b/>
          <w:bCs/>
          <w:sz w:val="28"/>
          <w:szCs w:val="28"/>
        </w:rPr>
      </w:pPr>
      <w:r>
        <w:rPr>
          <w:rFonts w:cs="Times New Roman" w:cstheme="majorBidi" w:ascii="Times New Roman" w:hAnsi="Times New Roman"/>
          <w:b/>
          <w:bCs/>
          <w:sz w:val="28"/>
          <w:szCs w:val="28"/>
        </w:rPr>
      </w:r>
    </w:p>
    <w:p>
      <w:pPr>
        <w:pStyle w:val="Normal"/>
        <w:spacing w:lineRule="auto" w:line="360" w:before="0" w:after="16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Corpus</w:t>
      </w:r>
    </w:p>
    <w:p>
      <w:pPr>
        <w:pStyle w:val="Normal"/>
        <w:spacing w:lineRule="auto" w:line="360" w:before="0" w:after="160"/>
        <w:rPr/>
      </w:pPr>
      <w:r>
        <w:rPr>
          <w:rFonts w:cs="Times New Roman" w:ascii="Times New Roman" w:hAnsi="Times New Roman" w:asciiTheme="majorBidi" w:cstheme="majorBidi" w:hAnsiTheme="majorBidi"/>
          <w:sz w:val="24"/>
          <w:szCs w:val="24"/>
        </w:rPr>
        <w:t xml:space="preserve">Afin de procéder à notre expérimentation qui consiste à analyser l’outil ALP , nous </w:t>
      </w:r>
      <w:del w:id="0" w:author="Iana Atanassova" w:date="2019-05-18T17:06:28Z">
        <w:r>
          <w:rPr>
            <w:rFonts w:cs="Times New Roman" w:ascii="Times New Roman" w:hAnsi="Times New Roman" w:asciiTheme="majorBidi" w:cstheme="majorBidi" w:hAnsiTheme="majorBidi"/>
            <w:sz w:val="24"/>
            <w:szCs w:val="24"/>
          </w:rPr>
          <w:delText>allons</w:delText>
        </w:r>
      </w:del>
      <w:r>
        <w:rPr>
          <w:rFonts w:cs="Times New Roman" w:ascii="Times New Roman" w:hAnsi="Times New Roman" w:asciiTheme="majorBidi" w:cstheme="majorBidi" w:hAnsiTheme="majorBidi"/>
          <w:sz w:val="24"/>
          <w:szCs w:val="24"/>
        </w:rPr>
        <w:t xml:space="preserve"> utilis</w:t>
      </w:r>
      <w:ins w:id="1" w:author="Iana Atanassova" w:date="2019-05-18T17:06:31Z">
        <w:r>
          <w:rPr>
            <w:rFonts w:cs="Times New Roman" w:ascii="Times New Roman" w:hAnsi="Times New Roman" w:asciiTheme="majorBidi" w:cstheme="majorBidi" w:hAnsiTheme="majorBidi"/>
            <w:sz w:val="24"/>
            <w:szCs w:val="24"/>
          </w:rPr>
          <w:t>ons</w:t>
        </w:r>
      </w:ins>
      <w:del w:id="2" w:author="Iana Atanassova" w:date="2019-05-18T17:06:30Z">
        <w:r>
          <w:rPr>
            <w:rFonts w:cs="Times New Roman" w:ascii="Times New Roman" w:hAnsi="Times New Roman" w:asciiTheme="majorBidi" w:cstheme="majorBidi" w:hAnsiTheme="majorBidi"/>
            <w:sz w:val="24"/>
            <w:szCs w:val="24"/>
          </w:rPr>
          <w:delText>er</w:delText>
        </w:r>
      </w:del>
      <w:r>
        <w:rPr>
          <w:rFonts w:cs="Times New Roman" w:ascii="Times New Roman" w:hAnsi="Times New Roman" w:asciiTheme="majorBidi" w:cstheme="majorBidi" w:hAnsiTheme="majorBidi"/>
          <w:sz w:val="24"/>
          <w:szCs w:val="24"/>
        </w:rPr>
        <w:t xml:space="preserve"> des articles issus de site d’informations comme </w:t>
      </w:r>
      <w:r>
        <w:rPr>
          <w:rFonts w:cs="Times New Roman" w:ascii="Times New Roman" w:hAnsi="Times New Roman" w:asciiTheme="majorBidi" w:cstheme="majorBidi" w:hAnsiTheme="majorBidi"/>
          <w:i/>
          <w:iCs/>
          <w:sz w:val="24"/>
          <w:szCs w:val="24"/>
        </w:rPr>
        <w:t>ALJazeera, France24 Arabia et ALArabia</w:t>
      </w:r>
      <w:r>
        <w:rPr>
          <w:rFonts w:cs="Times New Roman" w:ascii="Times New Roman" w:hAnsi="Times New Roman" w:asciiTheme="majorBidi" w:cstheme="majorBidi" w:hAnsiTheme="majorBidi"/>
          <w:sz w:val="24"/>
          <w:szCs w:val="24"/>
        </w:rPr>
        <w:t>. Nous choisi</w:t>
      </w:r>
      <w:del w:id="3" w:author="Iana Atanassova" w:date="2019-05-18T17:06:20Z">
        <w:r>
          <w:rPr>
            <w:rFonts w:cs="Times New Roman" w:ascii="Times New Roman" w:hAnsi="Times New Roman" w:asciiTheme="majorBidi" w:cstheme="majorBidi" w:hAnsiTheme="majorBidi"/>
            <w:sz w:val="24"/>
            <w:szCs w:val="24"/>
          </w:rPr>
          <w:delText>r</w:delText>
        </w:r>
      </w:del>
      <w:ins w:id="4" w:author="Iana Atanassova" w:date="2019-05-18T17:06:20Z">
        <w:r>
          <w:rPr>
            <w:rFonts w:cs="Times New Roman" w:ascii="Times New Roman" w:hAnsi="Times New Roman" w:asciiTheme="majorBidi" w:cstheme="majorBidi" w:hAnsiTheme="majorBidi"/>
            <w:sz w:val="24"/>
            <w:szCs w:val="24"/>
          </w:rPr>
          <w:t>ss</w:t>
        </w:r>
      </w:ins>
      <w:r>
        <w:rPr>
          <w:rFonts w:cs="Times New Roman" w:ascii="Times New Roman" w:hAnsi="Times New Roman" w:asciiTheme="majorBidi" w:cstheme="majorBidi" w:hAnsiTheme="majorBidi"/>
          <w:sz w:val="24"/>
          <w:szCs w:val="24"/>
        </w:rPr>
        <w:t xml:space="preserve">ons des articles qui parleront de politique et d’économie. </w:t>
      </w:r>
    </w:p>
    <w:p>
      <w:pPr>
        <w:pStyle w:val="Normal"/>
        <w:spacing w:lineRule="auto" w:line="360" w:before="0" w:after="16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Méthode</w:t>
      </w:r>
    </w:p>
    <w:p>
      <w:pPr>
        <w:pStyle w:val="Normal"/>
        <w:spacing w:lineRule="auto" w:line="360"/>
        <w:jc w:val="both"/>
        <w:rPr/>
      </w:pPr>
      <w:r>
        <w:rPr>
          <w:rFonts w:cs="Times New Roman" w:ascii="Times New Roman" w:hAnsi="Times New Roman" w:asciiTheme="majorBidi" w:cstheme="majorBidi" w:hAnsiTheme="majorBidi"/>
          <w:sz w:val="24"/>
          <w:szCs w:val="24"/>
        </w:rPr>
        <w:t xml:space="preserve">Notre méthode de travail consistera à analyser les articles sur l’interface web de l’outil ALP, ce dernier est un outil gratuit et accessible sur le site internet </w:t>
      </w:r>
      <w:r>
        <w:rPr>
          <w:rFonts w:cs="Times New Roman" w:ascii="Times New Roman" w:hAnsi="Times New Roman" w:asciiTheme="majorBidi" w:cstheme="majorBidi" w:hAnsiTheme="majorBidi"/>
          <w:i/>
          <w:iCs/>
          <w:sz w:val="24"/>
          <w:szCs w:val="24"/>
        </w:rPr>
        <w:t>arabicnlp.pro/alp</w:t>
      </w:r>
      <w:r>
        <w:rPr>
          <w:rStyle w:val="FootnoteCharacters"/>
          <w:rStyle w:val="Ancredenotedebasdepage"/>
          <w:rFonts w:cs="Times New Roman" w:ascii="Times New Roman" w:hAnsi="Times New Roman" w:asciiTheme="majorBidi" w:cstheme="majorBidi" w:hAnsiTheme="majorBidi"/>
          <w:i/>
          <w:iCs/>
          <w:sz w:val="24"/>
          <w:szCs w:val="24"/>
        </w:rPr>
        <w:footnoteReference w:id="2"/>
      </w:r>
      <w:r>
        <w:rPr>
          <w:rFonts w:cs="Times New Roman" w:ascii="Times New Roman" w:hAnsi="Times New Roman" w:asciiTheme="majorBidi" w:cstheme="majorBidi" w:hAnsiTheme="majorBidi"/>
          <w:i/>
          <w:iCs/>
          <w:sz w:val="24"/>
          <w:szCs w:val="24"/>
        </w:rPr>
        <w:t xml:space="preserve">.  </w:t>
      </w:r>
      <w:r>
        <w:rPr>
          <w:rFonts w:cs="Times New Roman" w:ascii="Times New Roman" w:hAnsi="Times New Roman" w:asciiTheme="majorBidi" w:cstheme="majorBidi" w:hAnsiTheme="majorBidi"/>
          <w:sz w:val="24"/>
          <w:szCs w:val="24"/>
        </w:rPr>
        <w:t xml:space="preserve">                                                      Notre objectif sera d’évaluer la reconnaissance des EN sur ALP et d’analyser les erreurs de l’outil</w:t>
      </w:r>
      <w:ins w:id="5" w:author="Iana Atanassova" w:date="2019-05-18T17:07:17Z">
        <w:r>
          <w:rPr>
            <w:rFonts w:cs="Times New Roman" w:ascii="Times New Roman" w:hAnsi="Times New Roman" w:asciiTheme="majorBidi" w:cstheme="majorBidi" w:hAnsiTheme="majorBidi"/>
            <w:sz w:val="24"/>
            <w:szCs w:val="24"/>
          </w:rPr>
          <w:t>,</w:t>
        </w:r>
      </w:ins>
      <w:del w:id="6" w:author="Iana Atanassova" w:date="2019-05-18T17:07:17Z">
        <w:r>
          <w:rPr>
            <w:rFonts w:cs="Times New Roman" w:ascii="Times New Roman" w:hAnsi="Times New Roman" w:asciiTheme="majorBidi" w:cstheme="majorBidi" w:hAnsiTheme="majorBidi"/>
            <w:sz w:val="24"/>
            <w:szCs w:val="24"/>
          </w:rPr>
          <w:delText>.</w:delText>
        </w:r>
      </w:del>
      <w:r>
        <w:rPr>
          <w:rFonts w:cs="Times New Roman" w:ascii="Times New Roman" w:hAnsi="Times New Roman" w:asciiTheme="majorBidi" w:cstheme="majorBidi" w:hAnsiTheme="majorBidi"/>
          <w:sz w:val="24"/>
          <w:szCs w:val="24"/>
        </w:rPr>
        <w:t xml:space="preserve"> </w:t>
      </w:r>
      <w:del w:id="7" w:author="Iana Atanassova" w:date="2019-05-18T17:07:08Z">
        <w:r>
          <w:rPr>
            <w:rFonts w:cs="Times New Roman" w:ascii="Times New Roman" w:hAnsi="Times New Roman" w:asciiTheme="majorBidi" w:cstheme="majorBidi" w:hAnsiTheme="majorBidi"/>
            <w:sz w:val="24"/>
            <w:szCs w:val="24"/>
          </w:rPr>
          <w:delText>Il sera donc question de concevoir</w:delText>
        </w:r>
      </w:del>
      <w:ins w:id="8" w:author="Iana Atanassova" w:date="2019-05-18T17:07:08Z">
        <w:r>
          <w:rPr>
            <w:rFonts w:cs="Times New Roman" w:ascii="Times New Roman" w:hAnsi="Times New Roman" w:asciiTheme="majorBidi" w:cstheme="majorBidi" w:hAnsiTheme="majorBidi"/>
            <w:sz w:val="24"/>
            <w:szCs w:val="24"/>
          </w:rPr>
          <w:t>qui seront présentées dans</w:t>
        </w:r>
      </w:ins>
      <w:r>
        <w:rPr>
          <w:rFonts w:cs="Times New Roman" w:ascii="Times New Roman" w:hAnsi="Times New Roman" w:asciiTheme="majorBidi" w:cstheme="majorBidi" w:hAnsiTheme="majorBidi"/>
          <w:sz w:val="24"/>
          <w:szCs w:val="24"/>
        </w:rPr>
        <w:t xml:space="preserve"> des tableaux pour chaque article. </w:t>
      </w:r>
      <w:del w:id="9" w:author="Iana Atanassova" w:date="2019-05-18T17:07:25Z">
        <w:r>
          <w:rPr>
            <w:rFonts w:cs="Times New Roman" w:ascii="Times New Roman" w:hAnsi="Times New Roman" w:asciiTheme="majorBidi" w:cstheme="majorBidi" w:hAnsiTheme="majorBidi"/>
            <w:sz w:val="24"/>
            <w:szCs w:val="24"/>
          </w:rPr>
          <w:delText>Nos tableaux auront pour tache de décrypter les erreurs intervenues dans chaque article.</w:delText>
        </w:r>
      </w:del>
      <w:r>
        <w:rPr>
          <w:rFonts w:cs="Times New Roman" w:ascii="Times New Roman" w:hAnsi="Times New Roman" w:asciiTheme="majorBidi" w:cstheme="majorBidi" w:hAnsiTheme="majorBidi"/>
          <w:sz w:val="24"/>
          <w:szCs w:val="24"/>
        </w:rPr>
        <w:t xml:space="preserve"> Chaque tableau contiendra cinq colonnes</w:t>
      </w:r>
      <w:del w:id="10" w:author="Iana Atanassova" w:date="2019-05-18T17:07:32Z">
        <w:r>
          <w:rPr>
            <w:rFonts w:cs="Times New Roman" w:ascii="Times New Roman" w:hAnsi="Times New Roman" w:asciiTheme="majorBidi" w:cstheme="majorBidi" w:hAnsiTheme="majorBidi"/>
            <w:sz w:val="24"/>
            <w:szCs w:val="24"/>
          </w:rPr>
          <w:delText xml:space="preserve"> </w:delText>
        </w:r>
      </w:del>
      <w:r>
        <w:rPr>
          <w:rFonts w:cs="Times New Roman" w:ascii="Times New Roman" w:hAnsi="Times New Roman" w:asciiTheme="majorBidi" w:cstheme="majorBidi" w:hAnsiTheme="majorBidi"/>
          <w:sz w:val="24"/>
          <w:szCs w:val="24"/>
        </w:rPr>
        <w:t xml:space="preserve">, la première colonne sera appelée </w:t>
      </w:r>
      <w:r>
        <w:rPr>
          <w:rFonts w:cs="Times New Roman" w:ascii="Times New Roman" w:hAnsi="Times New Roman" w:asciiTheme="majorBidi" w:cstheme="majorBidi" w:hAnsiTheme="majorBidi"/>
          <w:i/>
          <w:iCs/>
          <w:sz w:val="24"/>
          <w:szCs w:val="24"/>
        </w:rPr>
        <w:t>Lexèmes</w:t>
      </w:r>
      <w:del w:id="11" w:author="Iana Atanassova" w:date="2019-05-18T17:07:35Z">
        <w:commentRangeStart w:id="0"/>
        <w:r>
          <w:rPr>
            <w:rFonts w:cs="Times New Roman" w:ascii="Times New Roman" w:hAnsi="Times New Roman" w:asciiTheme="majorBidi" w:cstheme="majorBidi" w:hAnsiTheme="majorBidi"/>
            <w:sz w:val="24"/>
            <w:szCs w:val="24"/>
          </w:rPr>
          <w:delText xml:space="preserve"> </w:delText>
        </w:r>
      </w:del>
      <w:ins w:id="12" w:author="Iana Atanassova" w:date="2019-05-18T17:07:39Z">
        <w:r>
          <w:rPr>
            <w:rFonts w:cs="Times New Roman" w:ascii="Times New Roman" w:hAnsi="Times New Roman" w:asciiTheme="majorBidi" w:cstheme="majorBidi" w:hAnsiTheme="majorBidi"/>
            <w:sz w:val="24"/>
            <w:szCs w:val="24"/>
          </w:rPr>
        </w:r>
      </w:ins>
      <w:commentRangeEnd w:id="0"/>
      <w:r>
        <w:commentReference w:id="0"/>
      </w:r>
      <w:r>
        <w:rPr>
          <w:rFonts w:cs="Times New Roman" w:ascii="Times New Roman" w:hAnsi="Times New Roman" w:asciiTheme="majorBidi" w:cstheme="majorBidi" w:hAnsiTheme="majorBidi"/>
          <w:sz w:val="24"/>
          <w:szCs w:val="24"/>
        </w:rPr>
        <w:t>, nous écrirons dans cette colonne les mots qui portent une ambigüité ou une erreur dans l’outil ALP.</w:t>
      </w:r>
    </w:p>
    <w:p>
      <w:pPr>
        <w:pStyle w:val="Normal"/>
        <w:spacing w:lineRule="auto" w:line="360"/>
        <w:jc w:val="both"/>
        <w:rPr/>
      </w:pPr>
      <w:r>
        <w:rPr>
          <w:rFonts w:cs="Times New Roman" w:ascii="Times New Roman" w:hAnsi="Times New Roman" w:asciiTheme="majorBidi" w:cstheme="majorBidi" w:hAnsiTheme="majorBidi"/>
          <w:sz w:val="24"/>
          <w:szCs w:val="24"/>
        </w:rPr>
        <w:t xml:space="preserve">La deuxième colonne quant à elle sera le </w:t>
      </w:r>
      <w:r>
        <w:rPr>
          <w:rFonts w:cs="Times New Roman" w:ascii="Times New Roman" w:hAnsi="Times New Roman" w:asciiTheme="majorBidi" w:cstheme="majorBidi" w:hAnsiTheme="majorBidi"/>
          <w:i/>
          <w:iCs/>
          <w:sz w:val="24"/>
          <w:szCs w:val="24"/>
        </w:rPr>
        <w:t xml:space="preserve">Tag ALP </w:t>
      </w:r>
      <w:r>
        <w:rPr>
          <w:rFonts w:cs="Times New Roman" w:ascii="Times New Roman" w:hAnsi="Times New Roman" w:asciiTheme="majorBidi" w:cstheme="majorBidi" w:hAnsiTheme="majorBidi"/>
          <w:sz w:val="24"/>
          <w:szCs w:val="24"/>
        </w:rPr>
        <w:t xml:space="preserve">proposé par l’outil ALP. La troisième colonne aura pour nom </w:t>
      </w:r>
      <w:r>
        <w:rPr>
          <w:rFonts w:cs="Times New Roman" w:ascii="Times New Roman" w:hAnsi="Times New Roman" w:asciiTheme="majorBidi" w:cstheme="majorBidi" w:hAnsiTheme="majorBidi"/>
          <w:i/>
          <w:iCs/>
          <w:sz w:val="24"/>
          <w:szCs w:val="24"/>
        </w:rPr>
        <w:t>Tag Correct</w:t>
      </w:r>
      <w:r>
        <w:rPr>
          <w:rFonts w:cs="Times New Roman" w:ascii="Times New Roman" w:hAnsi="Times New Roman" w:asciiTheme="majorBidi" w:cstheme="majorBidi" w:hAnsiTheme="majorBidi"/>
          <w:sz w:val="24"/>
          <w:szCs w:val="24"/>
        </w:rPr>
        <w:t xml:space="preserve">, comme son nom l’indique ,il sera question de corriger les tags proposés par ALP. Dans la quatrième colonne </w:t>
      </w:r>
      <w:del w:id="13" w:author="Iana Atanassova" w:date="2019-05-18T17:08:29Z">
        <w:r>
          <w:rPr>
            <w:rFonts w:cs="Times New Roman" w:ascii="Times New Roman" w:hAnsi="Times New Roman" w:asciiTheme="majorBidi" w:cstheme="majorBidi" w:hAnsiTheme="majorBidi"/>
            <w:sz w:val="24"/>
            <w:szCs w:val="24"/>
          </w:rPr>
          <w:delText>le ton sera donné sur</w:delText>
        </w:r>
      </w:del>
      <w:ins w:id="14" w:author="Iana Atanassova" w:date="2019-05-18T17:08:29Z">
        <w:r>
          <w:rPr>
            <w:rFonts w:cs="Times New Roman" w:ascii="Times New Roman" w:hAnsi="Times New Roman" w:asciiTheme="majorBidi" w:cstheme="majorBidi" w:hAnsiTheme="majorBidi"/>
            <w:sz w:val="24"/>
            <w:szCs w:val="24"/>
          </w:rPr>
          <w:t>nous proposerons</w:t>
        </w:r>
      </w:ins>
      <w:r>
        <w:rPr>
          <w:rFonts w:cs="Times New Roman" w:ascii="Times New Roman" w:hAnsi="Times New Roman" w:asciiTheme="majorBidi" w:cstheme="majorBidi" w:hAnsiTheme="majorBidi"/>
          <w:sz w:val="24"/>
          <w:szCs w:val="24"/>
        </w:rPr>
        <w:t xml:space="preserve"> l’analyse et la description de l’ambigüité et de l’erreur, cette colonne s’appellera donc </w:t>
      </w:r>
      <w:r>
        <w:rPr>
          <w:rFonts w:cs="Times New Roman" w:ascii="Times New Roman" w:hAnsi="Times New Roman" w:asciiTheme="majorBidi" w:cstheme="majorBidi" w:hAnsiTheme="majorBidi"/>
          <w:i/>
          <w:iCs/>
          <w:sz w:val="24"/>
          <w:szCs w:val="24"/>
        </w:rPr>
        <w:t>Analyse.</w:t>
      </w:r>
      <w:r>
        <w:rPr>
          <w:rFonts w:cs="Times New Roman" w:ascii="Times New Roman" w:hAnsi="Times New Roman" w:asciiTheme="majorBidi" w:cstheme="majorBidi" w:hAnsiTheme="majorBidi"/>
          <w:sz w:val="24"/>
          <w:szCs w:val="24"/>
        </w:rPr>
        <w:t xml:space="preserve"> La dernière colonne s’appellera</w:t>
      </w:r>
      <w:r>
        <w:rPr>
          <w:rFonts w:cs="Times New Roman" w:ascii="Times New Roman" w:hAnsi="Times New Roman" w:asciiTheme="majorBidi" w:cstheme="majorBidi" w:hAnsiTheme="majorBidi"/>
          <w:i/>
          <w:iCs/>
          <w:sz w:val="24"/>
          <w:szCs w:val="24"/>
        </w:rPr>
        <w:t xml:space="preserve"> Contexte </w:t>
      </w:r>
      <w:r>
        <w:rPr>
          <w:rFonts w:cs="Times New Roman" w:ascii="Times New Roman" w:hAnsi="Times New Roman" w:asciiTheme="majorBidi" w:cstheme="majorBidi" w:hAnsiTheme="majorBidi"/>
          <w:sz w:val="24"/>
          <w:szCs w:val="24"/>
        </w:rPr>
        <w:t xml:space="preserve">et aura pour tâche d’étiqueter toute la phrase dans laquelle nous avons identifié les </w:t>
      </w:r>
      <w:r>
        <w:rPr>
          <w:rFonts w:cs="Times New Roman" w:ascii="Times New Roman" w:hAnsi="Times New Roman" w:asciiTheme="majorBidi" w:cstheme="majorBidi" w:hAnsiTheme="majorBidi"/>
          <w:i/>
          <w:iCs/>
          <w:sz w:val="24"/>
          <w:szCs w:val="24"/>
        </w:rPr>
        <w:t>Lexèmes</w:t>
      </w:r>
      <w:r>
        <w:rPr>
          <w:rFonts w:cs="Times New Roman" w:ascii="Times New Roman" w:hAnsi="Times New Roman" w:asciiTheme="majorBidi" w:cstheme="majorBidi" w:hAnsiTheme="majorBidi"/>
          <w:sz w:val="24"/>
          <w:szCs w:val="24"/>
        </w:rPr>
        <w:t>.</w:t>
      </w:r>
    </w:p>
    <w:p>
      <w:pPr>
        <w:pStyle w:val="Normal"/>
        <w:spacing w:lineRule="auto" w:line="360"/>
        <w:jc w:val="both"/>
        <w:rPr/>
      </w:pPr>
      <w:del w:id="15" w:author="Iana Atanassova" w:date="2019-05-18T17:08:45Z">
        <w:r>
          <w:rPr>
            <w:rFonts w:cs="Times New Roman" w:ascii="Times New Roman" w:hAnsi="Times New Roman" w:asciiTheme="majorBidi" w:cstheme="majorBidi" w:hAnsiTheme="majorBidi"/>
            <w:sz w:val="24"/>
            <w:szCs w:val="24"/>
          </w:rPr>
          <w:delText xml:space="preserve">Une fois que nous aurions fini la détection des erreurs sur l’outil ALP dans nos tableaux, nous écrirons une synthèse des erreurs de l’outil ALP que nous avons détecter dans nos textes. </w:delText>
        </w:r>
      </w:del>
      <w:r>
        <w:rPr>
          <w:rFonts w:cs="Times New Roman" w:ascii="Times New Roman" w:hAnsi="Times New Roman" w:asciiTheme="majorBidi" w:cstheme="majorBidi" w:hAnsiTheme="majorBidi"/>
          <w:sz w:val="24"/>
          <w:szCs w:val="24"/>
        </w:rPr>
        <w:t>Cette étape nous permettra de réfléchir en vue de proposer des algorithmes qui améliorerons les résultats obtenus.</w:t>
      </w:r>
    </w:p>
    <w:p>
      <w:pPr>
        <w:pStyle w:val="Normal"/>
        <w:spacing w:lineRule="auto" w:line="360" w:before="0" w:after="16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360" w:before="0" w:after="16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bottom w:val="single" w:sz="4" w:space="1" w:color="000000"/>
        </w:pBdr>
        <w:spacing w:lineRule="auto" w:line="360" w:before="0" w:after="160"/>
        <w:rPr>
          <w:rFonts w:ascii="Arial" w:hAnsi="Arial" w:cs="Arial" w:asciiTheme="minorBidi" w:cstheme="minorBidi" w:hAnsiTheme="minorBidi"/>
          <w:b/>
          <w:b/>
          <w:bCs/>
          <w:sz w:val="28"/>
          <w:szCs w:val="28"/>
        </w:rPr>
      </w:pPr>
      <w:r>
        <w:rPr>
          <w:rFonts w:cs="Arial" w:cstheme="minorBidi"/>
          <w:b/>
          <w:bCs/>
          <w:sz w:val="28"/>
          <w:szCs w:val="28"/>
        </w:rPr>
        <w:t>Les articles</w:t>
      </w:r>
    </w:p>
    <w:p>
      <w:pPr>
        <w:pStyle w:val="Normal"/>
        <w:tabs>
          <w:tab w:val="left" w:pos="7730" w:leader="none"/>
        </w:tabs>
        <w:spacing w:lineRule="auto" w:line="360" w:before="0" w:after="160"/>
        <w:rPr/>
      </w:pPr>
      <w:del w:id="16" w:author="Iana Atanassova" w:date="2019-05-18T17:08:58Z">
        <w:r>
          <w:rPr>
            <w:rFonts w:cs="Times New Roman" w:ascii="Times New Roman" w:hAnsi="Times New Roman" w:asciiTheme="majorBidi" w:cstheme="majorBidi" w:hAnsiTheme="majorBidi"/>
            <w:sz w:val="24"/>
            <w:szCs w:val="24"/>
          </w:rPr>
          <w:delText xml:space="preserve">Nous avons dressé un tableau des articles avec une colonne pour le titre, une deuxième colonne pour la source de l’article. Dans la troisième colonne nous noterons le type de l’article. La quatrième colonne sera pour le nombre de mots dans notre article et une dernière colonne pour les dates de parution des articles. </w:delText>
        </w:r>
      </w:del>
      <w:r>
        <w:rPr>
          <w:rFonts w:cs="Times New Roman" w:ascii="Times New Roman" w:hAnsi="Times New Roman" w:asciiTheme="majorBidi" w:cstheme="majorBidi" w:hAnsiTheme="majorBidi"/>
          <w:sz w:val="24"/>
          <w:szCs w:val="24"/>
        </w:rPr>
        <w:t xml:space="preserve">Les articles seront analysés en </w:t>
      </w:r>
      <w:r>
        <w:rPr>
          <w:rFonts w:cs="Times New Roman" w:ascii="Times New Roman" w:hAnsi="Times New Roman" w:asciiTheme="majorBidi" w:cstheme="majorBidi" w:hAnsiTheme="majorBidi"/>
          <w:i/>
          <w:iCs/>
          <w:sz w:val="24"/>
          <w:szCs w:val="24"/>
        </w:rPr>
        <w:t>mode normalisé</w:t>
      </w:r>
      <w:r>
        <w:rPr>
          <w:rStyle w:val="FootnoteCharacters"/>
          <w:rStyle w:val="Ancredenotedebasdepage"/>
          <w:rFonts w:cs="Times New Roman" w:ascii="Times New Roman" w:hAnsi="Times New Roman" w:asciiTheme="majorBidi" w:cstheme="majorBidi" w:hAnsiTheme="majorBidi"/>
          <w:i/>
          <w:iCs/>
          <w:sz w:val="24"/>
          <w:szCs w:val="24"/>
        </w:rPr>
        <w:footnoteReference w:id="3"/>
      </w:r>
      <w:r>
        <w:rPr>
          <w:rFonts w:cs="Times New Roman" w:ascii="Times New Roman" w:hAnsi="Times New Roman" w:asciiTheme="majorBidi" w:cstheme="majorBidi" w:hAnsiTheme="majorBidi"/>
          <w:i/>
          <w:iCs/>
          <w:sz w:val="24"/>
          <w:szCs w:val="24"/>
        </w:rPr>
        <w:t xml:space="preserve"> </w:t>
      </w:r>
      <w:r>
        <w:rPr>
          <w:rFonts w:cs="Times New Roman" w:ascii="Times New Roman" w:hAnsi="Times New Roman" w:asciiTheme="majorBidi" w:cstheme="majorBidi" w:hAnsiTheme="majorBidi"/>
          <w:sz w:val="24"/>
          <w:szCs w:val="24"/>
        </w:rPr>
        <w:t xml:space="preserve">et </w:t>
      </w:r>
      <w:r>
        <w:rPr>
          <w:rFonts w:cs="Times New Roman" w:ascii="Times New Roman" w:hAnsi="Times New Roman" w:asciiTheme="majorBidi" w:cstheme="majorBidi" w:hAnsiTheme="majorBidi"/>
          <w:i/>
          <w:iCs/>
          <w:sz w:val="24"/>
          <w:szCs w:val="24"/>
        </w:rPr>
        <w:t xml:space="preserve">non normalisé, </w:t>
      </w:r>
      <w:r>
        <w:rPr>
          <w:rFonts w:cs="Times New Roman" w:ascii="Times New Roman" w:hAnsi="Times New Roman" w:asciiTheme="majorBidi" w:cstheme="majorBidi" w:hAnsiTheme="majorBidi"/>
          <w:sz w:val="24"/>
          <w:szCs w:val="24"/>
        </w:rPr>
        <w:t>un mode que propose l’outil ALP</w:t>
      </w:r>
      <w:r>
        <w:rPr>
          <w:rFonts w:cs="Times New Roman" w:ascii="Times New Roman" w:hAnsi="Times New Roman" w:asciiTheme="majorBidi" w:cstheme="majorBidi" w:hAnsiTheme="majorBidi"/>
          <w:i/>
          <w:iCs/>
          <w:sz w:val="24"/>
          <w:szCs w:val="24"/>
        </w:rPr>
        <w:t>.</w:t>
      </w:r>
    </w:p>
    <w:p>
      <w:pPr>
        <w:pStyle w:val="Normal"/>
        <w:tabs>
          <w:tab w:val="left" w:pos="7730" w:leader="none"/>
        </w:tabs>
        <w:spacing w:lineRule="auto" w:line="360" w:before="0" w:after="160"/>
        <w:rPr>
          <w:rFonts w:ascii="Arial" w:hAnsi="Arial" w:cs="Arial" w:asciiTheme="minorBidi" w:cstheme="minorBidi" w:hAnsiTheme="minorBidi"/>
          <w:b/>
          <w:b/>
          <w:bCs/>
          <w:sz w:val="24"/>
          <w:szCs w:val="24"/>
        </w:rPr>
      </w:pPr>
      <w:commentRangeStart w:id="1"/>
      <w:r>
        <w:rPr>
          <w:rFonts w:cs="Arial" w:cstheme="minorBidi"/>
          <w:b/>
          <w:bCs/>
          <w:sz w:val="24"/>
          <w:szCs w:val="24"/>
        </w:rPr>
        <w:t>Tableau</w:t>
      </w:r>
      <w:ins w:id="17" w:author="Iana Atanassova" w:date="2019-05-18T17:09:18Z">
        <w:r>
          <w:rPr>
            <w:rFonts w:cs="Arial" w:cstheme="minorBidi"/>
            <w:b/>
            <w:bCs/>
            <w:sz w:val="24"/>
            <w:szCs w:val="24"/>
          </w:rPr>
          <w:t xml:space="preserve"> </w:t>
        </w:r>
      </w:ins>
      <w:ins w:id="18" w:author="Iana Atanassova" w:date="2019-05-18T17:09:18Z">
        <w:r>
          <w:rPr>
            <w:rFonts w:cs="Arial" w:cstheme="minorBidi"/>
            <w:b/>
            <w:bCs/>
            <w:sz w:val="24"/>
            <w:szCs w:val="24"/>
          </w:rPr>
          <w:t>XXX :</w:t>
        </w:r>
      </w:ins>
      <w:ins w:id="19" w:author="Iana Atanassova" w:date="2019-05-18T17:09:18Z">
        <w:r>
          <w:rPr>
            <w:rFonts w:cs="Arial" w:cstheme="minorBidi"/>
            <w:b/>
            <w:bCs/>
            <w:sz w:val="24"/>
            <w:szCs w:val="24"/>
          </w:rPr>
        </w:r>
      </w:ins>
      <w:commentRangeEnd w:id="1"/>
      <w:r>
        <w:commentReference w:id="1"/>
      </w:r>
      <w:r>
        <w:rPr>
          <w:rFonts w:cs="Arial" w:cstheme="minorBidi"/>
          <w:b/>
          <w:bCs/>
          <w:sz w:val="24"/>
          <w:szCs w:val="24"/>
        </w:rPr>
        <w:t xml:space="preserve"> des articles expérimentés</w:t>
      </w:r>
    </w:p>
    <w:tbl>
      <w:tblPr>
        <w:tblStyle w:val="Grilledutableau"/>
        <w:tblW w:w="9062" w:type="dxa"/>
        <w:jc w:val="left"/>
        <w:tblInd w:w="0" w:type="dxa"/>
        <w:tblCellMar>
          <w:top w:w="0" w:type="dxa"/>
          <w:left w:w="108" w:type="dxa"/>
          <w:bottom w:w="0" w:type="dxa"/>
          <w:right w:w="108" w:type="dxa"/>
        </w:tblCellMar>
        <w:tblLook w:noVBand="1" w:val="04a0" w:noHBand="0" w:lastColumn="0" w:firstColumn="1" w:lastRow="0" w:firstRow="1"/>
      </w:tblPr>
      <w:tblGrid>
        <w:gridCol w:w="1100"/>
        <w:gridCol w:w="1933"/>
        <w:gridCol w:w="1503"/>
        <w:gridCol w:w="1511"/>
        <w:gridCol w:w="1505"/>
        <w:gridCol w:w="1509"/>
      </w:tblGrid>
      <w:tr>
        <w:trPr/>
        <w:tc>
          <w:tcPr>
            <w:tcW w:w="1100"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b/>
                <w:b/>
                <w:bCs/>
                <w:sz w:val="24"/>
                <w:szCs w:val="24"/>
              </w:rPr>
            </w:pPr>
            <w:r>
              <w:rPr>
                <w:rFonts w:eastAsia="Arial" w:cs="Times New Roman" w:ascii="Times New Roman" w:hAnsi="Times New Roman" w:asciiTheme="majorBidi" w:cstheme="majorBidi" w:hAnsiTheme="majorBidi"/>
                <w:b/>
                <w:bCs/>
                <w:sz w:val="24"/>
                <w:szCs w:val="24"/>
                <w:lang w:val="fr-FR" w:eastAsia="fr-FR"/>
              </w:rPr>
              <w:t>Numéro de l’article</w:t>
            </w:r>
          </w:p>
        </w:tc>
        <w:tc>
          <w:tcPr>
            <w:tcW w:w="1933" w:type="dxa"/>
            <w:tcBorders/>
            <w:shd w:fill="auto" w:val="clear"/>
          </w:tcPr>
          <w:p>
            <w:pPr>
              <w:pStyle w:val="Normal"/>
              <w:spacing w:lineRule="auto" w:line="240" w:before="0" w:after="0"/>
              <w:jc w:val="center"/>
              <w:rPr>
                <w:rFonts w:eastAsia="Arial"/>
                <w:lang w:val="fr-FR" w:eastAsia="fr-FR"/>
              </w:rPr>
            </w:pPr>
            <w:commentRangeStart w:id="2"/>
            <w:r>
              <w:rPr>
                <w:rFonts w:eastAsia="Arial" w:cs="Times New Roman" w:ascii="Times New Roman" w:hAnsi="Times New Roman" w:asciiTheme="majorBidi" w:cstheme="majorBidi" w:hAnsiTheme="majorBidi"/>
                <w:b/>
                <w:bCs/>
                <w:sz w:val="24"/>
                <w:szCs w:val="24"/>
                <w:lang w:val="fr-FR" w:eastAsia="fr-FR"/>
              </w:rPr>
              <w:t>Titre de l’article</w:t>
            </w:r>
            <w:ins w:id="20" w:author="Iana Atanassova" w:date="2019-05-18T17:10:22Z">
              <w:commentRangeEnd w:id="2"/>
              <w:r>
                <w:commentReference w:id="2"/>
              </w:r>
              <w:r>
                <w:rPr>
                  <w:rFonts w:eastAsia="Arial" w:cs="Times New Roman" w:ascii="Times New Roman" w:hAnsi="Times New Roman" w:asciiTheme="majorBidi" w:cstheme="majorBidi" w:hAnsiTheme="majorBidi"/>
                  <w:b/>
                  <w:bCs/>
                  <w:sz w:val="24"/>
                  <w:szCs w:val="24"/>
                  <w:lang w:val="fr-FR" w:eastAsia="fr-FR"/>
                </w:rPr>
              </w:r>
            </w:ins>
          </w:p>
        </w:tc>
        <w:tc>
          <w:tcPr>
            <w:tcW w:w="1503" w:type="dxa"/>
            <w:tcBorders/>
            <w:shd w:fill="auto" w:val="clear"/>
          </w:tcPr>
          <w:p>
            <w:pPr>
              <w:pStyle w:val="Normal"/>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sz w:val="24"/>
                <w:szCs w:val="24"/>
                <w:lang w:val="fr-FR" w:eastAsia="fr-FR"/>
              </w:rPr>
              <w:t>Sources</w:t>
            </w:r>
          </w:p>
        </w:tc>
        <w:tc>
          <w:tcPr>
            <w:tcW w:w="1511"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b/>
                <w:b/>
                <w:bCs/>
                <w:sz w:val="24"/>
                <w:szCs w:val="24"/>
              </w:rPr>
            </w:pPr>
            <w:r>
              <w:rPr>
                <w:rFonts w:eastAsia="Arial" w:cs="Times New Roman" w:ascii="Times New Roman" w:hAnsi="Times New Roman" w:asciiTheme="majorBidi" w:cstheme="majorBidi" w:hAnsiTheme="majorBidi"/>
                <w:b/>
                <w:bCs/>
                <w:sz w:val="24"/>
                <w:szCs w:val="24"/>
                <w:lang w:val="fr-FR" w:eastAsia="fr-FR"/>
              </w:rPr>
              <w:t>Type d’articles</w:t>
            </w:r>
          </w:p>
        </w:tc>
        <w:tc>
          <w:tcPr>
            <w:tcW w:w="150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b/>
                <w:b/>
                <w:bCs/>
                <w:sz w:val="24"/>
                <w:szCs w:val="24"/>
              </w:rPr>
            </w:pPr>
            <w:r>
              <w:rPr>
                <w:rFonts w:eastAsia="Arial" w:cs="Times New Roman" w:ascii="Times New Roman" w:hAnsi="Times New Roman" w:asciiTheme="majorBidi" w:cstheme="majorBidi" w:hAnsiTheme="majorBidi"/>
                <w:b/>
                <w:bCs/>
                <w:sz w:val="24"/>
                <w:szCs w:val="24"/>
                <w:lang w:val="fr-FR" w:eastAsia="fr-FR"/>
              </w:rPr>
              <w:t>Nombre de lexèmes</w:t>
            </w:r>
          </w:p>
        </w:tc>
        <w:tc>
          <w:tcPr>
            <w:tcW w:w="1509"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b/>
                <w:b/>
                <w:bCs/>
                <w:sz w:val="24"/>
                <w:szCs w:val="24"/>
              </w:rPr>
            </w:pPr>
            <w:r>
              <w:rPr>
                <w:rFonts w:eastAsia="Arial" w:cs="Times New Roman" w:ascii="Times New Roman" w:hAnsi="Times New Roman" w:asciiTheme="majorBidi" w:cstheme="majorBidi" w:hAnsiTheme="majorBidi"/>
                <w:b/>
                <w:bCs/>
                <w:sz w:val="24"/>
                <w:szCs w:val="24"/>
                <w:lang w:val="fr-FR" w:eastAsia="fr-FR"/>
              </w:rPr>
              <w:t>Date</w:t>
            </w:r>
          </w:p>
        </w:tc>
      </w:tr>
      <w:tr>
        <w:trPr/>
        <w:tc>
          <w:tcPr>
            <w:tcW w:w="1100" w:type="dxa"/>
            <w:tcBorders/>
            <w:shd w:fill="auto" w:val="clear"/>
          </w:tcPr>
          <w:p>
            <w:pPr>
              <w:pStyle w:val="Normal"/>
              <w:spacing w:lineRule="auto" w:line="360" w:before="0" w:after="0"/>
              <w:jc w:val="center"/>
              <w:rPr>
                <w:rFonts w:ascii="Arial" w:hAnsi="Arial" w:cs="Arial" w:asciiTheme="minorBidi" w:cstheme="minorBidi" w:hAnsiTheme="minorBidi"/>
                <w:b/>
                <w:b/>
                <w:bCs/>
                <w:sz w:val="28"/>
                <w:szCs w:val="28"/>
              </w:rPr>
            </w:pPr>
            <w:r>
              <w:rPr>
                <w:rFonts w:eastAsia="Arial" w:cs="Arial" w:cstheme="minorBidi"/>
                <w:b/>
                <w:bCs/>
                <w:sz w:val="28"/>
                <w:szCs w:val="28"/>
                <w:lang w:val="fr-FR" w:eastAsia="fr-FR"/>
              </w:rPr>
              <w:t>1</w:t>
            </w:r>
          </w:p>
        </w:tc>
        <w:tc>
          <w:tcPr>
            <w:tcW w:w="1933" w:type="dxa"/>
            <w:tcBorders/>
            <w:shd w:fill="auto" w:val="clear"/>
          </w:tcPr>
          <w:p>
            <w:pPr>
              <w:pStyle w:val="Normal"/>
              <w:bidi w:val="1"/>
              <w:spacing w:lineRule="auto" w:line="360" w:before="0" w:after="0"/>
              <w:jc w:val="left"/>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i/>
                <w:iCs/>
                <w:sz w:val="20"/>
                <w:szCs w:val="20"/>
                <w:rtl w:val="true"/>
                <w:lang w:val="fr-FR" w:eastAsia="fr-FR"/>
              </w:rPr>
              <w:t xml:space="preserve"> </w:t>
            </w:r>
            <w:r>
              <w:rPr>
                <w:rFonts w:eastAsia="Arial" w:cs="Arabic Typesetting" w:ascii="Arabic Typesetting" w:hAnsi="Arabic Typesetting"/>
                <w:i/>
                <w:iCs/>
                <w:sz w:val="24"/>
                <w:szCs w:val="24"/>
                <w:rtl w:val="true"/>
                <w:lang w:val="fr-FR" w:eastAsia="fr-FR"/>
              </w:rPr>
              <w:t>»</w:t>
            </w:r>
            <w:r>
              <w:rPr>
                <w:rFonts w:ascii="Arabic Typesetting" w:hAnsi="Arabic Typesetting" w:eastAsia="Arial" w:cs="Arabic Typesetting"/>
                <w:i/>
                <w:i/>
                <w:iCs/>
                <w:sz w:val="24"/>
                <w:sz w:val="24"/>
                <w:szCs w:val="24"/>
                <w:rtl w:val="true"/>
                <w:lang w:val="fr-FR" w:eastAsia="fr-FR"/>
              </w:rPr>
              <w:t>شغور منصب الرئيس</w:t>
            </w:r>
            <w:r>
              <w:rPr>
                <w:rFonts w:eastAsia="Arial" w:cs="Arabic Typesetting" w:ascii="Arabic Typesetting" w:hAnsi="Arabic Typesetting"/>
                <w:i/>
                <w:iCs/>
                <w:sz w:val="24"/>
                <w:szCs w:val="24"/>
                <w:rtl w:val="true"/>
                <w:lang w:val="fr-FR" w:eastAsia="fr-FR"/>
              </w:rPr>
              <w:t xml:space="preserve">... </w:t>
            </w:r>
            <w:r>
              <w:rPr>
                <w:rFonts w:ascii="Arabic Typesetting" w:hAnsi="Arabic Typesetting" w:eastAsia="Arial" w:cs="Arabic Typesetting"/>
                <w:i/>
                <w:i/>
                <w:iCs/>
                <w:sz w:val="24"/>
                <w:sz w:val="24"/>
                <w:szCs w:val="24"/>
                <w:rtl w:val="true"/>
                <w:lang w:val="fr-FR" w:eastAsia="fr-FR"/>
              </w:rPr>
              <w:t xml:space="preserve">ماذا يقول دستور الجزائر </w:t>
            </w:r>
            <w:r>
              <w:rPr>
                <w:rFonts w:eastAsia="Arial" w:cs="Times New Roman" w:ascii="Times New Roman" w:hAnsi="Times New Roman" w:asciiTheme="majorBidi" w:cstheme="majorBidi" w:hAnsiTheme="majorBidi"/>
                <w:i/>
                <w:iCs/>
                <w:sz w:val="20"/>
                <w:szCs w:val="20"/>
                <w:rtl w:val="true"/>
                <w:lang w:val="fr-FR" w:eastAsia="fr-FR"/>
              </w:rPr>
              <w:t>«</w:t>
            </w:r>
          </w:p>
        </w:tc>
        <w:tc>
          <w:tcPr>
            <w:tcW w:w="1503"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AlJazeera</w:t>
            </w:r>
          </w:p>
        </w:tc>
        <w:tc>
          <w:tcPr>
            <w:tcW w:w="1511"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Politique</w:t>
            </w:r>
          </w:p>
        </w:tc>
        <w:tc>
          <w:tcPr>
            <w:tcW w:w="150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147</w:t>
            </w:r>
          </w:p>
        </w:tc>
        <w:tc>
          <w:tcPr>
            <w:tcW w:w="1509"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26/03/2019</w:t>
            </w:r>
          </w:p>
        </w:tc>
      </w:tr>
      <w:tr>
        <w:trPr/>
        <w:tc>
          <w:tcPr>
            <w:tcW w:w="1100" w:type="dxa"/>
            <w:tcBorders/>
            <w:shd w:fill="auto" w:val="clear"/>
          </w:tcPr>
          <w:p>
            <w:pPr>
              <w:pStyle w:val="Normal"/>
              <w:spacing w:lineRule="auto" w:line="360" w:before="0" w:after="0"/>
              <w:jc w:val="center"/>
              <w:rPr>
                <w:rFonts w:ascii="Arial" w:hAnsi="Arial" w:cs="Arial" w:asciiTheme="minorBidi" w:cstheme="minorBidi" w:hAnsiTheme="minorBidi"/>
                <w:b/>
                <w:b/>
                <w:bCs/>
                <w:sz w:val="28"/>
                <w:szCs w:val="28"/>
              </w:rPr>
            </w:pPr>
            <w:r>
              <w:rPr>
                <w:rFonts w:eastAsia="Arial" w:cs="Arial" w:cstheme="minorBidi"/>
                <w:b/>
                <w:bCs/>
                <w:sz w:val="28"/>
                <w:szCs w:val="28"/>
                <w:lang w:val="fr-FR" w:eastAsia="fr-FR"/>
              </w:rPr>
              <w:t>2</w:t>
            </w:r>
          </w:p>
        </w:tc>
        <w:tc>
          <w:tcPr>
            <w:tcW w:w="1933" w:type="dxa"/>
            <w:tcBorders/>
            <w:shd w:fill="auto" w:val="clear"/>
          </w:tcPr>
          <w:p>
            <w:pPr>
              <w:pStyle w:val="Normal"/>
              <w:bidi w:val="1"/>
              <w:spacing w:lineRule="auto" w:line="360" w:before="0" w:after="0"/>
              <w:jc w:val="center"/>
              <w:rPr>
                <w:rFonts w:ascii="Arabic Typesetting" w:hAnsi="Arabic Typesetting" w:cs="Arabic Typesetting"/>
                <w:sz w:val="24"/>
                <w:szCs w:val="24"/>
              </w:rPr>
            </w:pPr>
            <w:r>
              <w:rPr>
                <w:rFonts w:eastAsia="Arial" w:cs="Arabic Typesetting" w:ascii="Arabic Typesetting" w:hAnsi="Arabic Typesetting"/>
                <w:i/>
                <w:iCs/>
                <w:sz w:val="24"/>
                <w:szCs w:val="24"/>
                <w:rtl w:val="true"/>
                <w:lang w:val="fr-FR" w:eastAsia="fr-FR"/>
              </w:rPr>
              <w:t>» </w:t>
            </w:r>
            <w:r>
              <w:rPr>
                <w:rFonts w:ascii="Arabic Typesetting" w:hAnsi="Arabic Typesetting" w:eastAsia="Arial" w:cs="Arabic Typesetting"/>
                <w:i/>
                <w:i/>
                <w:iCs/>
                <w:sz w:val="24"/>
                <w:sz w:val="24"/>
                <w:szCs w:val="24"/>
                <w:rtl w:val="true"/>
                <w:lang w:val="fr-FR" w:eastAsia="fr-FR"/>
              </w:rPr>
              <w:t xml:space="preserve">تقرير </w:t>
            </w:r>
            <w:r>
              <w:rPr>
                <w:rFonts w:eastAsia="Arial" w:cs="Arabic Typesetting" w:ascii="Arabic Typesetting" w:hAnsi="Arabic Typesetting"/>
                <w:i/>
                <w:iCs/>
                <w:sz w:val="24"/>
                <w:szCs w:val="24"/>
                <w:rtl w:val="true"/>
                <w:lang w:val="fr-FR" w:eastAsia="fr-FR"/>
              </w:rPr>
              <w:t>"</w:t>
            </w:r>
            <w:r>
              <w:rPr>
                <w:rFonts w:ascii="Arabic Typesetting" w:hAnsi="Arabic Typesetting" w:eastAsia="Arial" w:cs="Arabic Typesetting"/>
                <w:i/>
                <w:i/>
                <w:iCs/>
                <w:sz w:val="24"/>
                <w:sz w:val="24"/>
                <w:szCs w:val="24"/>
                <w:rtl w:val="true"/>
                <w:lang w:val="fr-FR" w:eastAsia="fr-FR"/>
              </w:rPr>
              <w:t>مضلل</w:t>
            </w:r>
            <w:r>
              <w:rPr>
                <w:rFonts w:eastAsia="Arial" w:cs="Arabic Typesetting" w:ascii="Arabic Typesetting" w:hAnsi="Arabic Typesetting"/>
                <w:i/>
                <w:iCs/>
                <w:sz w:val="24"/>
                <w:szCs w:val="24"/>
                <w:rtl w:val="true"/>
                <w:lang w:val="fr-FR" w:eastAsia="fr-FR"/>
              </w:rPr>
              <w:t xml:space="preserve">" </w:t>
            </w:r>
            <w:r>
              <w:rPr>
                <w:rFonts w:ascii="Arabic Typesetting" w:hAnsi="Arabic Typesetting" w:eastAsia="Arial" w:cs="Arabic Typesetting"/>
                <w:i/>
                <w:i/>
                <w:iCs/>
                <w:sz w:val="24"/>
                <w:sz w:val="24"/>
                <w:szCs w:val="24"/>
                <w:rtl w:val="true"/>
                <w:lang w:val="fr-FR" w:eastAsia="fr-FR"/>
              </w:rPr>
              <w:t>لبنك أميركي عملاق</w:t>
            </w:r>
            <w:r>
              <w:rPr>
                <w:rFonts w:eastAsia="Arial" w:cs="Arabic Typesetting" w:ascii="Arabic Typesetting" w:hAnsi="Arabic Typesetting"/>
                <w:i/>
                <w:iCs/>
                <w:sz w:val="24"/>
                <w:szCs w:val="24"/>
                <w:rtl w:val="true"/>
                <w:lang w:val="fr-FR" w:eastAsia="fr-FR"/>
              </w:rPr>
              <w:t xml:space="preserve">. </w:t>
            </w:r>
            <w:r>
              <w:rPr>
                <w:rFonts w:ascii="Arabic Typesetting" w:hAnsi="Arabic Typesetting" w:eastAsia="Arial" w:cs="Arabic Typesetting"/>
                <w:i/>
                <w:i/>
                <w:iCs/>
                <w:sz w:val="24"/>
                <w:sz w:val="24"/>
                <w:szCs w:val="24"/>
                <w:rtl w:val="true"/>
                <w:lang w:val="fr-FR" w:eastAsia="fr-FR"/>
              </w:rPr>
              <w:t>هل جاء للتأثير على توجهات الناخبين الأتراك؟ </w:t>
            </w:r>
            <w:r>
              <w:rPr>
                <w:rFonts w:eastAsia="Arial" w:cs="Arabic Typesetting" w:ascii="Arabic Typesetting" w:hAnsi="Arabic Typesetting"/>
                <w:i/>
                <w:iCs/>
                <w:color w:val="001969"/>
                <w:sz w:val="24"/>
                <w:szCs w:val="24"/>
                <w:rtl w:val="true"/>
                <w:lang w:val="fr-FR" w:eastAsia="fr-FR"/>
              </w:rPr>
              <w:t>«</w:t>
            </w:r>
          </w:p>
        </w:tc>
        <w:tc>
          <w:tcPr>
            <w:tcW w:w="1503"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AlJazeera</w:t>
            </w:r>
          </w:p>
        </w:tc>
        <w:tc>
          <w:tcPr>
            <w:tcW w:w="1511"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Politique/ Economie</w:t>
            </w:r>
          </w:p>
        </w:tc>
        <w:tc>
          <w:tcPr>
            <w:tcW w:w="150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804</w:t>
            </w:r>
          </w:p>
        </w:tc>
        <w:tc>
          <w:tcPr>
            <w:tcW w:w="1509"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26/03/2019</w:t>
            </w:r>
          </w:p>
        </w:tc>
      </w:tr>
      <w:tr>
        <w:trPr/>
        <w:tc>
          <w:tcPr>
            <w:tcW w:w="1100" w:type="dxa"/>
            <w:tcBorders/>
            <w:shd w:fill="auto" w:val="clear"/>
          </w:tcPr>
          <w:p>
            <w:pPr>
              <w:pStyle w:val="Normal"/>
              <w:spacing w:lineRule="auto" w:line="360" w:before="0" w:after="0"/>
              <w:jc w:val="center"/>
              <w:rPr>
                <w:rFonts w:ascii="Arial" w:hAnsi="Arial" w:cs="Arial" w:asciiTheme="minorBidi" w:cstheme="minorBidi" w:hAnsiTheme="minorBidi"/>
                <w:b/>
                <w:b/>
                <w:bCs/>
                <w:sz w:val="28"/>
                <w:szCs w:val="28"/>
              </w:rPr>
            </w:pPr>
            <w:r>
              <w:rPr>
                <w:rFonts w:eastAsia="Arial" w:cs="Arial" w:cstheme="minorBidi"/>
                <w:b/>
                <w:bCs/>
                <w:sz w:val="28"/>
                <w:szCs w:val="28"/>
                <w:lang w:val="fr-FR" w:eastAsia="fr-FR"/>
              </w:rPr>
              <w:t>3</w:t>
            </w:r>
          </w:p>
        </w:tc>
        <w:tc>
          <w:tcPr>
            <w:tcW w:w="1933" w:type="dxa"/>
            <w:tcBorders/>
            <w:shd w:color="auto" w:fill="FFFFFF" w:themeFill="background1" w:val="clear"/>
          </w:tcPr>
          <w:p>
            <w:pPr>
              <w:pStyle w:val="Titre1"/>
              <w:numPr>
                <w:ilvl w:val="0"/>
                <w:numId w:val="0"/>
              </w:numPr>
              <w:shd w:val="clear" w:color="auto" w:fill="F1F1F1"/>
              <w:spacing w:before="0" w:after="0"/>
              <w:jc w:val="right"/>
              <w:textAlignment w:val="top"/>
              <w:outlineLvl w:val="0"/>
              <w:rPr>
                <w:rFonts w:ascii="Arabic Typesetting" w:hAnsi="Arabic Typesetting" w:cs="Arabic Typesetting"/>
                <w:color w:val="333333"/>
                <w:sz w:val="24"/>
                <w:szCs w:val="24"/>
              </w:rPr>
            </w:pPr>
            <w:r>
              <w:rPr>
                <w:rFonts w:eastAsia="Arial" w:cs="Arabic Typesetting" w:ascii="Arabic Typesetting" w:hAnsi="Arabic Typesetting"/>
                <w:color w:val="333333"/>
                <w:sz w:val="24"/>
                <w:szCs w:val="24"/>
                <w:shd w:fill="FFFFFF" w:val="clear"/>
                <w:lang w:val="fr-FR" w:eastAsia="fr-FR"/>
              </w:rPr>
              <w:t xml:space="preserve">  </w:t>
            </w:r>
            <w:r>
              <w:rPr>
                <w:rFonts w:ascii="Arabic Typesetting" w:hAnsi="Arabic Typesetting" w:eastAsia="Arial" w:cs="Arabic Typesetting"/>
                <w:color w:val="333333"/>
                <w:sz w:val="24"/>
                <w:sz w:val="24"/>
                <w:szCs w:val="24"/>
                <w:shd w:fill="FFFFFF" w:val="clear"/>
                <w:rtl w:val="true"/>
                <w:lang w:val="fr-FR" w:eastAsia="fr-FR"/>
              </w:rPr>
              <w:t>وصواريخ باتريوت</w:t>
            </w:r>
            <w:r>
              <w:rPr>
                <w:rFonts w:ascii="Arabic Typesetting" w:hAnsi="Arabic Typesetting" w:eastAsia="Arial" w:cs="Arabic Typesetting"/>
                <w:color w:val="333333"/>
                <w:sz w:val="24"/>
                <w:sz w:val="24"/>
                <w:szCs w:val="24"/>
                <w:rtl w:val="true"/>
                <w:lang w:val="fr-FR" w:eastAsia="fr-FR"/>
              </w:rPr>
              <w:t xml:space="preserve"> </w:t>
            </w:r>
            <w:r>
              <w:rPr>
                <w:rFonts w:ascii="Arabic Typesetting" w:hAnsi="Arabic Typesetting" w:eastAsia="Arial" w:cs="Arabic Typesetting"/>
                <w:color w:val="333333"/>
                <w:sz w:val="24"/>
                <w:sz w:val="24"/>
                <w:szCs w:val="24"/>
                <w:shd w:fill="FFFFFF" w:val="clear"/>
                <w:rtl w:val="true"/>
                <w:lang w:val="fr-FR" w:eastAsia="fr-FR"/>
              </w:rPr>
              <w:t>للشرق </w:t>
            </w:r>
            <w:r>
              <w:rPr>
                <w:rFonts w:eastAsia="Arial" w:cs="Arabic Typesetting" w:ascii="Arabic Typesetting" w:hAnsi="Arabic Typesetting"/>
                <w:color w:val="333333"/>
                <w:sz w:val="24"/>
                <w:szCs w:val="24"/>
                <w:shd w:fill="FFFFFF" w:val="clear"/>
                <w:rtl w:val="true"/>
                <w:lang w:val="fr-FR" w:eastAsia="fr-FR"/>
              </w:rPr>
              <w:t>»</w:t>
            </w:r>
            <w:r>
              <w:rPr>
                <w:rFonts w:eastAsia="Arial" w:cs="Arabic Typesetting" w:ascii="Arabic Typesetting" w:hAnsi="Arabic Typesetting"/>
                <w:color w:val="333333"/>
                <w:sz w:val="24"/>
                <w:szCs w:val="24"/>
                <w:rtl w:val="true"/>
                <w:lang w:val="fr-FR" w:eastAsia="fr-FR"/>
              </w:rPr>
              <w:t xml:space="preserve"> </w:t>
            </w:r>
            <w:r>
              <w:rPr>
                <w:rFonts w:ascii="Arabic Typesetting" w:hAnsi="Arabic Typesetting" w:eastAsia="Arial" w:cs="Arabic Typesetting"/>
                <w:color w:val="333333"/>
                <w:sz w:val="24"/>
                <w:sz w:val="24"/>
                <w:szCs w:val="24"/>
                <w:shd w:fill="FFFFFF" w:val="clear"/>
                <w:rtl w:val="true"/>
                <w:lang w:val="fr-FR" w:eastAsia="fr-FR"/>
              </w:rPr>
              <w:t xml:space="preserve">الأوسط البنتاغون يرسل سفينة </w:t>
            </w:r>
            <w:r>
              <w:rPr>
                <w:rFonts w:eastAsia="Arial" w:cs="Arabic Typesetting" w:ascii="Arabic Typesetting" w:hAnsi="Arabic Typesetting"/>
                <w:color w:val="333333"/>
                <w:sz w:val="24"/>
                <w:szCs w:val="24"/>
                <w:shd w:fill="FFFFFF" w:val="clear"/>
                <w:rtl w:val="true"/>
                <w:lang w:val="fr-FR" w:eastAsia="fr-FR"/>
              </w:rPr>
              <w:t>« </w:t>
            </w:r>
            <w:r>
              <w:rPr>
                <w:rFonts w:ascii="Arabic Typesetting" w:hAnsi="Arabic Typesetting" w:eastAsia="Arial" w:cs="Arabic Typesetting"/>
                <w:color w:val="333333"/>
                <w:sz w:val="24"/>
                <w:sz w:val="24"/>
                <w:szCs w:val="24"/>
                <w:shd w:fill="FFFFFF" w:val="clear"/>
                <w:rtl w:val="true"/>
                <w:lang w:val="fr-FR" w:eastAsia="fr-FR"/>
              </w:rPr>
              <w:t>حربية</w:t>
            </w:r>
            <w:r>
              <w:rPr>
                <w:rFonts w:ascii="Arabic Typesetting" w:hAnsi="Arabic Typesetting" w:eastAsia="Arial" w:cs="Arabic Typesetting"/>
                <w:color w:val="333333"/>
                <w:sz w:val="24"/>
                <w:sz w:val="24"/>
                <w:szCs w:val="24"/>
                <w:shd w:fill="FFFFFF" w:val="clear"/>
                <w:lang w:val="fr-FR" w:eastAsia="fr-FR"/>
              </w:rPr>
              <w:t>  </w:t>
            </w:r>
            <w:r>
              <w:rPr>
                <w:rFonts w:ascii="Arabic Typesetting" w:hAnsi="Arabic Typesetting" w:eastAsia="Arial" w:cs="Arabic Typesetting"/>
                <w:color w:val="333333"/>
                <w:sz w:val="24"/>
                <w:sz w:val="24"/>
                <w:szCs w:val="24"/>
                <w:lang w:val="fr-FR" w:eastAsia="fr-FR"/>
              </w:rPr>
              <w:t xml:space="preserve"> </w:t>
            </w:r>
          </w:p>
          <w:p>
            <w:pPr>
              <w:pStyle w:val="Normal"/>
              <w:spacing w:lineRule="auto" w:line="360" w:before="0" w:after="160"/>
              <w:rPr>
                <w:rFonts w:ascii="Arabic Typesetting" w:hAnsi="Arabic Typesetting" w:eastAsia="Arial" w:cs="Arabic Typesetting"/>
                <w:sz w:val="28"/>
                <w:szCs w:val="28"/>
                <w:lang w:val="fr-FR" w:eastAsia="fr-FR"/>
              </w:rPr>
            </w:pPr>
            <w:r>
              <w:rPr>
                <w:rFonts w:eastAsia="Arial" w:cs="Arabic Typesetting" w:ascii="Arabic Typesetting" w:hAnsi="Arabic Typesetting"/>
                <w:sz w:val="28"/>
                <w:szCs w:val="28"/>
                <w:lang w:val="fr-FR" w:eastAsia="fr-FR"/>
              </w:rPr>
            </w:r>
          </w:p>
        </w:tc>
        <w:tc>
          <w:tcPr>
            <w:tcW w:w="1503"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Al Arabiya</w:t>
            </w:r>
          </w:p>
        </w:tc>
        <w:tc>
          <w:tcPr>
            <w:tcW w:w="1511"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Politique</w:t>
            </w:r>
          </w:p>
        </w:tc>
        <w:tc>
          <w:tcPr>
            <w:tcW w:w="150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475</w:t>
            </w:r>
          </w:p>
        </w:tc>
        <w:tc>
          <w:tcPr>
            <w:tcW w:w="1509"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11/05/2019</w:t>
            </w:r>
          </w:p>
        </w:tc>
      </w:tr>
      <w:tr>
        <w:trPr/>
        <w:tc>
          <w:tcPr>
            <w:tcW w:w="1100" w:type="dxa"/>
            <w:tcBorders/>
            <w:shd w:fill="auto" w:val="clear"/>
          </w:tcPr>
          <w:p>
            <w:pPr>
              <w:pStyle w:val="Normal"/>
              <w:spacing w:lineRule="auto" w:line="360" w:before="0" w:after="0"/>
              <w:jc w:val="center"/>
              <w:rPr>
                <w:rFonts w:ascii="Arial" w:hAnsi="Arial" w:cs="Arial" w:asciiTheme="minorBidi" w:cstheme="minorBidi" w:hAnsiTheme="minorBidi"/>
                <w:b/>
                <w:b/>
                <w:bCs/>
                <w:sz w:val="28"/>
                <w:szCs w:val="28"/>
              </w:rPr>
            </w:pPr>
            <w:r>
              <w:rPr>
                <w:rFonts w:eastAsia="Arial" w:cs="Arial" w:cstheme="minorBidi"/>
                <w:b/>
                <w:bCs/>
                <w:sz w:val="28"/>
                <w:szCs w:val="28"/>
                <w:lang w:val="fr-FR" w:eastAsia="fr-FR"/>
              </w:rPr>
              <w:t>4</w:t>
            </w:r>
          </w:p>
        </w:tc>
        <w:tc>
          <w:tcPr>
            <w:tcW w:w="1933" w:type="dxa"/>
            <w:tcBorders/>
            <w:shd w:fill="auto" w:val="clear"/>
          </w:tcPr>
          <w:p>
            <w:pPr>
              <w:pStyle w:val="Titre1"/>
              <w:numPr>
                <w:ilvl w:val="0"/>
                <w:numId w:val="0"/>
              </w:numPr>
              <w:bidi w:val="1"/>
              <w:spacing w:before="0" w:after="300"/>
              <w:ind w:left="432" w:right="330" w:hanging="432"/>
              <w:jc w:val="center"/>
              <w:outlineLvl w:val="0"/>
              <w:rPr>
                <w:rFonts w:ascii="Arabic Typesetting" w:hAnsi="Arabic Typesetting" w:cs="Arabic Typesetting"/>
                <w:color w:val="000000"/>
                <w:sz w:val="24"/>
                <w:szCs w:val="24"/>
              </w:rPr>
            </w:pPr>
            <w:r>
              <w:rPr>
                <w:rFonts w:eastAsia="Arial" w:cs="Arabic Typesetting" w:ascii="Arabic Typesetting" w:hAnsi="Arabic Typesetting"/>
                <w:color w:val="000000"/>
                <w:sz w:val="24"/>
                <w:szCs w:val="24"/>
                <w:rtl w:val="true"/>
                <w:lang w:val="fr-FR" w:eastAsia="fr-FR"/>
              </w:rPr>
              <w:t>»</w:t>
            </w:r>
            <w:r>
              <w:rPr>
                <w:rFonts w:ascii="Arabic Typesetting" w:hAnsi="Arabic Typesetting" w:eastAsia="Arial" w:cs="Arabic Typesetting"/>
                <w:color w:val="000000"/>
                <w:sz w:val="24"/>
                <w:sz w:val="24"/>
                <w:szCs w:val="24"/>
                <w:rtl w:val="true"/>
                <w:lang w:val="fr-FR" w:eastAsia="fr-FR"/>
              </w:rPr>
              <w:t xml:space="preserve">فرنسا </w:t>
            </w:r>
            <w:r>
              <w:rPr>
                <w:rFonts w:eastAsia="Arial" w:cs="Arabic Typesetting" w:ascii="Arabic Typesetting" w:hAnsi="Arabic Typesetting"/>
                <w:color w:val="000000"/>
                <w:sz w:val="24"/>
                <w:szCs w:val="24"/>
                <w:rtl w:val="true"/>
                <w:lang w:val="fr-FR" w:eastAsia="fr-FR"/>
              </w:rPr>
              <w:t>"</w:t>
            </w:r>
            <w:r>
              <w:rPr>
                <w:rFonts w:ascii="Arabic Typesetting" w:hAnsi="Arabic Typesetting" w:eastAsia="Arial" w:cs="Arabic Typesetting"/>
                <w:color w:val="000000"/>
                <w:sz w:val="24"/>
                <w:sz w:val="24"/>
                <w:szCs w:val="24"/>
                <w:rtl w:val="true"/>
                <w:lang w:val="fr-FR" w:eastAsia="fr-FR"/>
              </w:rPr>
              <w:t>مصممة</w:t>
            </w:r>
            <w:r>
              <w:rPr>
                <w:rFonts w:eastAsia="Arial" w:cs="Arabic Typesetting" w:ascii="Arabic Typesetting" w:hAnsi="Arabic Typesetting"/>
                <w:color w:val="000000"/>
                <w:sz w:val="24"/>
                <w:szCs w:val="24"/>
                <w:rtl w:val="true"/>
                <w:lang w:val="fr-FR" w:eastAsia="fr-FR"/>
              </w:rPr>
              <w:t xml:space="preserve">" </w:t>
            </w:r>
            <w:r>
              <w:rPr>
                <w:rFonts w:ascii="Arabic Typesetting" w:hAnsi="Arabic Typesetting" w:eastAsia="Arial" w:cs="Arabic Typesetting"/>
                <w:color w:val="000000"/>
                <w:sz w:val="24"/>
                <w:sz w:val="24"/>
                <w:szCs w:val="24"/>
                <w:rtl w:val="true"/>
                <w:lang w:val="fr-FR" w:eastAsia="fr-FR"/>
              </w:rPr>
              <w:t>على فرض ضريبة على شركات الإنترنت العملاقة </w:t>
            </w:r>
            <w:r>
              <w:rPr>
                <w:rFonts w:eastAsia="Arial" w:cs="Arabic Typesetting" w:ascii="Arabic Typesetting" w:hAnsi="Arabic Typesetting"/>
                <w:color w:val="000000"/>
                <w:sz w:val="24"/>
                <w:szCs w:val="24"/>
                <w:rtl w:val="true"/>
                <w:lang w:val="fr-FR" w:eastAsia="fr-FR"/>
              </w:rPr>
              <w:t>«</w:t>
            </w:r>
          </w:p>
          <w:p>
            <w:pPr>
              <w:pStyle w:val="Normal"/>
              <w:spacing w:lineRule="auto" w:line="360" w:before="0" w:after="160"/>
              <w:jc w:val="center"/>
              <w:rPr>
                <w:rFonts w:ascii="Arabic Typesetting" w:hAnsi="Arabic Typesetting" w:eastAsia="Arial" w:cs="Arabic Typesetting"/>
                <w:sz w:val="24"/>
                <w:szCs w:val="24"/>
                <w:lang w:val="fr-FR" w:eastAsia="fr-FR"/>
              </w:rPr>
            </w:pPr>
            <w:r>
              <w:rPr>
                <w:rFonts w:eastAsia="Arial" w:cs="Arabic Typesetting" w:ascii="Arabic Typesetting" w:hAnsi="Arabic Typesetting"/>
                <w:sz w:val="24"/>
                <w:szCs w:val="24"/>
                <w:lang w:val="fr-FR" w:eastAsia="fr-FR"/>
              </w:rPr>
            </w:r>
          </w:p>
        </w:tc>
        <w:tc>
          <w:tcPr>
            <w:tcW w:w="1503"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France 24 Arabic</w:t>
            </w:r>
          </w:p>
        </w:tc>
        <w:tc>
          <w:tcPr>
            <w:tcW w:w="1511"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Economie</w:t>
            </w:r>
          </w:p>
        </w:tc>
        <w:tc>
          <w:tcPr>
            <w:tcW w:w="150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515</w:t>
            </w:r>
          </w:p>
        </w:tc>
        <w:tc>
          <w:tcPr>
            <w:tcW w:w="1509"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05/04/2019</w:t>
            </w:r>
          </w:p>
        </w:tc>
      </w:tr>
      <w:tr>
        <w:trPr/>
        <w:tc>
          <w:tcPr>
            <w:tcW w:w="1100" w:type="dxa"/>
            <w:tcBorders/>
            <w:shd w:fill="auto" w:val="clear"/>
          </w:tcPr>
          <w:p>
            <w:pPr>
              <w:pStyle w:val="Normal"/>
              <w:spacing w:lineRule="auto" w:line="360" w:before="0" w:after="0"/>
              <w:jc w:val="center"/>
              <w:rPr>
                <w:rFonts w:ascii="Arial" w:hAnsi="Arial" w:cs="Arial" w:asciiTheme="minorBidi" w:cstheme="minorBidi" w:hAnsiTheme="minorBidi"/>
                <w:b/>
                <w:b/>
                <w:bCs/>
                <w:sz w:val="28"/>
                <w:szCs w:val="28"/>
              </w:rPr>
            </w:pPr>
            <w:r>
              <w:rPr>
                <w:rFonts w:eastAsia="Arial" w:cs="Arial" w:cstheme="minorBidi"/>
                <w:b/>
                <w:bCs/>
                <w:sz w:val="28"/>
                <w:szCs w:val="28"/>
                <w:lang w:val="fr-FR" w:eastAsia="fr-FR"/>
              </w:rPr>
              <w:t>5</w:t>
            </w:r>
          </w:p>
        </w:tc>
        <w:tc>
          <w:tcPr>
            <w:tcW w:w="1933" w:type="dxa"/>
            <w:tcBorders/>
            <w:shd w:fill="auto" w:val="clear"/>
          </w:tcPr>
          <w:p>
            <w:pPr>
              <w:pStyle w:val="Titre1"/>
              <w:numPr>
                <w:ilvl w:val="0"/>
                <w:numId w:val="0"/>
              </w:numPr>
              <w:bidi w:val="1"/>
              <w:spacing w:before="0" w:after="300"/>
              <w:ind w:right="330" w:hanging="0"/>
              <w:jc w:val="left"/>
              <w:outlineLvl w:val="0"/>
              <w:rPr>
                <w:rFonts w:ascii="Arabic Typesetting" w:hAnsi="Arabic Typesetting" w:cs="Arabic Typesetting"/>
                <w:color w:val="000000"/>
                <w:sz w:val="24"/>
                <w:szCs w:val="24"/>
              </w:rPr>
            </w:pPr>
            <w:r>
              <w:rPr>
                <w:rFonts w:eastAsia="Arial" w:cs="Arabic Typesetting" w:ascii="Arabic Typesetting" w:hAnsi="Arabic Typesetting"/>
                <w:color w:val="000000"/>
                <w:sz w:val="24"/>
                <w:szCs w:val="24"/>
                <w:rtl w:val="true"/>
                <w:lang w:val="fr-FR" w:eastAsia="fr-FR"/>
              </w:rPr>
              <w:t> </w:t>
            </w:r>
            <w:r>
              <w:rPr>
                <w:rFonts w:eastAsia="Arial" w:cs="Arabic Typesetting" w:ascii="Arabic Typesetting" w:hAnsi="Arabic Typesetting"/>
                <w:color w:val="000000"/>
                <w:sz w:val="24"/>
                <w:szCs w:val="24"/>
                <w:rtl w:val="true"/>
                <w:lang w:val="fr-FR" w:eastAsia="fr-FR"/>
              </w:rPr>
              <w:t xml:space="preserve">» </w:t>
            </w:r>
            <w:r>
              <w:rPr>
                <w:rFonts w:ascii="Arabic Typesetting" w:hAnsi="Arabic Typesetting" w:eastAsia="Arial" w:cs="Arabic Typesetting"/>
                <w:color w:val="000000"/>
                <w:sz w:val="24"/>
                <w:sz w:val="24"/>
                <w:szCs w:val="24"/>
                <w:rtl w:val="true"/>
                <w:lang w:val="fr-FR" w:eastAsia="fr-FR"/>
              </w:rPr>
              <w:t>ا ليابان</w:t>
            </w:r>
            <w:r>
              <w:rPr>
                <w:rFonts w:eastAsia="Arial" w:cs="Arabic Typesetting" w:ascii="Arabic Typesetting" w:hAnsi="Arabic Typesetting"/>
                <w:color w:val="000000"/>
                <w:sz w:val="24"/>
                <w:szCs w:val="24"/>
                <w:rtl w:val="true"/>
                <w:lang w:val="fr-FR" w:eastAsia="fr-FR"/>
              </w:rPr>
              <w:t xml:space="preserve">: </w:t>
            </w:r>
            <w:r>
              <w:rPr>
                <w:rFonts w:ascii="Arabic Typesetting" w:hAnsi="Arabic Typesetting" w:eastAsia="Arial" w:cs="Arabic Typesetting"/>
                <w:color w:val="000000"/>
                <w:sz w:val="24"/>
                <w:sz w:val="24"/>
                <w:szCs w:val="24"/>
                <w:rtl w:val="true"/>
                <w:lang w:val="fr-FR" w:eastAsia="fr-FR"/>
              </w:rPr>
              <w:t xml:space="preserve">محكمة طوكيو تقرر تمديد توقيف كارلوس غصن حتى </w:t>
            </w:r>
            <w:r>
              <w:rPr>
                <w:rFonts w:eastAsia="Arial" w:cs="Arabic Typesetting" w:ascii="Arabic Typesetting" w:hAnsi="Arabic Typesetting"/>
                <w:color w:val="000000"/>
                <w:sz w:val="24"/>
                <w:szCs w:val="24"/>
                <w:lang w:val="fr-FR" w:eastAsia="fr-FR"/>
              </w:rPr>
              <w:t>14</w:t>
            </w:r>
            <w:r>
              <w:rPr>
                <w:rFonts w:eastAsia="Arial" w:cs="Arabic Typesetting" w:ascii="Arabic Typesetting" w:hAnsi="Arabic Typesetting"/>
                <w:color w:val="000000"/>
                <w:sz w:val="24"/>
                <w:szCs w:val="24"/>
                <w:rtl w:val="true"/>
                <w:lang w:val="fr-FR" w:eastAsia="fr-FR"/>
              </w:rPr>
              <w:t xml:space="preserve"> </w:t>
            </w:r>
            <w:r>
              <w:rPr>
                <w:rFonts w:ascii="Arabic Typesetting" w:hAnsi="Arabic Typesetting" w:eastAsia="Arial" w:cs="Arabic Typesetting"/>
                <w:color w:val="000000"/>
                <w:sz w:val="24"/>
                <w:sz w:val="24"/>
                <w:szCs w:val="24"/>
                <w:rtl w:val="true"/>
                <w:lang w:val="fr-FR" w:eastAsia="fr-FR"/>
              </w:rPr>
              <w:t>أبريل </w:t>
            </w:r>
            <w:r>
              <w:rPr>
                <w:rFonts w:eastAsia="Arial" w:cs="Arabic Typesetting" w:ascii="Arabic Typesetting" w:hAnsi="Arabic Typesetting"/>
                <w:color w:val="000000"/>
                <w:sz w:val="24"/>
                <w:szCs w:val="24"/>
                <w:rtl w:val="true"/>
                <w:lang w:val="fr-FR" w:eastAsia="fr-FR"/>
              </w:rPr>
              <w:t>« </w:t>
            </w:r>
          </w:p>
          <w:p>
            <w:pPr>
              <w:pStyle w:val="Normal"/>
              <w:spacing w:lineRule="auto" w:line="360" w:before="0" w:after="160"/>
              <w:rPr>
                <w:rFonts w:ascii="Arabic Typesetting" w:hAnsi="Arabic Typesetting" w:eastAsia="Arial" w:cs="Arabic Typesetting"/>
                <w:sz w:val="28"/>
                <w:szCs w:val="28"/>
                <w:lang w:val="fr-FR" w:eastAsia="fr-FR"/>
              </w:rPr>
            </w:pPr>
            <w:r>
              <w:rPr>
                <w:rFonts w:eastAsia="Arial" w:cs="Arabic Typesetting" w:ascii="Arabic Typesetting" w:hAnsi="Arabic Typesetting"/>
                <w:sz w:val="28"/>
                <w:szCs w:val="28"/>
                <w:lang w:val="fr-FR" w:eastAsia="fr-FR"/>
              </w:rPr>
            </w:r>
          </w:p>
        </w:tc>
        <w:tc>
          <w:tcPr>
            <w:tcW w:w="1503"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France 24 Arabic</w:t>
            </w:r>
          </w:p>
        </w:tc>
        <w:tc>
          <w:tcPr>
            <w:tcW w:w="1511"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Economie</w:t>
            </w:r>
          </w:p>
        </w:tc>
        <w:tc>
          <w:tcPr>
            <w:tcW w:w="150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160</w:t>
            </w:r>
          </w:p>
        </w:tc>
        <w:tc>
          <w:tcPr>
            <w:tcW w:w="1509"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05/04/2019</w:t>
            </w:r>
          </w:p>
        </w:tc>
      </w:tr>
      <w:tr>
        <w:trPr/>
        <w:tc>
          <w:tcPr>
            <w:tcW w:w="1100" w:type="dxa"/>
            <w:tcBorders/>
            <w:shd w:fill="auto" w:val="clear"/>
          </w:tcPr>
          <w:p>
            <w:pPr>
              <w:pStyle w:val="Normal"/>
              <w:spacing w:lineRule="auto" w:line="360" w:before="0" w:after="0"/>
              <w:jc w:val="center"/>
              <w:rPr>
                <w:rFonts w:ascii="Arial" w:hAnsi="Arial" w:cs="Arial" w:asciiTheme="minorBidi" w:cstheme="minorBidi" w:hAnsiTheme="minorBidi"/>
                <w:b/>
                <w:b/>
                <w:bCs/>
                <w:sz w:val="28"/>
                <w:szCs w:val="28"/>
              </w:rPr>
            </w:pPr>
            <w:r>
              <w:rPr>
                <w:rFonts w:eastAsia="Arial" w:cs="Arial" w:cstheme="minorBidi"/>
                <w:b/>
                <w:bCs/>
                <w:sz w:val="28"/>
                <w:szCs w:val="28"/>
                <w:lang w:val="fr-FR" w:eastAsia="fr-FR"/>
              </w:rPr>
              <w:t>6</w:t>
            </w:r>
          </w:p>
        </w:tc>
        <w:tc>
          <w:tcPr>
            <w:tcW w:w="1933" w:type="dxa"/>
            <w:tcBorders/>
            <w:shd w:fill="auto" w:val="clear"/>
          </w:tcPr>
          <w:p>
            <w:pPr>
              <w:pStyle w:val="Titre1"/>
              <w:numPr>
                <w:ilvl w:val="0"/>
                <w:numId w:val="0"/>
              </w:numPr>
              <w:bidi w:val="1"/>
              <w:spacing w:lineRule="auto" w:line="240" w:before="0" w:after="0"/>
              <w:ind w:right="330" w:hanging="0"/>
              <w:jc w:val="center"/>
              <w:outlineLvl w:val="0"/>
              <w:rPr>
                <w:rFonts w:ascii="Arabic Typesetting" w:hAnsi="Arabic Typesetting" w:cs="Arabic Typesetting"/>
                <w:color w:val="000000"/>
                <w:sz w:val="24"/>
                <w:szCs w:val="24"/>
              </w:rPr>
            </w:pPr>
            <w:r>
              <w:rPr>
                <w:rFonts w:eastAsia="Arial" w:cs="Arabic Typesetting" w:ascii="Arabic Typesetting" w:hAnsi="Arabic Typesetting"/>
                <w:color w:val="000000"/>
                <w:sz w:val="24"/>
                <w:szCs w:val="24"/>
                <w:rtl w:val="true"/>
                <w:lang w:val="fr-FR" w:eastAsia="fr-FR"/>
              </w:rPr>
              <w:t>» </w:t>
            </w:r>
            <w:r>
              <w:rPr>
                <w:rFonts w:ascii="Arabic Typesetting" w:hAnsi="Arabic Typesetting" w:eastAsia="Arial" w:cs="Arabic Typesetting"/>
                <w:color w:val="000000"/>
                <w:sz w:val="24"/>
                <w:sz w:val="24"/>
                <w:szCs w:val="24"/>
                <w:rtl w:val="true"/>
                <w:lang w:val="fr-FR" w:eastAsia="fr-FR"/>
              </w:rPr>
              <w:t>فرنسا تفرج عن التونسي بلحسن الطرابلسي شقيق زوجة بن علي </w:t>
            </w:r>
            <w:r>
              <w:rPr>
                <w:rFonts w:eastAsia="Arial" w:cs="Arabic Typesetting" w:ascii="Arabic Typesetting" w:hAnsi="Arabic Typesetting"/>
                <w:color w:val="000000"/>
                <w:sz w:val="24"/>
                <w:szCs w:val="24"/>
                <w:rtl w:val="true"/>
                <w:lang w:val="fr-FR" w:eastAsia="fr-FR"/>
              </w:rPr>
              <w:t>«</w:t>
            </w:r>
          </w:p>
        </w:tc>
        <w:tc>
          <w:tcPr>
            <w:tcW w:w="1503"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France 24 Arabic</w:t>
            </w:r>
          </w:p>
        </w:tc>
        <w:tc>
          <w:tcPr>
            <w:tcW w:w="1511"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Politique</w:t>
            </w:r>
          </w:p>
        </w:tc>
        <w:tc>
          <w:tcPr>
            <w:tcW w:w="150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419</w:t>
            </w:r>
          </w:p>
        </w:tc>
        <w:tc>
          <w:tcPr>
            <w:tcW w:w="1509"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12/05/2019</w:t>
            </w:r>
          </w:p>
        </w:tc>
      </w:tr>
      <w:tr>
        <w:trPr/>
        <w:tc>
          <w:tcPr>
            <w:tcW w:w="1100" w:type="dxa"/>
            <w:tcBorders/>
            <w:shd w:fill="auto" w:val="clear"/>
          </w:tcPr>
          <w:p>
            <w:pPr>
              <w:pStyle w:val="Normal"/>
              <w:spacing w:lineRule="auto" w:line="360" w:before="0" w:after="0"/>
              <w:jc w:val="center"/>
              <w:rPr>
                <w:rFonts w:ascii="Arial" w:hAnsi="Arial" w:cs="Arial" w:asciiTheme="minorBidi" w:cstheme="minorBidi" w:hAnsiTheme="minorBidi"/>
                <w:b/>
                <w:b/>
                <w:bCs/>
                <w:sz w:val="28"/>
                <w:szCs w:val="28"/>
              </w:rPr>
            </w:pPr>
            <w:r>
              <w:rPr>
                <w:rFonts w:eastAsia="Arial" w:cs="Arial" w:cstheme="minorBidi"/>
                <w:b/>
                <w:bCs/>
                <w:sz w:val="28"/>
                <w:szCs w:val="28"/>
                <w:lang w:val="fr-FR" w:eastAsia="fr-FR"/>
              </w:rPr>
              <w:t>7</w:t>
            </w:r>
          </w:p>
        </w:tc>
        <w:tc>
          <w:tcPr>
            <w:tcW w:w="1933" w:type="dxa"/>
            <w:tcBorders/>
            <w:shd w:fill="auto" w:val="clear"/>
          </w:tcPr>
          <w:p>
            <w:pPr>
              <w:pStyle w:val="Titre1"/>
              <w:numPr>
                <w:ilvl w:val="0"/>
                <w:numId w:val="0"/>
              </w:numPr>
              <w:bidi w:val="1"/>
              <w:spacing w:before="0" w:after="300"/>
              <w:ind w:right="330" w:hanging="0"/>
              <w:jc w:val="center"/>
              <w:outlineLvl w:val="0"/>
              <w:rPr>
                <w:rFonts w:ascii="Arabic Typesetting" w:hAnsi="Arabic Typesetting" w:cs="Arabic Typesetting"/>
                <w:color w:val="000000"/>
                <w:sz w:val="24"/>
                <w:szCs w:val="24"/>
              </w:rPr>
            </w:pPr>
            <w:r>
              <w:rPr>
                <w:rFonts w:eastAsia="Arial" w:cs="Arabic Typesetting" w:ascii="Arabic Typesetting" w:hAnsi="Arabic Typesetting"/>
                <w:color w:val="000000"/>
                <w:sz w:val="24"/>
                <w:szCs w:val="24"/>
                <w:rtl w:val="true"/>
                <w:lang w:val="fr-FR" w:eastAsia="fr-FR"/>
              </w:rPr>
              <w:t>»</w:t>
            </w:r>
            <w:r>
              <w:rPr>
                <w:rFonts w:ascii="Arabic Typesetting" w:hAnsi="Arabic Typesetting" w:eastAsia="Arial" w:cs="Arabic Typesetting"/>
                <w:color w:val="000000"/>
                <w:sz w:val="24"/>
                <w:sz w:val="24"/>
                <w:szCs w:val="24"/>
                <w:rtl w:val="true"/>
                <w:lang w:val="fr-FR" w:eastAsia="fr-FR"/>
              </w:rPr>
              <w:t>الجزائر</w:t>
            </w:r>
            <w:r>
              <w:rPr>
                <w:rFonts w:eastAsia="Arial" w:cs="Arabic Typesetting" w:ascii="Arabic Typesetting" w:hAnsi="Arabic Typesetting"/>
                <w:color w:val="000000"/>
                <w:sz w:val="24"/>
                <w:szCs w:val="24"/>
                <w:rtl w:val="true"/>
                <w:lang w:val="fr-FR" w:eastAsia="fr-FR"/>
              </w:rPr>
              <w:t xml:space="preserve">: </w:t>
            </w:r>
            <w:r>
              <w:rPr>
                <w:rFonts w:ascii="Arabic Typesetting" w:hAnsi="Arabic Typesetting" w:eastAsia="Arial" w:cs="Arabic Typesetting"/>
                <w:color w:val="000000"/>
                <w:sz w:val="24"/>
                <w:sz w:val="24"/>
                <w:szCs w:val="24"/>
                <w:rtl w:val="true"/>
                <w:lang w:val="fr-FR" w:eastAsia="fr-FR"/>
              </w:rPr>
              <w:t xml:space="preserve">توجيه تهمتي </w:t>
            </w:r>
            <w:r>
              <w:rPr>
                <w:rFonts w:eastAsia="Arial" w:cs="Arabic Typesetting" w:ascii="Arabic Typesetting" w:hAnsi="Arabic Typesetting"/>
                <w:color w:val="000000"/>
                <w:sz w:val="24"/>
                <w:szCs w:val="24"/>
                <w:rtl w:val="true"/>
                <w:lang w:val="fr-FR" w:eastAsia="fr-FR"/>
              </w:rPr>
              <w:t>"</w:t>
            </w:r>
            <w:r>
              <w:rPr>
                <w:rFonts w:ascii="Arabic Typesetting" w:hAnsi="Arabic Typesetting" w:eastAsia="Arial" w:cs="Arabic Typesetting"/>
                <w:color w:val="000000"/>
                <w:sz w:val="24"/>
                <w:sz w:val="24"/>
                <w:szCs w:val="24"/>
                <w:rtl w:val="true"/>
                <w:lang w:val="fr-FR" w:eastAsia="fr-FR"/>
              </w:rPr>
              <w:t>المساس بسلطة الجيش</w:t>
            </w:r>
            <w:r>
              <w:rPr>
                <w:rFonts w:eastAsia="Arial" w:cs="Arabic Typesetting" w:ascii="Arabic Typesetting" w:hAnsi="Arabic Typesetting"/>
                <w:color w:val="000000"/>
                <w:sz w:val="24"/>
                <w:szCs w:val="24"/>
                <w:rtl w:val="true"/>
                <w:lang w:val="fr-FR" w:eastAsia="fr-FR"/>
              </w:rPr>
              <w:t xml:space="preserve">" </w:t>
            </w:r>
            <w:r>
              <w:rPr>
                <w:rFonts w:ascii="Arabic Typesetting" w:hAnsi="Arabic Typesetting" w:eastAsia="Arial" w:cs="Arabic Typesetting"/>
                <w:color w:val="000000"/>
                <w:sz w:val="24"/>
                <w:sz w:val="24"/>
                <w:szCs w:val="24"/>
                <w:rtl w:val="true"/>
                <w:lang w:val="fr-FR" w:eastAsia="fr-FR"/>
              </w:rPr>
              <w:t>و</w:t>
            </w:r>
            <w:r>
              <w:rPr>
                <w:rFonts w:eastAsia="Arial" w:cs="Arabic Typesetting" w:ascii="Arabic Typesetting" w:hAnsi="Arabic Typesetting"/>
                <w:color w:val="000000"/>
                <w:sz w:val="24"/>
                <w:szCs w:val="24"/>
                <w:rtl w:val="true"/>
                <w:lang w:val="fr-FR" w:eastAsia="fr-FR"/>
              </w:rPr>
              <w:t>"</w:t>
            </w:r>
            <w:r>
              <w:rPr>
                <w:rFonts w:ascii="Arabic Typesetting" w:hAnsi="Arabic Typesetting" w:eastAsia="Arial" w:cs="Arabic Typesetting"/>
                <w:color w:val="000000"/>
                <w:sz w:val="24"/>
                <w:sz w:val="24"/>
                <w:szCs w:val="24"/>
                <w:rtl w:val="true"/>
                <w:lang w:val="fr-FR" w:eastAsia="fr-FR"/>
              </w:rPr>
              <w:t>المؤامرة ضد سلطة الدولة</w:t>
            </w:r>
            <w:r>
              <w:rPr>
                <w:rFonts w:eastAsia="Arial" w:cs="Arabic Typesetting" w:ascii="Arabic Typesetting" w:hAnsi="Arabic Typesetting"/>
                <w:color w:val="000000"/>
                <w:sz w:val="24"/>
                <w:szCs w:val="24"/>
                <w:rtl w:val="true"/>
                <w:lang w:val="fr-FR" w:eastAsia="fr-FR"/>
              </w:rPr>
              <w:t xml:space="preserve">" </w:t>
            </w:r>
            <w:r>
              <w:rPr>
                <w:rFonts w:ascii="Arabic Typesetting" w:hAnsi="Arabic Typesetting" w:eastAsia="Arial" w:cs="Arabic Typesetting"/>
                <w:color w:val="000000"/>
                <w:sz w:val="24"/>
                <w:sz w:val="24"/>
                <w:szCs w:val="24"/>
                <w:rtl w:val="true"/>
                <w:lang w:val="fr-FR" w:eastAsia="fr-FR"/>
              </w:rPr>
              <w:t>للويزة حنون </w:t>
            </w:r>
            <w:r>
              <w:rPr>
                <w:rFonts w:eastAsia="Arial" w:cs="Arabic Typesetting" w:ascii="Arabic Typesetting" w:hAnsi="Arabic Typesetting"/>
                <w:color w:val="000000"/>
                <w:sz w:val="24"/>
                <w:szCs w:val="24"/>
                <w:rtl w:val="true"/>
                <w:lang w:val="fr-FR" w:eastAsia="fr-FR"/>
              </w:rPr>
              <w:t>«</w:t>
            </w:r>
          </w:p>
          <w:p>
            <w:pPr>
              <w:pStyle w:val="Normal"/>
              <w:spacing w:lineRule="auto" w:line="360" w:before="0" w:after="160"/>
              <w:jc w:val="center"/>
              <w:rPr>
                <w:rFonts w:ascii="Times New Roman" w:hAnsi="Times New Roman" w:eastAsia="Arial" w:cs="Times New Roman" w:asciiTheme="majorBidi" w:cstheme="majorBidi" w:hAnsiTheme="majorBidi"/>
                <w:sz w:val="20"/>
                <w:szCs w:val="20"/>
                <w:lang w:val="fr-FR" w:eastAsia="fr-FR"/>
              </w:rPr>
            </w:pPr>
            <w:r>
              <w:rPr>
                <w:rFonts w:eastAsia="Arial" w:cs="Times New Roman" w:cstheme="majorBidi" w:ascii="Times New Roman" w:hAnsi="Times New Roman"/>
                <w:sz w:val="20"/>
                <w:szCs w:val="20"/>
                <w:lang w:val="fr-FR" w:eastAsia="fr-FR"/>
              </w:rPr>
            </w:r>
          </w:p>
        </w:tc>
        <w:tc>
          <w:tcPr>
            <w:tcW w:w="1503"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France 24 Arabic</w:t>
            </w:r>
          </w:p>
        </w:tc>
        <w:tc>
          <w:tcPr>
            <w:tcW w:w="1511"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Politique</w:t>
            </w:r>
          </w:p>
        </w:tc>
        <w:tc>
          <w:tcPr>
            <w:tcW w:w="150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323</w:t>
            </w:r>
          </w:p>
        </w:tc>
        <w:tc>
          <w:tcPr>
            <w:tcW w:w="1509" w:type="dxa"/>
            <w:tcBorders/>
            <w:shd w:fill="auto" w:val="clear"/>
          </w:tcPr>
          <w:p>
            <w:pPr>
              <w:pStyle w:val="Normal"/>
              <w:keepNext w:val="true"/>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13/05/2019</w:t>
            </w:r>
          </w:p>
        </w:tc>
      </w:tr>
      <w:tr>
        <w:trPr/>
        <w:tc>
          <w:tcPr>
            <w:tcW w:w="1100" w:type="dxa"/>
            <w:tcBorders/>
            <w:shd w:fill="auto" w:val="clear"/>
          </w:tcPr>
          <w:p>
            <w:pPr>
              <w:pStyle w:val="Normal"/>
              <w:spacing w:lineRule="auto" w:line="360" w:before="0" w:after="0"/>
              <w:jc w:val="center"/>
              <w:rPr>
                <w:rFonts w:ascii="Arial" w:hAnsi="Arial" w:cs="Arial" w:asciiTheme="minorBidi" w:cstheme="minorBidi" w:hAnsiTheme="minorBidi"/>
                <w:b/>
                <w:b/>
                <w:bCs/>
                <w:sz w:val="28"/>
                <w:szCs w:val="28"/>
              </w:rPr>
            </w:pPr>
            <w:r>
              <w:rPr>
                <w:rFonts w:eastAsia="Arial" w:cs="Arial" w:cstheme="minorBidi"/>
                <w:b/>
                <w:bCs/>
                <w:sz w:val="28"/>
                <w:szCs w:val="28"/>
                <w:lang w:val="fr-FR" w:eastAsia="fr-FR"/>
              </w:rPr>
              <w:t>8</w:t>
            </w:r>
          </w:p>
        </w:tc>
        <w:tc>
          <w:tcPr>
            <w:tcW w:w="1933" w:type="dxa"/>
            <w:tcBorders/>
            <w:shd w:fill="auto" w:val="clear"/>
          </w:tcPr>
          <w:p>
            <w:pPr>
              <w:pStyle w:val="Titre1"/>
              <w:numPr>
                <w:ilvl w:val="0"/>
                <w:numId w:val="0"/>
              </w:numPr>
              <w:bidi w:val="1"/>
              <w:spacing w:lineRule="auto" w:line="240" w:before="0" w:after="0"/>
              <w:ind w:right="330" w:hanging="0"/>
              <w:jc w:val="left"/>
              <w:outlineLvl w:val="0"/>
              <w:rPr>
                <w:rFonts w:ascii="Arabic Typesetting" w:hAnsi="Arabic Typesetting" w:cs="Arabic Typesetting"/>
                <w:color w:val="000000"/>
                <w:sz w:val="24"/>
                <w:szCs w:val="24"/>
              </w:rPr>
            </w:pPr>
            <w:r>
              <w:rPr>
                <w:rFonts w:eastAsia="Arial" w:cs="Arabic Typesetting" w:ascii="Arabic Typesetting" w:hAnsi="Arabic Typesetting"/>
                <w:color w:val="000000"/>
                <w:sz w:val="24"/>
                <w:szCs w:val="24"/>
                <w:rtl w:val="true"/>
                <w:lang w:val="fr-FR" w:eastAsia="fr-FR"/>
              </w:rPr>
              <w:t>» </w:t>
            </w:r>
            <w:r>
              <w:rPr>
                <w:rFonts w:ascii="Arabic Typesetting" w:hAnsi="Arabic Typesetting" w:eastAsia="Arial" w:cs="Arabic Typesetting"/>
                <w:color w:val="000000"/>
                <w:sz w:val="24"/>
                <w:sz w:val="24"/>
                <w:szCs w:val="24"/>
                <w:rtl w:val="true"/>
                <w:lang w:val="fr-FR" w:eastAsia="fr-FR"/>
              </w:rPr>
              <w:t xml:space="preserve">الصين تعامل الولايات المتحدة بالمثل وتزيد الرسوم الجمركية بقيمة </w:t>
            </w:r>
            <w:r>
              <w:rPr>
                <w:rFonts w:eastAsia="Arial" w:cs="Arabic Typesetting" w:ascii="Arabic Typesetting" w:hAnsi="Arabic Typesetting"/>
                <w:color w:val="000000"/>
                <w:sz w:val="24"/>
                <w:szCs w:val="24"/>
                <w:lang w:val="fr-FR" w:eastAsia="fr-FR"/>
              </w:rPr>
              <w:t>60</w:t>
            </w:r>
            <w:r>
              <w:rPr>
                <w:rFonts w:eastAsia="Arial" w:cs="Arabic Typesetting" w:ascii="Arabic Typesetting" w:hAnsi="Arabic Typesetting"/>
                <w:color w:val="000000"/>
                <w:sz w:val="24"/>
                <w:szCs w:val="24"/>
                <w:rtl w:val="true"/>
                <w:lang w:val="fr-FR" w:eastAsia="fr-FR"/>
              </w:rPr>
              <w:t xml:space="preserve"> </w:t>
            </w:r>
            <w:r>
              <w:rPr>
                <w:rFonts w:ascii="Arabic Typesetting" w:hAnsi="Arabic Typesetting" w:eastAsia="Arial" w:cs="Arabic Typesetting"/>
                <w:color w:val="000000"/>
                <w:sz w:val="24"/>
                <w:sz w:val="24"/>
                <w:szCs w:val="24"/>
                <w:rtl w:val="true"/>
                <w:lang w:val="fr-FR" w:eastAsia="fr-FR"/>
              </w:rPr>
              <w:t>مليار دولار</w:t>
            </w:r>
            <w:r>
              <w:rPr>
                <w:rFonts w:eastAsia="Arial" w:cs="Arabic Typesetting" w:ascii="Arabic Typesetting" w:hAnsi="Arabic Typesetting"/>
                <w:color w:val="000000"/>
                <w:sz w:val="24"/>
                <w:szCs w:val="24"/>
                <w:rtl w:val="true"/>
                <w:lang w:val="fr-FR" w:eastAsia="fr-FR"/>
              </w:rPr>
              <w:t>« </w:t>
            </w:r>
          </w:p>
          <w:p>
            <w:pPr>
              <w:pStyle w:val="Titre1"/>
              <w:numPr>
                <w:ilvl w:val="0"/>
                <w:numId w:val="0"/>
              </w:numPr>
              <w:bidi w:val="1"/>
              <w:spacing w:lineRule="auto" w:line="240" w:before="0" w:after="0"/>
              <w:ind w:right="330" w:hanging="0"/>
              <w:jc w:val="center"/>
              <w:outlineLvl w:val="0"/>
              <w:rPr>
                <w:rFonts w:ascii="Arabic Typesetting" w:hAnsi="Arabic Typesetting" w:eastAsia="Arial" w:cs="Arabic Typesetting"/>
                <w:color w:val="000000"/>
                <w:sz w:val="24"/>
                <w:szCs w:val="24"/>
                <w:lang w:val="fr-FR" w:eastAsia="fr-FR"/>
              </w:rPr>
            </w:pPr>
            <w:r>
              <w:rPr>
                <w:rFonts w:eastAsia="Arial" w:cs="Arabic Typesetting" w:ascii="Arabic Typesetting" w:hAnsi="Arabic Typesetting"/>
                <w:color w:val="000000"/>
                <w:sz w:val="24"/>
                <w:szCs w:val="24"/>
                <w:rtl w:val="true"/>
                <w:lang w:val="fr-FR" w:eastAsia="fr-FR"/>
              </w:rPr>
            </w:r>
          </w:p>
        </w:tc>
        <w:tc>
          <w:tcPr>
            <w:tcW w:w="1503"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France 24 Arabic</w:t>
            </w:r>
          </w:p>
        </w:tc>
        <w:tc>
          <w:tcPr>
            <w:tcW w:w="1511"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Economie</w:t>
            </w:r>
          </w:p>
        </w:tc>
        <w:tc>
          <w:tcPr>
            <w:tcW w:w="150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251</w:t>
            </w:r>
          </w:p>
        </w:tc>
        <w:tc>
          <w:tcPr>
            <w:tcW w:w="1509" w:type="dxa"/>
            <w:tcBorders/>
            <w:shd w:fill="auto" w:val="clear"/>
          </w:tcPr>
          <w:p>
            <w:pPr>
              <w:pStyle w:val="Normal"/>
              <w:keepNext w:val="true"/>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13/05/2019</w:t>
            </w:r>
          </w:p>
        </w:tc>
      </w:tr>
      <w:tr>
        <w:trPr/>
        <w:tc>
          <w:tcPr>
            <w:tcW w:w="1100" w:type="dxa"/>
            <w:tcBorders/>
            <w:shd w:fill="auto" w:val="clear"/>
          </w:tcPr>
          <w:p>
            <w:pPr>
              <w:pStyle w:val="Normal"/>
              <w:spacing w:lineRule="auto" w:line="360" w:before="0" w:after="0"/>
              <w:jc w:val="center"/>
              <w:rPr>
                <w:rFonts w:ascii="Arial" w:hAnsi="Arial" w:cs="Arial" w:asciiTheme="minorBidi" w:cstheme="minorBidi" w:hAnsiTheme="minorBidi"/>
                <w:b/>
                <w:b/>
                <w:bCs/>
                <w:sz w:val="28"/>
                <w:szCs w:val="28"/>
              </w:rPr>
            </w:pPr>
            <w:r>
              <w:rPr>
                <w:rFonts w:eastAsia="Arial" w:cs="Arial" w:cstheme="minorBidi"/>
                <w:b/>
                <w:bCs/>
                <w:sz w:val="28"/>
                <w:szCs w:val="28"/>
                <w:lang w:val="fr-FR" w:eastAsia="fr-FR"/>
              </w:rPr>
              <w:t>9</w:t>
            </w:r>
          </w:p>
        </w:tc>
        <w:tc>
          <w:tcPr>
            <w:tcW w:w="1933" w:type="dxa"/>
            <w:tcBorders/>
            <w:shd w:fill="auto" w:val="clear"/>
          </w:tcPr>
          <w:p>
            <w:pPr>
              <w:pStyle w:val="Titre1"/>
              <w:numPr>
                <w:ilvl w:val="0"/>
                <w:numId w:val="0"/>
              </w:numPr>
              <w:bidi w:val="1"/>
              <w:spacing w:lineRule="auto" w:line="240" w:before="0" w:after="0"/>
              <w:ind w:right="330" w:hanging="0"/>
              <w:jc w:val="left"/>
              <w:outlineLvl w:val="0"/>
              <w:rPr>
                <w:rFonts w:ascii="Arabic Typesetting" w:hAnsi="Arabic Typesetting" w:cs="Arabic Typesetting"/>
                <w:color w:val="000000"/>
                <w:sz w:val="24"/>
                <w:szCs w:val="24"/>
              </w:rPr>
            </w:pPr>
            <w:r>
              <w:rPr>
                <w:rFonts w:eastAsia="Arial" w:cs="Arabic Typesetting" w:ascii="Arabic Typesetting" w:hAnsi="Arabic Typesetting"/>
                <w:color w:val="000000"/>
                <w:sz w:val="24"/>
                <w:szCs w:val="24"/>
                <w:rtl w:val="true"/>
                <w:lang w:val="fr-FR" w:eastAsia="fr-FR"/>
              </w:rPr>
              <w:t>»</w:t>
            </w:r>
            <w:r>
              <w:rPr>
                <w:rFonts w:ascii="Arabic Typesetting" w:hAnsi="Arabic Typesetting" w:eastAsia="Arial" w:cs="Arabic Typesetting"/>
                <w:color w:val="000000"/>
                <w:sz w:val="24"/>
                <w:sz w:val="24"/>
                <w:szCs w:val="24"/>
                <w:rtl w:val="true"/>
                <w:lang w:val="fr-FR" w:eastAsia="fr-FR"/>
              </w:rPr>
              <w:t xml:space="preserve">الجولاني يدعو أنصاره إلى </w:t>
            </w:r>
            <w:r>
              <w:rPr>
                <w:rFonts w:eastAsia="Arial" w:cs="Arabic Typesetting" w:ascii="Arabic Typesetting" w:hAnsi="Arabic Typesetting"/>
                <w:color w:val="000000"/>
                <w:sz w:val="24"/>
                <w:szCs w:val="24"/>
                <w:rtl w:val="true"/>
                <w:lang w:val="fr-FR" w:eastAsia="fr-FR"/>
              </w:rPr>
              <w:t>"</w:t>
            </w:r>
            <w:r>
              <w:rPr>
                <w:rFonts w:ascii="Arabic Typesetting" w:hAnsi="Arabic Typesetting" w:eastAsia="Arial" w:cs="Arabic Typesetting"/>
                <w:color w:val="000000"/>
                <w:sz w:val="24"/>
                <w:sz w:val="24"/>
                <w:szCs w:val="24"/>
                <w:rtl w:val="true"/>
                <w:lang w:val="fr-FR" w:eastAsia="fr-FR"/>
              </w:rPr>
              <w:t>حمل السلاح</w:t>
            </w:r>
            <w:r>
              <w:rPr>
                <w:rFonts w:eastAsia="Arial" w:cs="Arabic Typesetting" w:ascii="Arabic Typesetting" w:hAnsi="Arabic Typesetting"/>
                <w:color w:val="000000"/>
                <w:sz w:val="24"/>
                <w:szCs w:val="24"/>
                <w:rtl w:val="true"/>
                <w:lang w:val="fr-FR" w:eastAsia="fr-FR"/>
              </w:rPr>
              <w:t xml:space="preserve">" </w:t>
            </w:r>
            <w:r>
              <w:rPr>
                <w:rFonts w:ascii="Arabic Typesetting" w:hAnsi="Arabic Typesetting" w:eastAsia="Arial" w:cs="Arabic Typesetting"/>
                <w:color w:val="000000"/>
                <w:sz w:val="24"/>
                <w:sz w:val="24"/>
                <w:szCs w:val="24"/>
                <w:rtl w:val="true"/>
                <w:lang w:val="fr-FR" w:eastAsia="fr-FR"/>
              </w:rPr>
              <w:t>دفاعا عن إدلب من القصف السوري الروسي </w:t>
            </w:r>
            <w:r>
              <w:rPr>
                <w:rFonts w:eastAsia="Arial" w:cs="Arabic Typesetting" w:ascii="Arabic Typesetting" w:hAnsi="Arabic Typesetting"/>
                <w:color w:val="000000"/>
                <w:sz w:val="24"/>
                <w:szCs w:val="24"/>
                <w:rtl w:val="true"/>
                <w:lang w:val="fr-FR" w:eastAsia="fr-FR"/>
              </w:rPr>
              <w:t>« </w:t>
            </w:r>
          </w:p>
          <w:p>
            <w:pPr>
              <w:pStyle w:val="Titre1"/>
              <w:numPr>
                <w:ilvl w:val="0"/>
                <w:numId w:val="0"/>
              </w:numPr>
              <w:bidi w:val="1"/>
              <w:spacing w:lineRule="auto" w:line="240" w:before="0" w:after="0"/>
              <w:ind w:right="330" w:hanging="0"/>
              <w:jc w:val="left"/>
              <w:outlineLvl w:val="0"/>
              <w:rPr>
                <w:rFonts w:ascii="Arabic Typesetting" w:hAnsi="Arabic Typesetting" w:eastAsia="Arial" w:cs="Arabic Typesetting"/>
                <w:color w:val="000000"/>
                <w:sz w:val="24"/>
                <w:szCs w:val="24"/>
                <w:lang w:val="fr-FR" w:eastAsia="fr-FR"/>
              </w:rPr>
            </w:pPr>
            <w:r>
              <w:rPr>
                <w:rFonts w:eastAsia="Arial" w:cs="Arabic Typesetting" w:ascii="Arabic Typesetting" w:hAnsi="Arabic Typesetting"/>
                <w:color w:val="000000"/>
                <w:sz w:val="24"/>
                <w:szCs w:val="24"/>
                <w:rtl w:val="true"/>
                <w:lang w:val="fr-FR" w:eastAsia="fr-FR"/>
              </w:rPr>
            </w:r>
          </w:p>
        </w:tc>
        <w:tc>
          <w:tcPr>
            <w:tcW w:w="1503"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France 24 Arabic</w:t>
            </w:r>
          </w:p>
        </w:tc>
        <w:tc>
          <w:tcPr>
            <w:tcW w:w="1511"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Politique</w:t>
            </w:r>
          </w:p>
        </w:tc>
        <w:tc>
          <w:tcPr>
            <w:tcW w:w="150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456</w:t>
            </w:r>
          </w:p>
        </w:tc>
        <w:tc>
          <w:tcPr>
            <w:tcW w:w="1509" w:type="dxa"/>
            <w:tcBorders/>
            <w:shd w:fill="auto" w:val="clear"/>
          </w:tcPr>
          <w:p>
            <w:pPr>
              <w:pStyle w:val="Normal"/>
              <w:keepNext w:val="true"/>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13/05/2019</w:t>
            </w:r>
          </w:p>
        </w:tc>
      </w:tr>
      <w:tr>
        <w:trPr/>
        <w:tc>
          <w:tcPr>
            <w:tcW w:w="1100" w:type="dxa"/>
            <w:tcBorders/>
            <w:shd w:fill="auto" w:val="clear"/>
          </w:tcPr>
          <w:p>
            <w:pPr>
              <w:pStyle w:val="Normal"/>
              <w:spacing w:lineRule="auto" w:line="360" w:before="0" w:after="0"/>
              <w:jc w:val="center"/>
              <w:rPr>
                <w:rFonts w:ascii="Arial" w:hAnsi="Arial" w:cs="Arial" w:asciiTheme="minorBidi" w:cstheme="minorBidi" w:hAnsiTheme="minorBidi"/>
                <w:b/>
                <w:b/>
                <w:bCs/>
                <w:sz w:val="28"/>
                <w:szCs w:val="28"/>
              </w:rPr>
            </w:pPr>
            <w:r>
              <w:rPr>
                <w:rFonts w:eastAsia="Arial" w:cs="Arial" w:cstheme="minorBidi"/>
                <w:b/>
                <w:bCs/>
                <w:sz w:val="28"/>
                <w:szCs w:val="28"/>
                <w:lang w:val="fr-FR" w:eastAsia="fr-FR"/>
              </w:rPr>
              <w:t>10</w:t>
            </w:r>
          </w:p>
        </w:tc>
        <w:tc>
          <w:tcPr>
            <w:tcW w:w="1933" w:type="dxa"/>
            <w:tcBorders/>
            <w:shd w:fill="auto" w:val="clear"/>
          </w:tcPr>
          <w:p>
            <w:pPr>
              <w:pStyle w:val="Titre1"/>
              <w:numPr>
                <w:ilvl w:val="0"/>
                <w:numId w:val="0"/>
              </w:numPr>
              <w:bidi w:val="1"/>
              <w:spacing w:lineRule="auto" w:line="240" w:before="0" w:after="0"/>
              <w:ind w:right="330" w:hanging="0"/>
              <w:jc w:val="left"/>
              <w:outlineLvl w:val="0"/>
              <w:rPr>
                <w:rFonts w:ascii="Arabic Typesetting" w:hAnsi="Arabic Typesetting" w:cs="Arabic Typesetting"/>
                <w:color w:val="000000"/>
                <w:sz w:val="24"/>
                <w:szCs w:val="24"/>
              </w:rPr>
            </w:pPr>
            <w:r>
              <w:rPr>
                <w:rFonts w:eastAsia="Arial" w:cs="Arabic Typesetting" w:ascii="Arabic Typesetting" w:hAnsi="Arabic Typesetting"/>
                <w:color w:val="000000"/>
                <w:sz w:val="24"/>
                <w:szCs w:val="24"/>
                <w:rtl w:val="true"/>
                <w:lang w:val="fr-FR" w:eastAsia="fr-FR"/>
              </w:rPr>
              <w:t> </w:t>
            </w:r>
            <w:r>
              <w:rPr>
                <w:rFonts w:eastAsia="Arial" w:cs="Arabic Typesetting" w:ascii="Arabic Typesetting" w:hAnsi="Arabic Typesetting"/>
                <w:color w:val="000000"/>
                <w:sz w:val="24"/>
                <w:szCs w:val="24"/>
                <w:rtl w:val="true"/>
                <w:lang w:val="fr-FR" w:eastAsia="fr-FR"/>
              </w:rPr>
              <w:t>»</w:t>
            </w:r>
            <w:r>
              <w:rPr>
                <w:rFonts w:ascii="Arabic Typesetting" w:hAnsi="Arabic Typesetting" w:eastAsia="Arial" w:cs="Arabic Typesetting"/>
                <w:color w:val="000000"/>
                <w:sz w:val="24"/>
                <w:sz w:val="24"/>
                <w:szCs w:val="24"/>
                <w:rtl w:val="true"/>
                <w:lang w:val="fr-FR" w:eastAsia="fr-FR"/>
              </w:rPr>
              <w:t>إيطاليا</w:t>
            </w:r>
            <w:r>
              <w:rPr>
                <w:rFonts w:eastAsia="Arial" w:cs="Arabic Typesetting" w:ascii="Arabic Typesetting" w:hAnsi="Arabic Typesetting"/>
                <w:color w:val="000000"/>
                <w:sz w:val="24"/>
                <w:szCs w:val="24"/>
                <w:rtl w:val="true"/>
                <w:lang w:val="fr-FR" w:eastAsia="fr-FR"/>
              </w:rPr>
              <w:t xml:space="preserve">: </w:t>
            </w:r>
            <w:r>
              <w:rPr>
                <w:rFonts w:ascii="Arabic Typesetting" w:hAnsi="Arabic Typesetting" w:eastAsia="Arial" w:cs="Arabic Typesetting"/>
                <w:color w:val="000000"/>
                <w:sz w:val="24"/>
                <w:sz w:val="24"/>
                <w:szCs w:val="24"/>
                <w:rtl w:val="true"/>
                <w:lang w:val="fr-FR" w:eastAsia="fr-FR"/>
              </w:rPr>
              <w:t xml:space="preserve">مسرح لاسكالا يلغي اتفاقا ماليا مع السعودية ويعيد إليها </w:t>
            </w:r>
            <w:r>
              <w:rPr>
                <w:rFonts w:eastAsia="Arial" w:cs="Arabic Typesetting" w:ascii="Arabic Typesetting" w:hAnsi="Arabic Typesetting"/>
                <w:color w:val="000000"/>
                <w:sz w:val="24"/>
                <w:szCs w:val="24"/>
                <w:lang w:val="fr-FR" w:eastAsia="fr-FR"/>
              </w:rPr>
              <w:t>3</w:t>
            </w:r>
            <w:r>
              <w:rPr>
                <w:rFonts w:eastAsia="Arial" w:cs="Arabic Typesetting" w:ascii="Arabic Typesetting" w:hAnsi="Arabic Typesetting"/>
                <w:color w:val="000000"/>
                <w:sz w:val="24"/>
                <w:szCs w:val="24"/>
                <w:rtl w:val="true"/>
                <w:lang w:val="fr-FR" w:eastAsia="fr-FR"/>
              </w:rPr>
              <w:t xml:space="preserve"> </w:t>
            </w:r>
            <w:r>
              <w:rPr>
                <w:rFonts w:ascii="Arabic Typesetting" w:hAnsi="Arabic Typesetting" w:eastAsia="Arial" w:cs="Arabic Typesetting"/>
                <w:color w:val="000000"/>
                <w:sz w:val="24"/>
                <w:sz w:val="24"/>
                <w:szCs w:val="24"/>
                <w:rtl w:val="true"/>
                <w:lang w:val="fr-FR" w:eastAsia="fr-FR"/>
              </w:rPr>
              <w:t>ملايين يورو</w:t>
            </w:r>
            <w:r>
              <w:rPr>
                <w:rFonts w:eastAsia="Arial" w:cs="Arabic Typesetting" w:ascii="Arabic Typesetting" w:hAnsi="Arabic Typesetting"/>
                <w:color w:val="000000"/>
                <w:sz w:val="24"/>
                <w:szCs w:val="24"/>
                <w:rtl w:val="true"/>
                <w:lang w:val="fr-FR" w:eastAsia="fr-FR"/>
              </w:rPr>
              <w:t>« </w:t>
            </w:r>
          </w:p>
          <w:p>
            <w:pPr>
              <w:pStyle w:val="Titre1"/>
              <w:numPr>
                <w:ilvl w:val="0"/>
                <w:numId w:val="0"/>
              </w:numPr>
              <w:bidi w:val="1"/>
              <w:spacing w:lineRule="auto" w:line="240" w:before="0" w:after="0"/>
              <w:ind w:right="330" w:hanging="0"/>
              <w:jc w:val="left"/>
              <w:outlineLvl w:val="0"/>
              <w:rPr>
                <w:rFonts w:ascii="Arabic Typesetting" w:hAnsi="Arabic Typesetting" w:eastAsia="Arial" w:cs="Arabic Typesetting"/>
                <w:color w:val="000000"/>
                <w:sz w:val="24"/>
                <w:szCs w:val="24"/>
                <w:lang w:val="fr-FR" w:eastAsia="fr-FR"/>
              </w:rPr>
            </w:pPr>
            <w:r>
              <w:rPr>
                <w:rFonts w:eastAsia="Arial" w:cs="Arabic Typesetting" w:ascii="Arabic Typesetting" w:hAnsi="Arabic Typesetting"/>
                <w:color w:val="000000"/>
                <w:sz w:val="24"/>
                <w:szCs w:val="24"/>
                <w:rtl w:val="true"/>
                <w:lang w:val="fr-FR" w:eastAsia="fr-FR"/>
              </w:rPr>
            </w:r>
          </w:p>
        </w:tc>
        <w:tc>
          <w:tcPr>
            <w:tcW w:w="1503"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France 24 Arabic</w:t>
            </w:r>
          </w:p>
        </w:tc>
        <w:tc>
          <w:tcPr>
            <w:tcW w:w="1511"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Economie</w:t>
            </w:r>
          </w:p>
        </w:tc>
        <w:tc>
          <w:tcPr>
            <w:tcW w:w="150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230</w:t>
            </w:r>
          </w:p>
        </w:tc>
        <w:tc>
          <w:tcPr>
            <w:tcW w:w="1509" w:type="dxa"/>
            <w:tcBorders/>
            <w:shd w:fill="auto" w:val="clear"/>
          </w:tcPr>
          <w:p>
            <w:pPr>
              <w:pStyle w:val="Normal"/>
              <w:keepNext w:val="true"/>
              <w:spacing w:lineRule="auto" w:line="36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21/03/2019</w:t>
            </w:r>
          </w:p>
        </w:tc>
      </w:tr>
    </w:tbl>
    <w:p>
      <w:pPr>
        <w:pStyle w:val="Caption"/>
        <w:jc w:val="center"/>
        <w:rPr/>
      </w:pPr>
      <w:bookmarkStart w:id="0" w:name="_Toc8236829"/>
      <w:bookmarkStart w:id="1" w:name="_Toc8695112"/>
      <w:r>
        <w:rPr/>
        <w:t xml:space="preserve">Tableau </w:t>
      </w:r>
      <w:r>
        <w:rPr/>
        <w:fldChar w:fldCharType="begin"/>
      </w:r>
      <w:r>
        <w:rPr/>
        <w:instrText> SEQ Tableau \* ARABIC </w:instrText>
      </w:r>
      <w:r>
        <w:rPr/>
        <w:fldChar w:fldCharType="separate"/>
      </w:r>
      <w:r>
        <w:rPr/>
        <w:t>1</w:t>
      </w:r>
      <w:r>
        <w:rPr/>
        <w:fldChar w:fldCharType="end"/>
      </w:r>
      <w:r>
        <w:rPr>
          <w:lang w:val="fr-FR"/>
        </w:rPr>
        <w:t>: articles expérimentés</w:t>
      </w:r>
      <w:bookmarkEnd w:id="0"/>
      <w:bookmarkEnd w:id="1"/>
    </w:p>
    <w:p>
      <w:pPr>
        <w:pStyle w:val="Normal"/>
        <w:spacing w:lineRule="auto" w:line="360" w:before="0" w:after="160"/>
        <w:rPr>
          <w:rFonts w:ascii="Arial" w:hAnsi="Arial" w:cs="Arial" w:asciiTheme="minorBidi" w:cstheme="minorBidi" w:hAnsiTheme="minorBidi"/>
          <w:b/>
          <w:b/>
          <w:bCs/>
          <w:sz w:val="28"/>
          <w:szCs w:val="28"/>
        </w:rPr>
      </w:pPr>
      <w:r>
        <w:rPr>
          <w:rFonts w:cs="Arial" w:cstheme="minorBidi"/>
          <w:b/>
          <w:bCs/>
          <w:sz w:val="28"/>
          <w:szCs w:val="28"/>
        </w:rPr>
      </w:r>
    </w:p>
    <w:p>
      <w:pPr>
        <w:pStyle w:val="Normal"/>
        <w:spacing w:lineRule="auto" w:line="360" w:before="0" w:after="160"/>
        <w:rPr>
          <w:rFonts w:ascii="Arial" w:hAnsi="Arial" w:cs="Arial" w:asciiTheme="minorBidi" w:cstheme="minorBidi" w:hAnsiTheme="minorBidi"/>
          <w:b/>
          <w:b/>
          <w:bCs/>
          <w:sz w:val="28"/>
          <w:szCs w:val="28"/>
        </w:rPr>
      </w:pPr>
      <w:r>
        <w:rPr>
          <w:rFonts w:cs="Arial" w:cstheme="minorBidi"/>
          <w:b/>
          <w:bCs/>
          <w:sz w:val="28"/>
          <w:szCs w:val="28"/>
        </w:rPr>
      </w:r>
    </w:p>
    <w:p>
      <w:pPr>
        <w:pStyle w:val="Normal"/>
        <w:spacing w:lineRule="auto" w:line="360" w:before="0" w:after="160"/>
        <w:rPr>
          <w:rFonts w:ascii="Arial" w:hAnsi="Arial" w:cs="Arial" w:asciiTheme="minorBidi" w:cstheme="minorBidi" w:hAnsiTheme="minorBidi"/>
          <w:b/>
          <w:b/>
          <w:bCs/>
          <w:sz w:val="28"/>
          <w:szCs w:val="28"/>
        </w:rPr>
      </w:pPr>
      <w:r>
        <w:rPr>
          <w:rFonts w:cs="Arial" w:cstheme="minorBidi"/>
          <w:b/>
          <w:bCs/>
          <w:sz w:val="28"/>
          <w:szCs w:val="28"/>
        </w:rPr>
      </w:r>
    </w:p>
    <w:p>
      <w:pPr>
        <w:pStyle w:val="Normal"/>
        <w:spacing w:lineRule="auto" w:line="360" w:before="0" w:after="16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360" w:before="0" w:after="16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360" w:before="0" w:after="16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bottom w:val="single" w:sz="4" w:space="1" w:color="000000"/>
        </w:pBdr>
        <w:spacing w:lineRule="auto" w:line="360" w:before="0" w:after="160"/>
        <w:rPr>
          <w:rFonts w:ascii="Arial" w:hAnsi="Arial" w:cs="Arial" w:asciiTheme="minorBidi" w:cstheme="minorBidi" w:hAnsiTheme="minorBidi"/>
          <w:b/>
          <w:b/>
          <w:bCs/>
          <w:sz w:val="32"/>
          <w:szCs w:val="32"/>
        </w:rPr>
      </w:pPr>
      <w:r>
        <w:rPr>
          <w:rFonts w:cs="Arial" w:cstheme="minorBidi"/>
          <w:b/>
          <w:bCs/>
          <w:sz w:val="32"/>
          <w:szCs w:val="32"/>
        </w:rPr>
        <w:t>Résultats</w:t>
      </w:r>
    </w:p>
    <w:p>
      <w:pPr>
        <w:pStyle w:val="Normal"/>
        <w:rPr/>
      </w:pPr>
      <w:r>
        <w:rPr>
          <w:rFonts w:cs="Times New Roman" w:ascii="Times New Roman" w:hAnsi="Times New Roman" w:asciiTheme="majorBidi" w:cstheme="majorBidi" w:hAnsiTheme="majorBidi"/>
          <w:sz w:val="24"/>
          <w:szCs w:val="24"/>
        </w:rPr>
        <w:t>Nous allons analyser dans cette partie les article</w:t>
      </w:r>
      <w:ins w:id="21" w:author="Iana Atanassova" w:date="2019-05-18T17:10:54Z">
        <w:r>
          <w:rPr>
            <w:rFonts w:cs="Times New Roman" w:ascii="Times New Roman" w:hAnsi="Times New Roman" w:asciiTheme="majorBidi" w:cstheme="majorBidi" w:hAnsiTheme="majorBidi"/>
            <w:sz w:val="24"/>
            <w:szCs w:val="24"/>
          </w:rPr>
          <w:t>s</w:t>
        </w:r>
      </w:ins>
      <w:r>
        <w:rPr>
          <w:rFonts w:cs="Times New Roman" w:ascii="Times New Roman" w:hAnsi="Times New Roman" w:asciiTheme="majorBidi" w:cstheme="majorBidi" w:hAnsiTheme="majorBidi"/>
          <w:sz w:val="24"/>
          <w:szCs w:val="24"/>
        </w:rPr>
        <w:t xml:space="preserve"> sur l’interface web de l’outil ALP.</w:t>
      </w:r>
    </w:p>
    <w:p>
      <w:pPr>
        <w:pStyle w:val="Normal"/>
        <w:rPr/>
      </w:pPr>
      <w:r>
        <w:rPr>
          <w:rFonts w:cs="Times New Roman" w:ascii="Times New Roman" w:hAnsi="Times New Roman" w:asciiTheme="majorBidi" w:cstheme="majorBidi" w:hAnsiTheme="majorBidi"/>
          <w:sz w:val="24"/>
          <w:szCs w:val="24"/>
        </w:rPr>
        <w:t>ALP propose sur son interface le nombre de lexèmes dans le texte</w:t>
      </w:r>
      <w:ins w:id="22" w:author="Iana Atanassova" w:date="2019-05-18T17:11:03Z">
        <w:r>
          <w:rPr>
            <w:rFonts w:cs="Times New Roman" w:ascii="Times New Roman" w:hAnsi="Times New Roman" w:asciiTheme="majorBidi" w:cstheme="majorBidi" w:hAnsiTheme="majorBidi"/>
            <w:sz w:val="24"/>
            <w:szCs w:val="24"/>
          </w:rPr>
          <w:t xml:space="preserve"> </w:t>
        </w:r>
      </w:ins>
      <w:ins w:id="23" w:author="Iana Atanassova" w:date="2019-05-18T17:11:03Z">
        <w:r>
          <w:rPr>
            <w:rFonts w:cs="Times New Roman" w:ascii="Times New Roman" w:hAnsi="Times New Roman" w:asciiTheme="majorBidi" w:cstheme="majorBidi" w:hAnsiTheme="majorBidi"/>
            <w:sz w:val="24"/>
            <w:szCs w:val="24"/>
          </w:rPr>
          <w:t>(figure 1)</w:t>
        </w:r>
      </w:ins>
      <w:r>
        <w:rPr>
          <w:rFonts w:cs="Times New Roman" w:ascii="Times New Roman" w:hAnsi="Times New Roman" w:asciiTheme="majorBidi" w:cstheme="majorBidi" w:hAnsiTheme="majorBidi"/>
          <w:sz w:val="24"/>
          <w:szCs w:val="24"/>
        </w:rPr>
        <w:t xml:space="preserve">, a droite nous avons la position du mot dans le texte. En deuxième position nous avons les mots du texte, et en troisième position le mot découpé </w:t>
      </w:r>
      <w:r>
        <w:rPr>
          <w:rFonts w:cs="Times New Roman" w:ascii="Times New Roman" w:hAnsi="Times New Roman" w:asciiTheme="majorBidi" w:cstheme="majorBidi" w:hAnsiTheme="majorBidi"/>
        </w:rPr>
        <w:t>(</w:t>
      </w:r>
      <w:del w:id="24" w:author="Iana Atanassova" w:date="2019-05-18T17:11:19Z">
        <w:commentRangeStart w:id="3"/>
        <w:r>
          <w:rPr>
            <w:rFonts w:cs="Times New Roman" w:ascii="Times New Roman" w:hAnsi="Times New Roman" w:asciiTheme="majorBidi" w:cstheme="majorBidi" w:hAnsiTheme="majorBidi"/>
          </w:rPr>
          <w:delText xml:space="preserve"> </w:delText>
        </w:r>
      </w:del>
      <w:ins w:id="25" w:author="Iana Atanassova" w:date="2019-05-18T17:11:25Z">
        <w:r>
          <w:rPr>
            <w:rFonts w:cs="Times New Roman" w:ascii="Times New Roman" w:hAnsi="Times New Roman" w:asciiTheme="majorBidi" w:cstheme="majorBidi" w:hAnsiTheme="majorBidi"/>
          </w:rPr>
        </w:r>
      </w:ins>
      <w:commentRangeEnd w:id="3"/>
      <w:r>
        <w:commentReference w:id="3"/>
      </w:r>
      <w:r>
        <w:rPr>
          <w:rFonts w:cs="Times New Roman" w:ascii="Times New Roman" w:hAnsi="Times New Roman" w:asciiTheme="majorBidi" w:cstheme="majorBidi" w:hAnsiTheme="majorBidi"/>
        </w:rPr>
        <w:t>DET+NOM…)</w:t>
      </w:r>
      <w:r>
        <w:rPr>
          <w:rStyle w:val="FootnoteCharacters"/>
          <w:rStyle w:val="Ancredenotedebasdepage"/>
          <w:rFonts w:cs="Times New Roman" w:ascii="Times New Roman" w:hAnsi="Times New Roman" w:asciiTheme="majorBidi" w:cstheme="majorBidi" w:hAnsiTheme="majorBidi"/>
        </w:rPr>
        <w:footnoteReference w:id="4"/>
      </w:r>
      <w:r>
        <w:rPr>
          <w:rFonts w:cs="Times New Roman" w:ascii="Times New Roman" w:hAnsi="Times New Roman" w:asciiTheme="majorBidi" w:cstheme="majorBidi" w:hAnsiTheme="majorBidi"/>
        </w:rPr>
        <w:t>.</w:t>
      </w:r>
    </w:p>
    <w:p>
      <w:pPr>
        <w:pStyle w:val="Normal"/>
        <w:rPr/>
      </w:pPr>
      <w:r>
        <w:rPr>
          <w:rFonts w:cs="Times New Roman" w:ascii="Times New Roman" w:hAnsi="Times New Roman" w:asciiTheme="majorBidi" w:cstheme="majorBidi" w:hAnsiTheme="majorBidi"/>
          <w:sz w:val="24"/>
          <w:szCs w:val="24"/>
        </w:rPr>
        <w:t xml:space="preserve">L’interface contient aussi à gauche du tableau le tag proposé par ALP, nous </w:t>
      </w:r>
      <w:commentRangeStart w:id="4"/>
      <w:r>
        <w:rPr>
          <w:rFonts w:cs="Times New Roman" w:ascii="Times New Roman" w:hAnsi="Times New Roman" w:asciiTheme="majorBidi" w:cstheme="majorBidi" w:hAnsiTheme="majorBidi"/>
          <w:sz w:val="24"/>
          <w:szCs w:val="24"/>
        </w:rPr>
        <w:t>not</w:t>
      </w:r>
      <w:del w:id="26" w:author="Iana Atanassova" w:date="2019-05-18T17:12:10Z">
        <w:r>
          <w:rPr>
            <w:rFonts w:cs="Times New Roman" w:ascii="Times New Roman" w:hAnsi="Times New Roman" w:asciiTheme="majorBidi" w:cstheme="majorBidi" w:hAnsiTheme="majorBidi"/>
            <w:sz w:val="24"/>
            <w:szCs w:val="24"/>
          </w:rPr>
          <w:delText>er</w:delText>
        </w:r>
      </w:del>
      <w:r>
        <w:rPr>
          <w:rFonts w:cs="Times New Roman" w:ascii="Times New Roman" w:hAnsi="Times New Roman" w:asciiTheme="majorBidi" w:cstheme="majorBidi" w:hAnsiTheme="majorBidi"/>
          <w:sz w:val="24"/>
          <w:szCs w:val="24"/>
        </w:rPr>
        <w:t>on</w:t>
      </w:r>
      <w:ins w:id="27" w:author="Iana Atanassova" w:date="2019-05-18T17:12:16Z">
        <w:r>
          <w:rPr>
            <w:rFonts w:cs="Times New Roman" w:ascii="Times New Roman" w:hAnsi="Times New Roman" w:asciiTheme="majorBidi" w:cstheme="majorBidi" w:hAnsiTheme="majorBidi"/>
            <w:sz w:val="24"/>
            <w:szCs w:val="24"/>
          </w:rPr>
        </w:r>
      </w:ins>
      <w:commentRangeEnd w:id="4"/>
      <w:r>
        <w:commentReference w:id="4"/>
      </w:r>
      <w:r>
        <w:rPr>
          <w:rFonts w:cs="Times New Roman" w:ascii="Times New Roman" w:hAnsi="Times New Roman" w:asciiTheme="majorBidi" w:cstheme="majorBidi" w:hAnsiTheme="majorBidi"/>
          <w:sz w:val="24"/>
          <w:szCs w:val="24"/>
        </w:rPr>
        <w:t>s que les EN sont étiqueté</w:t>
      </w:r>
      <w:ins w:id="28" w:author="Iana Atanassova" w:date="2019-05-18T17:12:00Z">
        <w:r>
          <w:rPr>
            <w:rFonts w:cs="Times New Roman" w:ascii="Times New Roman" w:hAnsi="Times New Roman" w:asciiTheme="majorBidi" w:cstheme="majorBidi" w:hAnsiTheme="majorBidi"/>
            <w:sz w:val="24"/>
            <w:szCs w:val="24"/>
          </w:rPr>
          <w:t>es</w:t>
        </w:r>
      </w:ins>
      <w:r>
        <w:rPr>
          <w:rFonts w:cs="Times New Roman" w:ascii="Times New Roman" w:hAnsi="Times New Roman" w:asciiTheme="majorBidi" w:cstheme="majorBidi" w:hAnsiTheme="majorBidi"/>
          <w:sz w:val="24"/>
          <w:szCs w:val="24"/>
        </w:rPr>
        <w:t xml:space="preserve"> en couleur</w:t>
      </w:r>
      <w:r>
        <w:rPr/>
        <w:t xml:space="preserve"> (</w:t>
      </w:r>
      <w:r>
        <w:rPr>
          <w:rFonts w:cs="Times New Roman" w:ascii="Times New Roman" w:hAnsi="Times New Roman" w:asciiTheme="majorBidi" w:cstheme="majorBidi" w:hAnsiTheme="majorBidi"/>
        </w:rPr>
        <w:t>personne, organisation, lieu, mois, évènements)</w:t>
      </w:r>
      <w:del w:id="29" w:author="Iana Atanassova" w:date="2019-05-18T17:13:04Z">
        <w:r>
          <w:rPr>
            <w:rFonts w:cs="Times New Roman" w:ascii="Times New Roman" w:hAnsi="Times New Roman" w:asciiTheme="majorBidi" w:cstheme="majorBidi" w:hAnsiTheme="majorBidi"/>
          </w:rPr>
          <w:delText xml:space="preserve">, </w:delText>
        </w:r>
      </w:del>
      <w:del w:id="30" w:author="Iana Atanassova" w:date="2019-05-18T17:13:04Z">
        <w:r>
          <w:rPr>
            <w:rFonts w:cs="Times New Roman" w:ascii="Times New Roman" w:hAnsi="Times New Roman" w:asciiTheme="majorBidi" w:cstheme="majorBidi" w:hAnsiTheme="majorBidi"/>
            <w:sz w:val="24"/>
            <w:szCs w:val="24"/>
          </w:rPr>
          <w:delText>l’autre étiquetage est en noir et concerne l’autre partie du discours</w:delText>
        </w:r>
      </w:del>
      <w:r>
        <w:rPr>
          <w:rFonts w:cs="Times New Roman" w:ascii="Times New Roman" w:hAnsi="Times New Roman" w:asciiTheme="majorBidi" w:cstheme="majorBidi" w:hAnsiTheme="majorBidi"/>
          <w:sz w:val="24"/>
          <w:szCs w:val="24"/>
        </w:rPr>
        <w:t>.</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pPr>
      <w:r>
        <w:rPr/>
      </w:r>
    </w:p>
    <w:p>
      <w:pPr>
        <w:pStyle w:val="Normal"/>
        <w:spacing w:lineRule="auto" w:line="360"/>
        <w:rPr>
          <w:rFonts w:ascii="Times New Roman" w:hAnsi="Times New Roman" w:cs="Times New Roman" w:asciiTheme="majorBidi" w:cstheme="majorBidi" w:hAnsiTheme="majorBidi"/>
          <w:sz w:val="24"/>
          <w:szCs w:val="24"/>
        </w:rPr>
      </w:pPr>
      <w:r>
        <w:rPr/>
        <w:drawing>
          <wp:inline distT="0" distB="0" distL="0" distR="1270">
            <wp:extent cx="5732780" cy="3773805"/>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5732780" cy="3773805"/>
                    </a:xfrm>
                    <a:prstGeom prst="rect">
                      <a:avLst/>
                    </a:prstGeom>
                  </pic:spPr>
                </pic:pic>
              </a:graphicData>
            </a:graphic>
          </wp:inline>
        </w:drawing>
      </w:r>
    </w:p>
    <w:p>
      <w:pPr>
        <w:pStyle w:val="Caption"/>
        <w:jc w:val="center"/>
        <w:rPr/>
      </w:pPr>
      <w:bookmarkStart w:id="2" w:name="_Toc7730160"/>
      <w:r>
        <w:rPr/>
        <w:t xml:space="preserve">Figure </w:t>
      </w:r>
      <w:r>
        <w:rPr/>
        <w:fldChar w:fldCharType="begin"/>
      </w:r>
      <w:r>
        <w:rPr/>
        <w:instrText> SEQ Figure \* ARABIC </w:instrText>
      </w:r>
      <w:r>
        <w:rPr/>
        <w:fldChar w:fldCharType="separate"/>
      </w:r>
      <w:r>
        <w:rPr/>
        <w:t>1</w:t>
      </w:r>
      <w:r>
        <w:rPr/>
        <w:fldChar w:fldCharType="end"/>
      </w:r>
      <w:r>
        <w:rPr>
          <w:lang w:val="fr-FR"/>
        </w:rPr>
        <w:t>: ALP tag</w:t>
      </w:r>
      <w:bookmarkEnd w:id="2"/>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del w:id="31" w:author="Iana Atanassova" w:date="2019-05-18T17:13:15Z">
        <w:r>
          <w:rPr/>
        </w:r>
      </w:del>
    </w:p>
    <w:p>
      <w:pPr>
        <w:pStyle w:val="Normal"/>
        <w:rPr/>
      </w:pPr>
      <w:del w:id="32" w:author="Iana Atanassova" w:date="2019-05-18T17:13:15Z">
        <w:r>
          <w:rPr/>
        </w:r>
      </w:del>
    </w:p>
    <w:p>
      <w:pPr>
        <w:pStyle w:val="Normal"/>
        <w:rPr>
          <w:b/>
          <w:b/>
          <w:bCs/>
          <w:sz w:val="28"/>
          <w:szCs w:val="28"/>
        </w:rPr>
      </w:pPr>
      <w:del w:id="33" w:author="Iana Atanassova" w:date="2019-05-18T17:13:15Z">
        <w:r>
          <w:rPr>
            <w:b/>
            <w:bCs/>
            <w:sz w:val="28"/>
            <w:szCs w:val="28"/>
          </w:rPr>
          <w:delText>Tableaux </w:delText>
        </w:r>
      </w:del>
    </w:p>
    <w:p>
      <w:pPr>
        <w:pStyle w:val="Titre2"/>
        <w:numPr>
          <w:ilvl w:val="1"/>
          <w:numId w:val="2"/>
        </w:numPr>
        <w:rPr>
          <w:b/>
          <w:b/>
          <w:bCs/>
          <w:sz w:val="24"/>
          <w:szCs w:val="24"/>
        </w:rPr>
      </w:pPr>
      <w:bookmarkStart w:id="3" w:name="_Toc7561411"/>
      <w:bookmarkStart w:id="4" w:name="_Toc7546456"/>
      <w:r>
        <w:rPr>
          <w:b/>
          <w:bCs/>
          <w:sz w:val="24"/>
          <w:szCs w:val="24"/>
        </w:rPr>
        <w:t xml:space="preserve">Artcile 1 </w:t>
      </w:r>
      <w:bookmarkEnd w:id="3"/>
      <w:bookmarkEnd w:id="4"/>
    </w:p>
    <w:p>
      <w:pPr>
        <w:pStyle w:val="Titre2"/>
        <w:numPr>
          <w:ilvl w:val="0"/>
          <w:numId w:val="0"/>
        </w:numPr>
        <w:rPr>
          <w:b/>
          <w:b/>
          <w:bCs/>
          <w:sz w:val="24"/>
          <w:szCs w:val="24"/>
        </w:rPr>
      </w:pPr>
      <w:r>
        <w:rPr>
          <w:rFonts w:cs="Times New Roman" w:ascii="Times New Roman" w:hAnsi="Times New Roman" w:asciiTheme="majorBidi" w:cstheme="majorBidi" w:hAnsiTheme="majorBidi"/>
          <w:sz w:val="24"/>
          <w:szCs w:val="24"/>
        </w:rPr>
        <w:t>Article analysé en texte</w:t>
      </w:r>
      <w:r>
        <w:rPr>
          <w:rFonts w:cs="Times New Roman" w:ascii="Times New Roman" w:hAnsi="Times New Roman" w:asciiTheme="majorBidi" w:cstheme="majorBidi" w:hAnsiTheme="majorBidi"/>
          <w:i/>
          <w:iCs/>
          <w:sz w:val="24"/>
          <w:szCs w:val="24"/>
        </w:rPr>
        <w:t xml:space="preserve"> normalisé </w:t>
      </w:r>
      <w:r>
        <w:rPr>
          <w:rFonts w:cs="Times New Roman" w:ascii="Times New Roman" w:hAnsi="Times New Roman" w:asciiTheme="majorBidi" w:cstheme="majorBidi" w:hAnsiTheme="majorBidi"/>
          <w:sz w:val="24"/>
          <w:szCs w:val="24"/>
        </w:rPr>
        <w:t xml:space="preserve">et </w:t>
      </w:r>
      <w:r>
        <w:rPr>
          <w:rFonts w:cs="Times New Roman" w:ascii="Times New Roman" w:hAnsi="Times New Roman" w:asciiTheme="majorBidi" w:cstheme="majorBidi" w:hAnsiTheme="majorBidi"/>
          <w:i/>
          <w:iCs/>
          <w:sz w:val="24"/>
          <w:szCs w:val="24"/>
        </w:rPr>
        <w:t>non normalisé</w:t>
      </w:r>
      <w:r>
        <w:rPr>
          <w:rFonts w:cs="Times New Roman" w:ascii="Times New Roman" w:hAnsi="Times New Roman" w:asciiTheme="majorBidi" w:cstheme="majorBidi" w:hAnsiTheme="majorBidi"/>
          <w:sz w:val="24"/>
          <w:szCs w:val="24"/>
        </w:rPr>
        <w:t>.</w:t>
      </w:r>
    </w:p>
    <w:p>
      <w:pPr>
        <w:pStyle w:val="Normal"/>
        <w:spacing w:lineRule="auto" w:line="36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bl>
      <w:tblPr>
        <w:tblStyle w:val="Grilledutableau"/>
        <w:tblW w:w="9464" w:type="dxa"/>
        <w:jc w:val="left"/>
        <w:tblInd w:w="0" w:type="dxa"/>
        <w:tblCellMar>
          <w:top w:w="0" w:type="dxa"/>
          <w:left w:w="108" w:type="dxa"/>
          <w:bottom w:w="0" w:type="dxa"/>
          <w:right w:w="108" w:type="dxa"/>
        </w:tblCellMar>
        <w:tblLook w:noVBand="1" w:val="04a0" w:noHBand="0" w:lastColumn="0" w:firstColumn="1" w:lastRow="0" w:firstRow="1"/>
      </w:tblPr>
      <w:tblGrid>
        <w:gridCol w:w="1687"/>
        <w:gridCol w:w="1340"/>
        <w:gridCol w:w="1463"/>
        <w:gridCol w:w="2182"/>
        <w:gridCol w:w="2792"/>
      </w:tblGrid>
      <w:tr>
        <w:trPr/>
        <w:tc>
          <w:tcPr>
            <w:tcW w:w="1687"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b/>
                <w:b/>
                <w:bCs/>
                <w:sz w:val="24"/>
                <w:szCs w:val="24"/>
              </w:rPr>
            </w:pPr>
            <w:r>
              <w:rPr>
                <w:rFonts w:eastAsia="Arial" w:cs="Times New Roman" w:ascii="Times New Roman" w:hAnsi="Times New Roman" w:asciiTheme="majorBidi" w:cstheme="majorBidi" w:hAnsiTheme="majorBidi"/>
                <w:b/>
                <w:bCs/>
                <w:sz w:val="24"/>
                <w:szCs w:val="24"/>
                <w:lang w:val="fr-FR" w:eastAsia="fr-FR"/>
              </w:rPr>
              <w:t>Lexèmes</w:t>
            </w:r>
          </w:p>
        </w:tc>
        <w:tc>
          <w:tcPr>
            <w:tcW w:w="1340"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b/>
                <w:b/>
                <w:bCs/>
                <w:sz w:val="24"/>
                <w:szCs w:val="24"/>
              </w:rPr>
            </w:pPr>
            <w:r>
              <w:rPr>
                <w:rFonts w:eastAsia="Arial" w:cs="Times New Roman" w:ascii="Times New Roman" w:hAnsi="Times New Roman" w:asciiTheme="majorBidi" w:cstheme="majorBidi" w:hAnsiTheme="majorBidi"/>
                <w:b/>
                <w:bCs/>
                <w:sz w:val="24"/>
                <w:szCs w:val="24"/>
                <w:lang w:val="fr-FR" w:eastAsia="fr-FR"/>
              </w:rPr>
              <w:t>Tag ALP</w:t>
            </w:r>
          </w:p>
        </w:tc>
        <w:tc>
          <w:tcPr>
            <w:tcW w:w="1463"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b/>
                <w:b/>
                <w:bCs/>
                <w:sz w:val="24"/>
                <w:szCs w:val="24"/>
              </w:rPr>
            </w:pPr>
            <w:r>
              <w:rPr>
                <w:rFonts w:eastAsia="Arial" w:cs="Times New Roman" w:ascii="Times New Roman" w:hAnsi="Times New Roman" w:asciiTheme="majorBidi" w:cstheme="majorBidi" w:hAnsiTheme="majorBidi"/>
                <w:b/>
                <w:bCs/>
                <w:sz w:val="24"/>
                <w:szCs w:val="24"/>
                <w:lang w:val="fr-FR" w:eastAsia="fr-FR"/>
              </w:rPr>
              <w:t>Tag</w:t>
            </w:r>
          </w:p>
          <w:p>
            <w:pPr>
              <w:pStyle w:val="Normal"/>
              <w:spacing w:lineRule="auto" w:line="240" w:before="0" w:after="0"/>
              <w:jc w:val="center"/>
              <w:rPr>
                <w:rFonts w:ascii="Times New Roman" w:hAnsi="Times New Roman" w:cs="Times New Roman" w:asciiTheme="majorBidi" w:cstheme="majorBidi" w:hAnsiTheme="majorBidi"/>
                <w:b/>
                <w:b/>
                <w:bCs/>
                <w:sz w:val="24"/>
                <w:szCs w:val="24"/>
              </w:rPr>
            </w:pPr>
            <w:r>
              <w:rPr>
                <w:rFonts w:eastAsia="Arial" w:cs="Times New Roman" w:ascii="Times New Roman" w:hAnsi="Times New Roman" w:asciiTheme="majorBidi" w:cstheme="majorBidi" w:hAnsiTheme="majorBidi"/>
                <w:b/>
                <w:bCs/>
                <w:sz w:val="24"/>
                <w:szCs w:val="24"/>
                <w:lang w:val="fr-FR" w:eastAsia="fr-FR"/>
              </w:rPr>
              <w:t>correct</w:t>
            </w:r>
          </w:p>
        </w:tc>
        <w:tc>
          <w:tcPr>
            <w:tcW w:w="2182"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b/>
                <w:b/>
                <w:bCs/>
                <w:sz w:val="24"/>
                <w:szCs w:val="24"/>
              </w:rPr>
            </w:pPr>
            <w:r>
              <w:rPr>
                <w:rFonts w:eastAsia="Arial" w:cs="Times New Roman" w:ascii="Times New Roman" w:hAnsi="Times New Roman" w:asciiTheme="majorBidi" w:cstheme="majorBidi" w:hAnsiTheme="majorBidi"/>
                <w:b/>
                <w:bCs/>
                <w:sz w:val="24"/>
                <w:szCs w:val="24"/>
                <w:lang w:val="fr-FR" w:eastAsia="fr-FR"/>
              </w:rPr>
              <w:t>Analyse</w:t>
            </w:r>
          </w:p>
        </w:tc>
        <w:tc>
          <w:tcPr>
            <w:tcW w:w="2792"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b/>
                <w:b/>
                <w:bCs/>
                <w:sz w:val="24"/>
                <w:szCs w:val="24"/>
              </w:rPr>
            </w:pPr>
            <w:r>
              <w:rPr>
                <w:rFonts w:eastAsia="Arial" w:cs="Times New Roman" w:ascii="Times New Roman" w:hAnsi="Times New Roman" w:asciiTheme="majorBidi" w:cstheme="majorBidi" w:hAnsiTheme="majorBidi"/>
                <w:b/>
                <w:bCs/>
                <w:sz w:val="24"/>
                <w:szCs w:val="24"/>
                <w:lang w:val="fr-FR" w:eastAsia="fr-FR"/>
              </w:rPr>
              <w:t>Contexte</w:t>
            </w:r>
          </w:p>
        </w:tc>
      </w:tr>
      <w:tr>
        <w:trPr>
          <w:trHeight w:val="1373" w:hRule="atLeast"/>
        </w:trPr>
        <w:tc>
          <w:tcPr>
            <w:tcW w:w="1687" w:type="dxa"/>
            <w:tcBorders/>
            <w:shd w:color="auto" w:fill="FFFFFF" w:themeFill="background1" w:val="clear"/>
          </w:tcPr>
          <w:p>
            <w:pPr>
              <w:pStyle w:val="Normal"/>
              <w:bidi w:val="1"/>
              <w:spacing w:lineRule="auto" w:line="240" w:before="0" w:after="0"/>
              <w:jc w:val="center"/>
              <w:rPr>
                <w:rFonts w:ascii="Times New Roman" w:hAnsi="Times New Roman" w:cs="Times New Roman" w:asciiTheme="majorBidi" w:cstheme="majorBidi" w:hAnsiTheme="majorBidi"/>
                <w:i/>
                <w:i/>
                <w:iCs/>
                <w:sz w:val="20"/>
                <w:szCs w:val="20"/>
                <w:lang w:bidi="ar-DZ"/>
              </w:rPr>
            </w:pPr>
            <w:r>
              <w:rPr>
                <w:rFonts w:ascii="Arabic Typesetting" w:hAnsi="Arabic Typesetting" w:eastAsia="Arial" w:cs="Arabic Typesetting"/>
                <w:i/>
                <w:i/>
                <w:iCs/>
                <w:sz w:val="28"/>
                <w:sz w:val="28"/>
                <w:szCs w:val="28"/>
                <w:rtl w:val="true"/>
                <w:lang w:val="fr-FR" w:eastAsia="fr-FR" w:bidi="ar-DZ"/>
              </w:rPr>
              <w:t>شغور</w:t>
            </w:r>
            <w:r>
              <w:rPr>
                <w:rFonts w:ascii="Times New Roman" w:hAnsi="Times New Roman" w:eastAsia="Arial" w:cs="Times New Roman" w:asciiTheme="majorBidi" w:cstheme="majorBidi" w:hAnsiTheme="majorBidi"/>
                <w:i/>
                <w:i/>
                <w:iCs/>
                <w:sz w:val="20"/>
                <w:sz w:val="20"/>
                <w:szCs w:val="20"/>
                <w:rtl w:val="true"/>
                <w:lang w:val="fr-FR" w:eastAsia="fr-FR" w:bidi="ar-DZ"/>
              </w:rPr>
              <w:t xml:space="preserve"> </w:t>
            </w:r>
            <w:r>
              <w:rPr>
                <w:rFonts w:eastAsia="Arial" w:cs="Times New Roman" w:ascii="Times New Roman" w:hAnsi="Times New Roman" w:asciiTheme="majorBidi" w:cstheme="majorBidi" w:hAnsiTheme="majorBidi"/>
                <w:sz w:val="20"/>
                <w:szCs w:val="20"/>
                <w:rtl w:val="true"/>
                <w:lang w:val="fr-FR" w:eastAsia="fr-FR" w:bidi="ar-DZ"/>
              </w:rPr>
              <w:t>(</w:t>
            </w:r>
            <w:r>
              <w:rPr>
                <w:rFonts w:eastAsia="Arial" w:cs="Times New Roman" w:ascii="Times New Roman" w:hAnsi="Times New Roman" w:asciiTheme="majorBidi" w:cstheme="majorBidi" w:hAnsiTheme="majorBidi"/>
                <w:i/>
                <w:iCs/>
                <w:sz w:val="20"/>
                <w:szCs w:val="20"/>
                <w:lang w:val="fr-FR" w:eastAsia="fr-FR" w:bidi="ar-DZ"/>
              </w:rPr>
              <w:t>Vacance</w:t>
            </w:r>
            <w:r>
              <w:rPr>
                <w:rFonts w:eastAsia="Arial" w:cs="Times New Roman" w:ascii="Times New Roman" w:hAnsi="Times New Roman" w:asciiTheme="majorBidi" w:cstheme="majorBidi" w:hAnsiTheme="majorBidi"/>
                <w:i/>
                <w:iCs/>
                <w:sz w:val="20"/>
                <w:szCs w:val="20"/>
                <w:rtl w:val="true"/>
                <w:lang w:val="fr-FR" w:eastAsia="fr-FR" w:bidi="ar-DZ"/>
              </w:rPr>
              <w:t>)</w:t>
            </w:r>
          </w:p>
          <w:p>
            <w:pPr>
              <w:pStyle w:val="Normal"/>
              <w:spacing w:lineRule="auto" w:line="24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Mode normalisé</w:t>
            </w:r>
          </w:p>
        </w:tc>
        <w:tc>
          <w:tcPr>
            <w:tcW w:w="1340"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color w:val="808080" w:themeColor="background1" w:themeShade="80"/>
                <w:sz w:val="20"/>
                <w:szCs w:val="20"/>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PERS</w:t>
            </w:r>
          </w:p>
          <w:p>
            <w:pPr>
              <w:pStyle w:val="Normal"/>
              <w:spacing w:lineRule="auto" w:line="240" w:before="0" w:after="0"/>
              <w:jc w:val="center"/>
              <w:rPr>
                <w:rFonts w:ascii="Times New Roman" w:hAnsi="Times New Roman" w:eastAsia="Arial" w:cs="Times New Roman" w:asciiTheme="majorBidi" w:cstheme="majorBidi" w:hAnsiTheme="majorBidi"/>
                <w:sz w:val="20"/>
                <w:szCs w:val="20"/>
                <w:lang w:val="fr-FR" w:eastAsia="fr-FR"/>
              </w:rPr>
            </w:pPr>
            <w:r>
              <w:rPr>
                <w:rFonts w:eastAsia="Arial" w:cs="Times New Roman" w:cstheme="majorBidi" w:ascii="Times New Roman" w:hAnsi="Times New Roman"/>
                <w:sz w:val="20"/>
                <w:szCs w:val="20"/>
                <w:lang w:val="fr-FR" w:eastAsia="fr-FR"/>
              </w:rPr>
            </w:r>
          </w:p>
        </w:tc>
        <w:tc>
          <w:tcPr>
            <w:tcW w:w="1463"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color w:val="808080" w:themeColor="background1" w:themeShade="80"/>
                <w:sz w:val="20"/>
                <w:szCs w:val="20"/>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NOM</w:t>
            </w:r>
          </w:p>
        </w:tc>
        <w:tc>
          <w:tcPr>
            <w:tcW w:w="2182" w:type="dxa"/>
            <w:tcBorders/>
            <w:shd w:color="auto" w:fill="FFFFFF" w:themeFill="background1" w:val="clear"/>
          </w:tcPr>
          <w:p>
            <w:pPr>
              <w:pStyle w:val="Normal"/>
              <w:spacing w:lineRule="auto" w:line="24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 xml:space="preserve">Le mot se trouve juste avant la l’entité nommée : </w:t>
            </w:r>
            <w:r>
              <w:rPr>
                <w:rFonts w:eastAsia="Arial" w:cs="Times New Roman" w:ascii="Times New Roman" w:hAnsi="Times New Roman" w:asciiTheme="majorBidi" w:cstheme="majorBidi" w:hAnsiTheme="majorBidi"/>
                <w:i/>
                <w:iCs/>
                <w:sz w:val="20"/>
                <w:szCs w:val="20"/>
                <w:lang w:val="fr-FR" w:eastAsia="fr-FR"/>
              </w:rPr>
              <w:t>présidence de la république</w:t>
            </w:r>
            <w:r>
              <w:rPr>
                <w:rFonts w:eastAsia="Arial" w:cs="Times New Roman" w:ascii="Times New Roman" w:hAnsi="Times New Roman" w:asciiTheme="majorBidi" w:cstheme="majorBidi" w:hAnsiTheme="majorBidi"/>
                <w:sz w:val="20"/>
                <w:szCs w:val="20"/>
                <w:lang w:val="fr-FR" w:eastAsia="fr-FR"/>
              </w:rPr>
              <w:t xml:space="preserve">.Cette proximité. </w:t>
            </w:r>
          </w:p>
        </w:tc>
        <w:tc>
          <w:tcPr>
            <w:tcW w:w="2792" w:type="dxa"/>
            <w:tcBorders/>
            <w:shd w:color="auto" w:fill="FFFFFF" w:themeFill="background1" w:val="clear"/>
          </w:tcPr>
          <w:p>
            <w:pPr>
              <w:pStyle w:val="Normal"/>
              <w:bidi w:val="1"/>
              <w:spacing w:lineRule="auto" w:line="240" w:before="0" w:after="0"/>
              <w:jc w:val="left"/>
              <w:rPr>
                <w:rFonts w:ascii="Arabic Typesetting" w:hAnsi="Arabic Typesetting" w:cs="Arabic Typesetting"/>
                <w:sz w:val="28"/>
                <w:szCs w:val="28"/>
                <w:highlight w:val="white"/>
              </w:rPr>
            </w:pPr>
            <w:r>
              <w:rPr>
                <w:rFonts w:ascii="Arabic Typesetting" w:hAnsi="Arabic Typesetting" w:eastAsia="Arial" w:cs="Arabic Typesetting"/>
                <w:sz w:val="28"/>
                <w:sz w:val="28"/>
                <w:szCs w:val="28"/>
                <w:shd w:fill="FFFFFF" w:val="clear"/>
                <w:rtl w:val="true"/>
                <w:lang w:val="fr-FR" w:eastAsia="fr-FR"/>
              </w:rPr>
              <w:t>يُعلَن شغور منصب رئاسة الجمهورية</w:t>
            </w:r>
          </w:p>
          <w:p>
            <w:pPr>
              <w:pStyle w:val="Normal"/>
              <w:spacing w:lineRule="auto" w:line="240" w:before="0" w:after="0"/>
              <w:rPr>
                <w:rFonts w:ascii="Times New Roman" w:hAnsi="Times New Roman" w:cs="Times New Roman" w:asciiTheme="majorBidi" w:cstheme="majorBidi" w:hAnsiTheme="majorBidi"/>
                <w:sz w:val="20"/>
                <w:szCs w:val="20"/>
                <w:highlight w:val="white"/>
              </w:rPr>
            </w:pPr>
            <w:r>
              <w:rPr>
                <w:rFonts w:eastAsia="Arial" w:cs="Times New Roman" w:ascii="Times New Roman" w:hAnsi="Times New Roman" w:asciiTheme="majorBidi" w:cstheme="majorBidi" w:hAnsiTheme="majorBidi"/>
                <w:sz w:val="20"/>
                <w:szCs w:val="20"/>
                <w:shd w:fill="FFFFFF" w:val="clear"/>
                <w:lang w:val="fr-FR" w:eastAsia="fr-FR"/>
              </w:rPr>
              <w:t>(…</w:t>
            </w:r>
            <w:r>
              <w:rPr>
                <w:rFonts w:eastAsia="Arial" w:cs="Times New Roman" w:ascii="Times New Roman" w:hAnsi="Times New Roman" w:asciiTheme="majorBidi" w:cstheme="majorBidi" w:hAnsiTheme="majorBidi"/>
                <w:i/>
                <w:iCs/>
                <w:sz w:val="20"/>
                <w:szCs w:val="20"/>
                <w:shd w:fill="FFFFFF" w:val="clear"/>
                <w:lang w:val="fr-FR" w:eastAsia="fr-FR"/>
              </w:rPr>
              <w:t xml:space="preserve">Déclare la </w:t>
            </w:r>
            <w:r>
              <w:rPr>
                <w:rFonts w:eastAsia="Arial" w:cs="Times New Roman" w:ascii="Times New Roman" w:hAnsi="Times New Roman" w:asciiTheme="majorBidi" w:cstheme="majorBidi" w:hAnsiTheme="majorBidi"/>
                <w:i/>
                <w:iCs/>
                <w:color w:val="808080" w:themeColor="background1" w:themeShade="80"/>
                <w:sz w:val="20"/>
                <w:szCs w:val="20"/>
                <w:shd w:fill="FFFFFF" w:val="clear"/>
                <w:lang w:val="fr-FR" w:eastAsia="fr-FR"/>
              </w:rPr>
              <w:t xml:space="preserve">vacance </w:t>
            </w:r>
            <w:r>
              <w:rPr>
                <w:rFonts w:eastAsia="Arial" w:cs="Times New Roman" w:ascii="Times New Roman" w:hAnsi="Times New Roman" w:asciiTheme="majorBidi" w:cstheme="majorBidi" w:hAnsiTheme="majorBidi"/>
                <w:i/>
                <w:iCs/>
                <w:sz w:val="20"/>
                <w:szCs w:val="20"/>
                <w:shd w:fill="FFFFFF" w:val="clear"/>
                <w:lang w:val="fr-FR" w:eastAsia="fr-FR"/>
              </w:rPr>
              <w:t>du poste de président de la République…</w:t>
            </w:r>
            <w:r>
              <w:rPr>
                <w:rFonts w:eastAsia="Arial" w:cs="Times New Roman" w:ascii="Times New Roman" w:hAnsi="Times New Roman" w:asciiTheme="majorBidi" w:cstheme="majorBidi" w:hAnsiTheme="majorBidi"/>
                <w:sz w:val="20"/>
                <w:szCs w:val="20"/>
                <w:shd w:fill="FFFFFF" w:val="clear"/>
                <w:lang w:val="fr-FR" w:eastAsia="fr-FR"/>
              </w:rPr>
              <w:t>)</w:t>
            </w:r>
          </w:p>
          <w:p>
            <w:pPr>
              <w:pStyle w:val="Normal"/>
              <w:spacing w:lineRule="auto" w:line="240" w:before="0" w:after="0"/>
              <w:rPr>
                <w:rFonts w:ascii="Times New Roman" w:hAnsi="Times New Roman" w:eastAsia="Arial" w:cs="Times New Roman" w:asciiTheme="majorBidi" w:cstheme="majorBidi" w:hAnsiTheme="majorBidi"/>
                <w:sz w:val="20"/>
                <w:szCs w:val="20"/>
                <w:highlight w:val="white"/>
                <w:lang w:val="fr-FR" w:eastAsia="fr-FR"/>
              </w:rPr>
            </w:pPr>
            <w:r>
              <w:rPr>
                <w:rFonts w:eastAsia="Arial" w:cs="Times New Roman" w:cstheme="majorBidi" w:ascii="Times New Roman" w:hAnsi="Times New Roman"/>
                <w:sz w:val="20"/>
                <w:szCs w:val="20"/>
                <w:shd w:fill="FFFFFF" w:val="clear"/>
                <w:lang w:val="fr-FR" w:eastAsia="fr-FR"/>
              </w:rPr>
            </w:r>
          </w:p>
          <w:p>
            <w:pPr>
              <w:pStyle w:val="Normal"/>
              <w:spacing w:lineRule="auto" w:line="240" w:before="0" w:after="0"/>
              <w:rPr>
                <w:rFonts w:ascii="Times New Roman" w:hAnsi="Times New Roman" w:cs="Times New Roman" w:asciiTheme="majorBidi" w:cstheme="majorBidi" w:hAnsiTheme="majorBidi"/>
                <w:sz w:val="20"/>
                <w:szCs w:val="20"/>
                <w:highlight w:val="white"/>
              </w:rPr>
            </w:pPr>
            <w:r>
              <w:rPr>
                <w:rFonts w:eastAsia="Arial" w:cs="Times New Roman" w:ascii="Times New Roman" w:hAnsi="Times New Roman" w:asciiTheme="majorBidi" w:cstheme="majorBidi" w:hAnsiTheme="majorBidi"/>
                <w:sz w:val="20"/>
                <w:szCs w:val="20"/>
                <w:shd w:fill="FFFFFF" w:val="clear"/>
                <w:lang w:val="fr-FR" w:eastAsia="fr-FR"/>
              </w:rPr>
              <w:t>VERBE+</w:t>
            </w:r>
            <w:r>
              <w:rPr>
                <w:rFonts w:eastAsia="Arial" w:cs="Times New Roman" w:ascii="Times New Roman" w:hAnsi="Times New Roman" w:asciiTheme="majorBidi" w:cstheme="majorBidi" w:hAnsiTheme="majorBidi"/>
                <w:color w:val="808080" w:themeColor="background1" w:themeShade="80"/>
                <w:sz w:val="20"/>
                <w:szCs w:val="20"/>
                <w:shd w:fill="FFFFFF" w:val="clear"/>
                <w:lang w:val="fr-FR" w:eastAsia="fr-FR"/>
              </w:rPr>
              <w:t>PERS</w:t>
            </w:r>
            <w:r>
              <w:rPr>
                <w:rFonts w:eastAsia="Arial" w:cs="Times New Roman" w:ascii="Times New Roman" w:hAnsi="Times New Roman" w:asciiTheme="majorBidi" w:cstheme="majorBidi" w:hAnsiTheme="majorBidi"/>
                <w:sz w:val="20"/>
                <w:szCs w:val="20"/>
                <w:shd w:fill="FFFFFF" w:val="clear"/>
                <w:lang w:val="fr-FR" w:eastAsia="fr-FR"/>
              </w:rPr>
              <w:t>+NOM+NOM+</w:t>
            </w:r>
          </w:p>
          <w:p>
            <w:pPr>
              <w:pStyle w:val="Normal"/>
              <w:spacing w:lineRule="auto" w:line="240" w:before="0" w:after="0"/>
              <w:rPr>
                <w:rFonts w:ascii="Times New Roman" w:hAnsi="Times New Roman" w:cs="Times New Roman" w:asciiTheme="majorBidi" w:cstheme="majorBidi" w:hAnsiTheme="majorBidi"/>
                <w:sz w:val="20"/>
                <w:szCs w:val="20"/>
                <w:highlight w:val="white"/>
              </w:rPr>
            </w:pPr>
            <w:r>
              <w:rPr>
                <w:rFonts w:eastAsia="Arial" w:cs="Times New Roman" w:ascii="Times New Roman" w:hAnsi="Times New Roman" w:asciiTheme="majorBidi" w:cstheme="majorBidi" w:hAnsiTheme="majorBidi"/>
                <w:sz w:val="20"/>
                <w:szCs w:val="20"/>
                <w:shd w:fill="FFFFFF" w:val="clear"/>
                <w:lang w:val="fr-FR" w:eastAsia="fr-FR"/>
              </w:rPr>
              <w:t>NOM</w:t>
            </w:r>
          </w:p>
          <w:p>
            <w:pPr>
              <w:pStyle w:val="Normal"/>
              <w:spacing w:lineRule="auto" w:line="240" w:before="0" w:after="0"/>
              <w:rPr>
                <w:rFonts w:ascii="Times New Roman" w:hAnsi="Times New Roman" w:eastAsia="Arial" w:cs="Times New Roman" w:asciiTheme="majorBidi" w:cstheme="majorBidi" w:hAnsiTheme="majorBidi"/>
                <w:sz w:val="28"/>
                <w:szCs w:val="28"/>
                <w:lang w:val="fr-FR" w:eastAsia="fr-FR"/>
              </w:rPr>
            </w:pPr>
            <w:r>
              <w:rPr>
                <w:rFonts w:eastAsia="Arial" w:cs="Times New Roman" w:cstheme="majorBidi" w:ascii="Times New Roman" w:hAnsi="Times New Roman"/>
                <w:sz w:val="28"/>
                <w:szCs w:val="28"/>
                <w:lang w:val="fr-FR" w:eastAsia="fr-FR"/>
              </w:rPr>
            </w:r>
          </w:p>
          <w:p>
            <w:pPr>
              <w:pStyle w:val="Normal"/>
              <w:spacing w:lineRule="auto" w:line="240" w:before="0" w:after="0"/>
              <w:rPr>
                <w:rFonts w:ascii="Times New Roman" w:hAnsi="Times New Roman" w:eastAsia="Arial" w:cs="Times New Roman" w:asciiTheme="majorBidi" w:cstheme="majorBidi" w:hAnsiTheme="majorBidi"/>
                <w:sz w:val="20"/>
                <w:szCs w:val="20"/>
                <w:lang w:val="fr-FR" w:eastAsia="fr-FR"/>
              </w:rPr>
            </w:pPr>
            <w:r>
              <w:rPr>
                <w:rFonts w:eastAsia="Arial" w:cs="Times New Roman" w:cstheme="majorBidi" w:ascii="Times New Roman" w:hAnsi="Times New Roman"/>
                <w:sz w:val="20"/>
                <w:szCs w:val="20"/>
                <w:lang w:val="fr-FR" w:eastAsia="fr-FR"/>
              </w:rPr>
            </w:r>
          </w:p>
        </w:tc>
      </w:tr>
      <w:tr>
        <w:trPr/>
        <w:tc>
          <w:tcPr>
            <w:tcW w:w="1687"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sz w:val="20"/>
                <w:szCs w:val="20"/>
                <w:lang w:bidi="ar-DZ"/>
              </w:rPr>
            </w:pPr>
            <w:r>
              <w:rPr>
                <w:rFonts w:ascii="Arabic Typesetting" w:hAnsi="Arabic Typesetting" w:eastAsia="Arial" w:cs="Arabic Typesetting"/>
                <w:i/>
                <w:i/>
                <w:iCs/>
                <w:sz w:val="28"/>
                <w:sz w:val="28"/>
                <w:szCs w:val="28"/>
                <w:rtl w:val="true"/>
                <w:lang w:val="fr-FR" w:eastAsia="fr-FR" w:bidi="ar-DZ"/>
              </w:rPr>
              <w:t>المجلس</w:t>
            </w:r>
            <w:r>
              <w:rPr>
                <w:rFonts w:ascii="Times New Roman" w:hAnsi="Times New Roman" w:eastAsia="Arial" w:cs="Times New Roman" w:asciiTheme="majorBidi" w:cstheme="majorBidi" w:hAnsiTheme="majorBidi"/>
                <w:i/>
                <w:i/>
                <w:iCs/>
                <w:sz w:val="28"/>
                <w:sz w:val="28"/>
                <w:szCs w:val="28"/>
                <w:rtl w:val="true"/>
                <w:lang w:val="fr-FR" w:eastAsia="fr-FR" w:bidi="ar-DZ"/>
              </w:rPr>
              <w:t xml:space="preserve"> </w:t>
            </w:r>
            <w:r>
              <w:rPr>
                <w:rFonts w:ascii="Arabic Typesetting" w:hAnsi="Arabic Typesetting" w:eastAsia="Arial" w:cs="Arabic Typesetting"/>
                <w:i/>
                <w:i/>
                <w:iCs/>
                <w:sz w:val="28"/>
                <w:sz w:val="28"/>
                <w:szCs w:val="28"/>
                <w:rtl w:val="true"/>
                <w:lang w:val="fr-FR" w:eastAsia="fr-FR" w:bidi="ar-DZ"/>
              </w:rPr>
              <w:t>الدستوري</w:t>
            </w:r>
            <w:r>
              <w:rPr>
                <w:rFonts w:eastAsia="Arial" w:cs="Times New Roman" w:ascii="Times New Roman" w:hAnsi="Times New Roman" w:asciiTheme="majorBidi" w:cstheme="majorBidi" w:hAnsiTheme="majorBidi"/>
                <w:sz w:val="28"/>
                <w:szCs w:val="28"/>
                <w:lang w:val="fr-FR" w:eastAsia="fr-FR" w:bidi="ar-DZ"/>
              </w:rPr>
              <w:t xml:space="preserve">, </w:t>
            </w:r>
            <w:r>
              <w:rPr>
                <w:rFonts w:eastAsia="Arial" w:cs="Times New Roman" w:ascii="Times New Roman" w:hAnsi="Times New Roman" w:asciiTheme="majorBidi" w:cstheme="majorBidi" w:hAnsiTheme="majorBidi"/>
                <w:sz w:val="20"/>
                <w:szCs w:val="20"/>
                <w:lang w:val="fr-FR" w:eastAsia="fr-FR" w:bidi="ar-DZ"/>
              </w:rPr>
              <w:t>(</w:t>
            </w:r>
            <w:r>
              <w:rPr>
                <w:rFonts w:eastAsia="Arial" w:cs="Times New Roman" w:ascii="Times New Roman" w:hAnsi="Times New Roman" w:asciiTheme="majorBidi" w:cstheme="majorBidi" w:hAnsiTheme="majorBidi"/>
                <w:i/>
                <w:iCs/>
                <w:sz w:val="20"/>
                <w:szCs w:val="20"/>
                <w:lang w:val="fr-FR" w:eastAsia="fr-FR" w:bidi="ar-DZ"/>
              </w:rPr>
              <w:t>conseil constitutionnel</w:t>
            </w:r>
            <w:r>
              <w:rPr>
                <w:rFonts w:eastAsia="Arial" w:cs="Times New Roman" w:ascii="Times New Roman" w:hAnsi="Times New Roman" w:asciiTheme="majorBidi" w:cstheme="majorBidi" w:hAnsiTheme="majorBidi"/>
                <w:sz w:val="20"/>
                <w:szCs w:val="20"/>
                <w:lang w:val="fr-FR" w:eastAsia="fr-FR" w:bidi="ar-DZ"/>
              </w:rPr>
              <w:t>)</w:t>
            </w:r>
          </w:p>
          <w:p>
            <w:pPr>
              <w:pStyle w:val="Normal"/>
              <w:spacing w:lineRule="auto" w:line="240" w:before="0" w:after="0"/>
              <w:jc w:val="center"/>
              <w:rPr>
                <w:rFonts w:ascii="Times New Roman" w:hAnsi="Times New Roman" w:eastAsia="Arial" w:cs="Times New Roman" w:asciiTheme="majorBidi" w:cstheme="majorBidi" w:hAnsiTheme="majorBidi"/>
                <w:sz w:val="20"/>
                <w:szCs w:val="20"/>
                <w:lang w:val="fr-FR" w:eastAsia="fr-FR" w:bidi="ar-DZ"/>
              </w:rPr>
            </w:pPr>
            <w:r>
              <w:rPr>
                <w:rFonts w:eastAsia="Arial" w:cs="Times New Roman" w:cstheme="majorBidi" w:ascii="Times New Roman" w:hAnsi="Times New Roman"/>
                <w:sz w:val="20"/>
                <w:szCs w:val="20"/>
                <w:lang w:val="fr-FR" w:eastAsia="fr-FR" w:bidi="ar-DZ"/>
              </w:rPr>
            </w:r>
          </w:p>
          <w:p>
            <w:pPr>
              <w:pStyle w:val="Normal"/>
              <w:spacing w:lineRule="auto" w:line="24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normalisé</w:t>
            </w:r>
          </w:p>
        </w:tc>
        <w:tc>
          <w:tcPr>
            <w:tcW w:w="1340"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color w:val="595959" w:themeColor="text1" w:themeTint="a6"/>
                <w:sz w:val="20"/>
                <w:szCs w:val="20"/>
              </w:rPr>
            </w:pPr>
            <w:r>
              <w:rPr>
                <w:rFonts w:eastAsia="Arial" w:cs="Times New Roman" w:ascii="Times New Roman" w:hAnsi="Times New Roman" w:asciiTheme="majorBidi" w:cstheme="majorBidi" w:hAnsiTheme="majorBidi"/>
                <w:color w:val="595959" w:themeColor="text1" w:themeTint="a6"/>
                <w:sz w:val="20"/>
                <w:szCs w:val="20"/>
                <w:lang w:val="fr-FR" w:eastAsia="fr-FR"/>
              </w:rPr>
              <w:t>DET+NOM</w:t>
            </w:r>
          </w:p>
          <w:p>
            <w:pPr>
              <w:pStyle w:val="Normal"/>
              <w:spacing w:lineRule="auto" w:line="24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w:t>
            </w:r>
            <w:r>
              <w:rPr>
                <w:rFonts w:eastAsia="Arial" w:cs="Times New Roman" w:ascii="Times New Roman" w:hAnsi="Times New Roman" w:asciiTheme="majorBidi" w:cstheme="majorBidi" w:hAnsiTheme="majorBidi"/>
                <w:color w:val="595959" w:themeColor="text1" w:themeTint="a6"/>
                <w:sz w:val="20"/>
                <w:szCs w:val="20"/>
                <w:lang w:val="fr-FR" w:eastAsia="fr-FR"/>
              </w:rPr>
              <w:t>ADJ</w:t>
            </w:r>
          </w:p>
        </w:tc>
        <w:tc>
          <w:tcPr>
            <w:tcW w:w="1463"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color w:val="808080" w:themeColor="background1" w:themeShade="80"/>
                <w:sz w:val="20"/>
                <w:szCs w:val="20"/>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ORG</w:t>
            </w:r>
          </w:p>
        </w:tc>
        <w:tc>
          <w:tcPr>
            <w:tcW w:w="2182" w:type="dxa"/>
            <w:tcBorders/>
            <w:shd w:color="auto" w:fill="FFFFFF" w:themeFill="background1" w:val="clear"/>
          </w:tcPr>
          <w:p>
            <w:pPr>
              <w:pStyle w:val="Normal"/>
              <w:spacing w:lineRule="auto" w:line="24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Longueur du texte.</w:t>
            </w:r>
          </w:p>
        </w:tc>
        <w:tc>
          <w:tcPr>
            <w:tcW w:w="2792" w:type="dxa"/>
            <w:tcBorders/>
            <w:shd w:color="auto" w:fill="FFFFFF" w:themeFill="background1" w:val="clear"/>
          </w:tcPr>
          <w:p>
            <w:pPr>
              <w:pStyle w:val="Normal"/>
              <w:bidi w:val="1"/>
              <w:spacing w:lineRule="auto" w:line="240" w:before="0" w:after="0"/>
              <w:jc w:val="left"/>
              <w:rPr>
                <w:rFonts w:ascii="Times New Roman" w:hAnsi="Times New Roman" w:cs="Times New Roman" w:asciiTheme="majorBidi" w:cstheme="majorBidi" w:hAnsiTheme="majorBidi"/>
                <w:sz w:val="28"/>
                <w:szCs w:val="28"/>
              </w:rPr>
            </w:pPr>
            <w:r>
              <w:rPr>
                <w:rFonts w:ascii="Arabic Typesetting" w:hAnsi="Arabic Typesetting" w:eastAsia="Arial" w:cs="Arabic Typesetting"/>
                <w:sz w:val="28"/>
                <w:sz w:val="28"/>
                <w:szCs w:val="28"/>
                <w:shd w:fill="FFFFFF" w:val="clear"/>
                <w:rtl w:val="true"/>
                <w:lang w:val="fr-FR" w:eastAsia="fr-FR"/>
              </w:rPr>
              <w:t>يجتمع المجلس الدستوري وجوبا</w:t>
            </w:r>
            <w:r>
              <w:rPr>
                <w:rFonts w:eastAsia="Arial" w:cs="Arabic Typesetting" w:ascii="Arabic Typesetting" w:hAnsi="Arabic Typesetting"/>
                <w:sz w:val="28"/>
                <w:szCs w:val="28"/>
                <w:shd w:fill="FFFFFF" w:val="clear"/>
                <w:rtl w:val="true"/>
                <w:lang w:val="fr-FR" w:eastAsia="fr-FR"/>
              </w:rPr>
              <w:t>.</w:t>
            </w:r>
          </w:p>
          <w:p>
            <w:pPr>
              <w:pStyle w:val="Normal"/>
              <w:spacing w:lineRule="auto" w:line="240" w:before="0" w:after="0"/>
              <w:rPr>
                <w:rFonts w:ascii="Times New Roman" w:hAnsi="Times New Roman" w:cs="Times New Roman" w:asciiTheme="majorBidi" w:cstheme="majorBidi" w:hAnsiTheme="majorBidi"/>
                <w:i/>
                <w:i/>
                <w:iCs/>
                <w:sz w:val="20"/>
                <w:szCs w:val="20"/>
              </w:rPr>
            </w:pPr>
            <w:r>
              <w:rPr>
                <w:rFonts w:eastAsia="Arial" w:cs="Times New Roman" w:ascii="Times New Roman" w:hAnsi="Times New Roman" w:asciiTheme="majorBidi" w:cstheme="majorBidi" w:hAnsiTheme="majorBidi"/>
                <w:i/>
                <w:iCs/>
                <w:sz w:val="20"/>
                <w:szCs w:val="20"/>
                <w:lang w:val="fr-FR" w:eastAsia="fr-FR"/>
              </w:rPr>
              <w:t xml:space="preserve">(Le </w:t>
            </w:r>
            <w:r>
              <w:rPr>
                <w:rFonts w:eastAsia="Arial" w:cs="Times New Roman" w:ascii="Times New Roman" w:hAnsi="Times New Roman" w:asciiTheme="majorBidi" w:cstheme="majorBidi" w:hAnsiTheme="majorBidi"/>
                <w:i/>
                <w:iCs/>
                <w:color w:val="808080" w:themeColor="background1" w:themeShade="80"/>
                <w:sz w:val="20"/>
                <w:szCs w:val="20"/>
                <w:lang w:val="fr-FR" w:eastAsia="fr-FR"/>
              </w:rPr>
              <w:t xml:space="preserve">conseil constitutionnel </w:t>
            </w:r>
            <w:r>
              <w:rPr>
                <w:rFonts w:eastAsia="Arial" w:cs="Times New Roman" w:ascii="Times New Roman" w:hAnsi="Times New Roman" w:asciiTheme="majorBidi" w:cstheme="majorBidi" w:hAnsiTheme="majorBidi"/>
                <w:i/>
                <w:iCs/>
                <w:sz w:val="20"/>
                <w:szCs w:val="20"/>
                <w:lang w:val="fr-FR" w:eastAsia="fr-FR"/>
              </w:rPr>
              <w:t>se reunit immediatement…)</w:t>
            </w:r>
          </w:p>
          <w:p>
            <w:pPr>
              <w:pStyle w:val="Normal"/>
              <w:spacing w:lineRule="auto" w:line="240" w:before="0" w:after="0"/>
              <w:rPr>
                <w:rFonts w:ascii="Times New Roman" w:hAnsi="Times New Roman" w:eastAsia="Arial" w:cs="Times New Roman" w:asciiTheme="majorBidi" w:cstheme="majorBidi" w:hAnsiTheme="majorBidi"/>
                <w:i/>
                <w:i/>
                <w:iCs/>
                <w:sz w:val="20"/>
                <w:szCs w:val="20"/>
                <w:lang w:val="fr-FR" w:eastAsia="fr-FR"/>
              </w:rPr>
            </w:pPr>
            <w:r>
              <w:rPr>
                <w:rFonts w:eastAsia="Arial" w:cs="Times New Roman" w:cstheme="majorBidi" w:ascii="Times New Roman" w:hAnsi="Times New Roman"/>
                <w:i/>
                <w:iCs/>
                <w:sz w:val="20"/>
                <w:szCs w:val="20"/>
                <w:lang w:val="fr-FR" w:eastAsia="fr-FR"/>
              </w:rPr>
            </w:r>
          </w:p>
          <w:p>
            <w:pPr>
              <w:pStyle w:val="Normal"/>
              <w:spacing w:lineRule="auto" w:line="24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VERBE+</w:t>
            </w:r>
            <w:r>
              <w:rPr>
                <w:rFonts w:eastAsia="Arial" w:cs="Times New Roman" w:ascii="Times New Roman" w:hAnsi="Times New Roman" w:asciiTheme="majorBidi" w:cstheme="majorBidi" w:hAnsiTheme="majorBidi"/>
                <w:color w:val="595959" w:themeColor="text1" w:themeTint="a6"/>
                <w:sz w:val="20"/>
                <w:szCs w:val="20"/>
                <w:lang w:val="fr-FR" w:eastAsia="fr-FR"/>
              </w:rPr>
              <w:t>NOM</w:t>
            </w:r>
            <w:r>
              <w:rPr>
                <w:rFonts w:eastAsia="Arial" w:cs="Times New Roman" w:ascii="Times New Roman" w:hAnsi="Times New Roman" w:asciiTheme="majorBidi" w:cstheme="majorBidi" w:hAnsiTheme="majorBidi"/>
                <w:sz w:val="20"/>
                <w:szCs w:val="20"/>
                <w:lang w:val="fr-FR" w:eastAsia="fr-FR"/>
              </w:rPr>
              <w:t>+</w:t>
            </w:r>
            <w:r>
              <w:rPr>
                <w:rFonts w:eastAsia="Arial" w:cs="Times New Roman" w:ascii="Times New Roman" w:hAnsi="Times New Roman" w:asciiTheme="majorBidi" w:cstheme="majorBidi" w:hAnsiTheme="majorBidi"/>
                <w:color w:val="595959" w:themeColor="text1" w:themeTint="a6"/>
                <w:sz w:val="20"/>
                <w:szCs w:val="20"/>
                <w:lang w:val="fr-FR" w:eastAsia="fr-FR"/>
              </w:rPr>
              <w:t>ADJ</w:t>
            </w:r>
            <w:r>
              <w:rPr>
                <w:rFonts w:eastAsia="Arial" w:cs="Times New Roman" w:ascii="Times New Roman" w:hAnsi="Times New Roman" w:asciiTheme="majorBidi" w:cstheme="majorBidi" w:hAnsiTheme="majorBidi"/>
                <w:sz w:val="20"/>
                <w:szCs w:val="20"/>
                <w:lang w:val="fr-FR" w:eastAsia="fr-FR"/>
              </w:rPr>
              <w:t>+NOM</w:t>
            </w:r>
          </w:p>
          <w:p>
            <w:pPr>
              <w:pStyle w:val="Normal"/>
              <w:spacing w:lineRule="auto" w:line="24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 ADV</w:t>
            </w:r>
          </w:p>
        </w:tc>
      </w:tr>
      <w:tr>
        <w:trPr>
          <w:trHeight w:val="2857" w:hRule="atLeast"/>
        </w:trPr>
        <w:tc>
          <w:tcPr>
            <w:tcW w:w="1687" w:type="dxa"/>
            <w:tcBorders/>
            <w:shd w:color="auto" w:fill="FFFFFF" w:themeFill="background1" w:val="clear"/>
          </w:tcPr>
          <w:p>
            <w:pPr>
              <w:pStyle w:val="HTMLPreformatted"/>
              <w:shd w:val="clear" w:color="auto" w:fill="FFFFFF"/>
              <w:bidi w:val="1"/>
              <w:spacing w:before="0" w:after="0"/>
              <w:jc w:val="left"/>
              <w:rPr>
                <w:rFonts w:ascii="Times New Roman" w:hAnsi="Times New Roman" w:cs="Times New Roman" w:asciiTheme="majorBidi" w:cstheme="majorBidi" w:hAnsiTheme="majorBidi"/>
                <w:lang w:bidi="ar-DZ"/>
              </w:rPr>
            </w:pPr>
            <w:r>
              <w:rPr>
                <w:rFonts w:ascii="Times New Roman" w:hAnsi="Times New Roman" w:cs="Times New Roman" w:asciiTheme="majorBidi" w:cstheme="majorBidi" w:hAnsiTheme="majorBidi"/>
                <w:rtl w:val="true"/>
                <w:lang w:val="fr-FR" w:eastAsia="fr-FR" w:bidi="ar-DZ"/>
              </w:rPr>
              <w:t xml:space="preserve">و يكلف </w:t>
            </w:r>
          </w:p>
          <w:p>
            <w:pPr>
              <w:pStyle w:val="HTMLPreformatted"/>
              <w:shd w:val="clear" w:color="auto" w:fill="FFFFFF"/>
              <w:bidi w:val="1"/>
              <w:spacing w:before="0" w:after="0"/>
              <w:jc w:val="left"/>
              <w:rPr>
                <w:rFonts w:ascii="Times New Roman" w:hAnsi="Times New Roman" w:cs="Times New Roman" w:asciiTheme="majorBidi" w:cstheme="majorBidi" w:hAnsiTheme="majorBidi"/>
                <w:color w:val="212121"/>
              </w:rPr>
            </w:pPr>
            <w:r>
              <w:rPr>
                <w:rFonts w:cs="Times New Roman" w:ascii="Times New Roman" w:hAnsi="Times New Roman" w:asciiTheme="majorBidi" w:cstheme="majorBidi" w:hAnsiTheme="majorBidi"/>
                <w:i/>
                <w:iCs/>
                <w:rtl w:val="true"/>
                <w:lang w:val="fr-FR" w:eastAsia="fr-FR" w:bidi="ar-DZ"/>
              </w:rPr>
              <w:t>(</w:t>
            </w:r>
            <w:r>
              <w:rPr>
                <w:rFonts w:cs="Times New Roman" w:ascii="Times New Roman" w:hAnsi="Times New Roman" w:asciiTheme="majorBidi" w:cstheme="majorBidi" w:hAnsiTheme="majorBidi"/>
                <w:i/>
                <w:iCs/>
                <w:color w:val="212121"/>
                <w:lang w:val="fr-FR" w:eastAsia="fr-FR"/>
              </w:rPr>
              <w:t>Et sera chargé</w:t>
            </w:r>
            <w:r>
              <w:rPr>
                <w:rFonts w:cs="Times New Roman" w:ascii="Times New Roman" w:hAnsi="Times New Roman" w:asciiTheme="majorBidi" w:cstheme="majorBidi" w:hAnsiTheme="majorBidi"/>
                <w:i/>
                <w:iCs/>
                <w:color w:val="212121"/>
                <w:rtl w:val="true"/>
                <w:lang w:val="fr-FR" w:eastAsia="fr-FR"/>
              </w:rPr>
              <w:t>)</w:t>
            </w:r>
            <w:r>
              <w:rPr>
                <w:rFonts w:cs="Times New Roman" w:ascii="Times New Roman" w:hAnsi="Times New Roman" w:asciiTheme="majorBidi" w:cstheme="majorBidi" w:hAnsiTheme="majorBidi"/>
                <w:color w:val="212121"/>
                <w:rtl w:val="true"/>
                <w:lang w:val="fr-FR" w:eastAsia="fr-FR"/>
              </w:rPr>
              <w:t xml:space="preserve"> </w:t>
            </w:r>
          </w:p>
          <w:p>
            <w:pPr>
              <w:pStyle w:val="HTMLPreformatted"/>
              <w:shd w:val="clear" w:color="auto" w:fill="FFFFFF"/>
              <w:spacing w:before="0" w:after="0"/>
              <w:rPr>
                <w:rFonts w:ascii="Times New Roman" w:hAnsi="Times New Roman" w:cs="Times New Roman" w:asciiTheme="majorBidi" w:cstheme="majorBidi" w:hAnsiTheme="majorBidi"/>
                <w:color w:val="212121"/>
                <w:lang w:val="fr-FR" w:eastAsia="fr-FR"/>
              </w:rPr>
            </w:pPr>
            <w:r>
              <w:rPr>
                <w:rFonts w:cs="Times New Roman" w:cstheme="majorBidi" w:ascii="Times New Roman" w:hAnsi="Times New Roman"/>
                <w:color w:val="212121"/>
                <w:lang w:val="fr-FR" w:eastAsia="fr-FR"/>
              </w:rPr>
            </w:r>
          </w:p>
          <w:p>
            <w:pPr>
              <w:pStyle w:val="Normal"/>
              <w:spacing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color w:val="808080" w:themeColor="background1" w:themeShade="80"/>
                <w:sz w:val="20"/>
                <w:szCs w:val="20"/>
                <w:lang w:val="fr-FR" w:eastAsia="fr-FR"/>
              </w:rPr>
              <w:t xml:space="preserve">Mode </w:t>
            </w:r>
            <w:r>
              <w:rPr>
                <w:rFonts w:cs="Times New Roman" w:ascii="Times New Roman" w:hAnsi="Times New Roman" w:asciiTheme="majorBidi" w:cstheme="majorBidi" w:hAnsiTheme="majorBidi"/>
                <w:i/>
                <w:iCs/>
                <w:color w:val="808080" w:themeColor="background1" w:themeShade="80"/>
                <w:sz w:val="20"/>
                <w:szCs w:val="20"/>
                <w:lang w:val="fr-FR" w:eastAsia="fr-FR"/>
              </w:rPr>
              <w:t>normalisé</w:t>
            </w:r>
          </w:p>
        </w:tc>
        <w:tc>
          <w:tcPr>
            <w:tcW w:w="1340"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PERS</w:t>
            </w:r>
          </w:p>
        </w:tc>
        <w:tc>
          <w:tcPr>
            <w:tcW w:w="1463"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color w:val="808080" w:themeColor="background1" w:themeShade="80"/>
                <w:sz w:val="20"/>
                <w:szCs w:val="20"/>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PREP+VERBE</w:t>
            </w:r>
          </w:p>
        </w:tc>
        <w:tc>
          <w:tcPr>
            <w:tcW w:w="2182" w:type="dxa"/>
            <w:tcBorders/>
            <w:shd w:color="auto" w:fill="FFFFFF" w:themeFill="background1" w:val="clear"/>
          </w:tcPr>
          <w:p>
            <w:pPr>
              <w:pStyle w:val="Normal"/>
              <w:spacing w:lineRule="auto" w:line="24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 xml:space="preserve">Présence de la préposition </w:t>
            </w:r>
            <w:r>
              <w:rPr>
                <w:rFonts w:ascii="Times New Roman" w:hAnsi="Times New Roman" w:eastAsia="Arial" w:cs="Times New Roman" w:asciiTheme="majorBidi" w:cstheme="majorBidi" w:hAnsiTheme="majorBidi"/>
                <w:sz w:val="20"/>
                <w:sz w:val="20"/>
                <w:szCs w:val="20"/>
                <w:rtl w:val="true"/>
                <w:lang w:val="fr-FR" w:eastAsia="fr-FR" w:bidi="ar-DZ"/>
              </w:rPr>
              <w:t>و</w:t>
            </w:r>
            <w:r>
              <w:rPr>
                <w:rFonts w:ascii="Times New Roman" w:hAnsi="Times New Roman" w:eastAsia="Arial" w:cs="Times New Roman" w:asciiTheme="majorBidi" w:cstheme="majorBidi" w:hAnsiTheme="majorBidi"/>
                <w:sz w:val="20"/>
                <w:sz w:val="20"/>
                <w:szCs w:val="20"/>
                <w:lang w:val="fr-FR" w:eastAsia="fr-FR" w:bidi="ar-DZ"/>
              </w:rPr>
              <w:t xml:space="preserve"> </w:t>
            </w:r>
            <w:r>
              <w:rPr>
                <w:rFonts w:eastAsia="Arial" w:cs="Times New Roman" w:ascii="Times New Roman" w:hAnsi="Times New Roman" w:asciiTheme="majorBidi" w:cstheme="majorBidi" w:hAnsiTheme="majorBidi"/>
                <w:sz w:val="20"/>
                <w:szCs w:val="20"/>
                <w:lang w:val="fr-FR" w:eastAsia="fr-FR" w:bidi="ar-DZ"/>
              </w:rPr>
              <w:t xml:space="preserve">(et) qui vient s’ajouter au verbe  </w:t>
            </w:r>
            <w:r>
              <w:rPr>
                <w:rFonts w:ascii="Arabic Typesetting" w:hAnsi="Arabic Typesetting" w:eastAsia="Arial" w:cs="Arabic Typesetting"/>
                <w:i/>
                <w:i/>
                <w:iCs/>
                <w:sz w:val="32"/>
                <w:sz w:val="32"/>
                <w:szCs w:val="32"/>
                <w:rtl w:val="true"/>
                <w:lang w:val="fr-FR" w:eastAsia="fr-FR" w:bidi="ar-DZ"/>
              </w:rPr>
              <w:t>يكلف</w:t>
            </w:r>
            <w:r>
              <w:rPr>
                <w:rFonts w:ascii="Times New Roman" w:hAnsi="Times New Roman" w:eastAsia="Arial" w:cs="Times New Roman" w:asciiTheme="majorBidi" w:cstheme="majorBidi" w:hAnsiTheme="majorBidi"/>
                <w:sz w:val="20"/>
                <w:sz w:val="20"/>
                <w:szCs w:val="20"/>
                <w:lang w:val="fr-FR" w:eastAsia="fr-FR" w:bidi="ar-DZ"/>
              </w:rPr>
              <w:t xml:space="preserve"> </w:t>
            </w:r>
            <w:r>
              <w:rPr>
                <w:rFonts w:eastAsia="Arial" w:cs="Times New Roman" w:ascii="Times New Roman" w:hAnsi="Times New Roman" w:asciiTheme="majorBidi" w:cstheme="majorBidi" w:hAnsiTheme="majorBidi"/>
                <w:sz w:val="20"/>
                <w:szCs w:val="20"/>
                <w:lang w:val="fr-FR" w:eastAsia="fr-FR" w:bidi="ar-DZ"/>
              </w:rPr>
              <w:t xml:space="preserve">et qui donne une forte ressemblance avec le prenom : </w:t>
            </w:r>
            <w:r>
              <w:rPr>
                <w:rFonts w:eastAsia="Arial" w:cs="Times New Roman" w:ascii="Times New Roman" w:hAnsi="Times New Roman" w:asciiTheme="majorBidi" w:cstheme="majorBidi" w:hAnsiTheme="majorBidi"/>
                <w:i/>
                <w:iCs/>
                <w:sz w:val="20"/>
                <w:szCs w:val="20"/>
                <w:lang w:val="fr-FR" w:eastAsia="fr-FR" w:bidi="ar-DZ"/>
              </w:rPr>
              <w:t>Wyclef</w:t>
            </w:r>
            <w:r>
              <w:rPr>
                <w:rFonts w:eastAsia="Arial" w:cs="Times New Roman" w:ascii="Times New Roman" w:hAnsi="Times New Roman" w:asciiTheme="majorBidi" w:cstheme="majorBidi" w:hAnsiTheme="majorBidi"/>
                <w:sz w:val="20"/>
                <w:szCs w:val="20"/>
                <w:lang w:val="fr-FR" w:eastAsia="fr-FR" w:bidi="ar-DZ"/>
              </w:rPr>
              <w:t xml:space="preserve">. Cela dit l’erreur n’est pas presente quand le texte est en mode </w:t>
            </w:r>
            <w:r>
              <w:rPr>
                <w:rFonts w:eastAsia="Arial" w:cs="Times New Roman" w:ascii="Times New Roman" w:hAnsi="Times New Roman" w:asciiTheme="majorBidi" w:cstheme="majorBidi" w:hAnsiTheme="majorBidi"/>
                <w:i/>
                <w:iCs/>
                <w:sz w:val="20"/>
                <w:szCs w:val="20"/>
                <w:lang w:val="fr-FR" w:eastAsia="fr-FR" w:bidi="ar-DZ"/>
              </w:rPr>
              <w:t>non normalisé.</w:t>
            </w:r>
          </w:p>
        </w:tc>
        <w:tc>
          <w:tcPr>
            <w:tcW w:w="2792" w:type="dxa"/>
            <w:tcBorders/>
            <w:shd w:color="auto" w:fill="FFFFFF" w:themeFill="background1" w:val="clear"/>
          </w:tcPr>
          <w:p>
            <w:pPr>
              <w:pStyle w:val="Normal"/>
              <w:bidi w:val="1"/>
              <w:spacing w:lineRule="auto" w:line="240" w:before="0" w:after="0"/>
              <w:jc w:val="left"/>
              <w:rPr>
                <w:rFonts w:ascii="Arabic Typesetting" w:hAnsi="Arabic Typesetting" w:cs="Arabic Typesetting"/>
                <w:sz w:val="28"/>
                <w:szCs w:val="28"/>
              </w:rPr>
            </w:pPr>
            <w:r>
              <w:rPr>
                <w:rFonts w:ascii="Arabic Typesetting" w:hAnsi="Arabic Typesetting" w:eastAsia="Arial" w:cs="Arabic Typesetting"/>
                <w:sz w:val="28"/>
                <w:sz w:val="28"/>
                <w:szCs w:val="28"/>
                <w:rtl w:val="true"/>
                <w:lang w:val="fr-FR" w:eastAsia="fr-FR"/>
              </w:rPr>
              <w:t xml:space="preserve">ويُكلِّف بتولي رئاسة الدولة بالنيابة </w:t>
            </w:r>
          </w:p>
          <w:p>
            <w:pPr>
              <w:pStyle w:val="Normal"/>
              <w:spacing w:lineRule="auto" w:line="240" w:before="0" w:after="0"/>
              <w:rPr>
                <w:rFonts w:ascii="Times New Roman" w:hAnsi="Times New Roman" w:cs="Times New Roman" w:asciiTheme="majorBidi" w:cstheme="majorBidi" w:hAnsiTheme="majorBidi"/>
                <w:i/>
                <w:i/>
                <w:iCs/>
                <w:sz w:val="20"/>
                <w:szCs w:val="20"/>
              </w:rPr>
            </w:pPr>
            <w:r>
              <w:rPr>
                <w:rFonts w:eastAsia="Arial" w:cs="Times New Roman" w:ascii="Times New Roman" w:hAnsi="Times New Roman" w:asciiTheme="majorBidi" w:cstheme="majorBidi" w:hAnsiTheme="majorBidi"/>
                <w:i/>
                <w:iCs/>
                <w:sz w:val="20"/>
                <w:szCs w:val="20"/>
                <w:lang w:val="fr-FR" w:eastAsia="fr-FR"/>
              </w:rPr>
              <w:t>(…</w:t>
            </w:r>
            <w:r>
              <w:rPr>
                <w:rFonts w:eastAsia="Arial" w:cs="Times New Roman" w:ascii="Times New Roman" w:hAnsi="Times New Roman" w:asciiTheme="majorBidi" w:cstheme="majorBidi" w:hAnsiTheme="majorBidi"/>
                <w:i/>
                <w:iCs/>
                <w:color w:val="808080" w:themeColor="background1" w:themeShade="80"/>
                <w:sz w:val="20"/>
                <w:szCs w:val="20"/>
                <w:lang w:val="fr-FR" w:eastAsia="fr-FR"/>
              </w:rPr>
              <w:t xml:space="preserve">Et sera chargé </w:t>
            </w:r>
            <w:r>
              <w:rPr>
                <w:rFonts w:eastAsia="Arial" w:cs="Times New Roman" w:ascii="Times New Roman" w:hAnsi="Times New Roman" w:asciiTheme="majorBidi" w:cstheme="majorBidi" w:hAnsiTheme="majorBidi"/>
                <w:i/>
                <w:iCs/>
                <w:sz w:val="20"/>
                <w:szCs w:val="20"/>
                <w:lang w:val="fr-FR" w:eastAsia="fr-FR"/>
              </w:rPr>
              <w:t xml:space="preserve">du poste de president de la republiqu…). </w:t>
            </w:r>
          </w:p>
          <w:p>
            <w:pPr>
              <w:pStyle w:val="Normal"/>
              <w:spacing w:lineRule="auto" w:line="240" w:before="0" w:after="0"/>
              <w:rPr>
                <w:rFonts w:ascii="Times New Roman" w:hAnsi="Times New Roman" w:eastAsia="Arial" w:cs="Times New Roman" w:asciiTheme="majorBidi" w:cstheme="majorBidi" w:hAnsiTheme="majorBidi"/>
                <w:i/>
                <w:i/>
                <w:iCs/>
                <w:color w:val="595959" w:themeColor="text1" w:themeTint="a6"/>
                <w:sz w:val="20"/>
                <w:szCs w:val="20"/>
                <w:lang w:val="fr-FR" w:eastAsia="fr-FR"/>
              </w:rPr>
            </w:pPr>
            <w:r>
              <w:rPr>
                <w:rFonts w:eastAsia="Arial" w:cs="Times New Roman" w:cstheme="majorBidi" w:ascii="Times New Roman" w:hAnsi="Times New Roman"/>
                <w:i/>
                <w:iCs/>
                <w:color w:val="595959" w:themeColor="text1" w:themeTint="a6"/>
                <w:sz w:val="20"/>
                <w:szCs w:val="20"/>
                <w:lang w:val="fr-FR" w:eastAsia="fr-FR"/>
              </w:rPr>
            </w:r>
          </w:p>
          <w:p>
            <w:pPr>
              <w:pStyle w:val="Normal"/>
              <w:spacing w:lineRule="auto" w:line="24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color w:val="595959" w:themeColor="text1" w:themeTint="a6"/>
                <w:sz w:val="20"/>
                <w:szCs w:val="20"/>
                <w:lang w:val="fr-FR" w:eastAsia="fr-FR"/>
              </w:rPr>
              <w:t>PERS</w:t>
            </w:r>
            <w:r>
              <w:rPr>
                <w:rFonts w:eastAsia="Arial" w:cs="Times New Roman" w:ascii="Times New Roman" w:hAnsi="Times New Roman" w:asciiTheme="majorBidi" w:cstheme="majorBidi" w:hAnsiTheme="majorBidi"/>
                <w:sz w:val="20"/>
                <w:szCs w:val="20"/>
                <w:lang w:val="fr-FR" w:eastAsia="fr-FR"/>
              </w:rPr>
              <w:t>+PERS+NOM+NOM</w:t>
            </w:r>
          </w:p>
          <w:p>
            <w:pPr>
              <w:pStyle w:val="Normal"/>
              <w:spacing w:lineRule="auto" w:line="24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+NOM+ADV+NOM</w:t>
            </w:r>
          </w:p>
        </w:tc>
      </w:tr>
      <w:tr>
        <w:trPr/>
        <w:tc>
          <w:tcPr>
            <w:tcW w:w="1687" w:type="dxa"/>
            <w:tcBorders/>
            <w:shd w:color="auto" w:fill="FFFFFF" w:themeFill="background1" w:val="clear"/>
          </w:tcPr>
          <w:p>
            <w:pPr>
              <w:pStyle w:val="Normal"/>
              <w:spacing w:lineRule="auto" w:line="240" w:before="0" w:after="0"/>
              <w:rPr>
                <w:rFonts w:ascii="Times New Roman" w:hAnsi="Times New Roman" w:cs="Times New Roman" w:asciiTheme="majorBidi" w:cstheme="majorBidi" w:hAnsiTheme="majorBidi"/>
                <w:i/>
                <w:i/>
                <w:iCs/>
                <w:sz w:val="20"/>
                <w:szCs w:val="20"/>
                <w:lang w:bidi="ar-DZ"/>
              </w:rPr>
            </w:pPr>
            <w:r>
              <w:rPr>
                <w:rFonts w:ascii="Arabic Typesetting" w:hAnsi="Arabic Typesetting" w:eastAsia="Arial" w:cs="Arabic Typesetting"/>
                <w:sz w:val="32"/>
                <w:sz w:val="32"/>
                <w:szCs w:val="32"/>
                <w:rtl w:val="true"/>
                <w:lang w:val="fr-FR" w:eastAsia="fr-FR" w:bidi="ar-DZ"/>
              </w:rPr>
              <w:t>بتولي</w:t>
            </w:r>
            <w:r>
              <w:rPr>
                <w:rFonts w:ascii="Arabic Typesetting" w:hAnsi="Arabic Typesetting" w:eastAsia="Arial" w:cs="Arabic Typesetting"/>
                <w:sz w:val="32"/>
                <w:sz w:val="32"/>
                <w:szCs w:val="32"/>
                <w:lang w:val="fr-FR" w:eastAsia="fr-FR" w:bidi="ar-DZ"/>
              </w:rPr>
              <w:t xml:space="preserve"> </w:t>
            </w:r>
            <w:r>
              <w:rPr>
                <w:rFonts w:eastAsia="Arial" w:cs="Times New Roman" w:ascii="Times New Roman" w:hAnsi="Times New Roman" w:asciiTheme="majorBidi" w:cstheme="majorBidi" w:hAnsiTheme="majorBidi"/>
                <w:i/>
                <w:iCs/>
                <w:sz w:val="20"/>
                <w:szCs w:val="20"/>
                <w:lang w:val="fr-FR" w:eastAsia="fr-FR" w:bidi="ar-DZ"/>
              </w:rPr>
              <w:t>(se charger de)</w:t>
            </w:r>
          </w:p>
          <w:p>
            <w:pPr>
              <w:pStyle w:val="Normal"/>
              <w:spacing w:lineRule="auto" w:line="240" w:before="0" w:after="0"/>
              <w:rPr>
                <w:rFonts w:ascii="Times New Roman" w:hAnsi="Times New Roman" w:eastAsia="Arial" w:cs="Times New Roman" w:asciiTheme="majorBidi" w:cstheme="majorBidi" w:hAnsiTheme="majorBidi"/>
                <w:i/>
                <w:i/>
                <w:iCs/>
                <w:sz w:val="20"/>
                <w:szCs w:val="20"/>
                <w:lang w:val="fr-FR" w:eastAsia="fr-FR" w:bidi="ar-DZ"/>
              </w:rPr>
            </w:pPr>
            <w:r>
              <w:rPr>
                <w:rFonts w:eastAsia="Arial" w:cs="Times New Roman" w:cstheme="majorBidi" w:ascii="Times New Roman" w:hAnsi="Times New Roman"/>
                <w:i/>
                <w:iCs/>
                <w:sz w:val="20"/>
                <w:szCs w:val="20"/>
                <w:lang w:val="fr-FR" w:eastAsia="fr-FR" w:bidi="ar-DZ"/>
              </w:rPr>
            </w:r>
          </w:p>
          <w:p>
            <w:pPr>
              <w:pStyle w:val="Normal"/>
              <w:spacing w:lineRule="auto" w:line="240" w:before="0" w:after="0"/>
              <w:rPr>
                <w:rFonts w:ascii="Arabic Typesetting" w:hAnsi="Arabic Typesetting" w:cs="Arabic Typesetting"/>
                <w:sz w:val="32"/>
                <w:szCs w:val="32"/>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rPr>
              <w:t>normalisé</w:t>
            </w:r>
          </w:p>
        </w:tc>
        <w:tc>
          <w:tcPr>
            <w:tcW w:w="1340"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sz w:val="20"/>
                <w:szCs w:val="20"/>
                <w:lang w:val="fr-FR"/>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PERS</w:t>
            </w:r>
          </w:p>
        </w:tc>
        <w:tc>
          <w:tcPr>
            <w:tcW w:w="1463"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PREP+VERBE</w:t>
            </w:r>
          </w:p>
        </w:tc>
        <w:tc>
          <w:tcPr>
            <w:tcW w:w="2182" w:type="dxa"/>
            <w:tcBorders/>
            <w:shd w:color="auto" w:fill="FFFFFF" w:themeFill="background1" w:val="clear"/>
          </w:tcPr>
          <w:p>
            <w:pPr>
              <w:pStyle w:val="Normal"/>
              <w:spacing w:lineRule="auto" w:line="24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ALP le marque comme PERS car le mot se trouve déjà après une entité nommée Pers (</w:t>
            </w:r>
            <w:r>
              <w:rPr>
                <w:rFonts w:ascii="Times New Roman" w:hAnsi="Times New Roman" w:eastAsia="Arial" w:cs="Times New Roman" w:asciiTheme="majorBidi" w:cstheme="majorBidi" w:hAnsiTheme="majorBidi"/>
                <w:sz w:val="20"/>
                <w:sz w:val="20"/>
                <w:szCs w:val="20"/>
                <w:rtl w:val="true"/>
                <w:lang w:val="fr-FR" w:eastAsia="fr-FR" w:bidi="ar-DZ"/>
              </w:rPr>
              <w:t>و يكلف</w:t>
            </w:r>
            <w:r>
              <w:rPr>
                <w:rFonts w:eastAsia="Arial" w:cs="Times New Roman" w:ascii="Times New Roman" w:hAnsi="Times New Roman" w:asciiTheme="majorBidi" w:cstheme="majorBidi" w:hAnsiTheme="majorBidi"/>
                <w:sz w:val="20"/>
                <w:szCs w:val="20"/>
                <w:lang w:val="fr-FR" w:eastAsia="fr-FR" w:bidi="ar-DZ"/>
              </w:rPr>
              <w:t>) qui est aussi fausse.</w:t>
            </w:r>
          </w:p>
        </w:tc>
        <w:tc>
          <w:tcPr>
            <w:tcW w:w="2792" w:type="dxa"/>
            <w:tcBorders/>
            <w:shd w:color="auto" w:fill="FFFFFF" w:themeFill="background1" w:val="clear"/>
          </w:tcPr>
          <w:p>
            <w:pPr>
              <w:pStyle w:val="Normal"/>
              <w:bidi w:val="1"/>
              <w:spacing w:lineRule="auto" w:line="240" w:before="0" w:after="0"/>
              <w:jc w:val="left"/>
              <w:rPr>
                <w:rFonts w:ascii="Arabic Typesetting" w:hAnsi="Arabic Typesetting" w:cs="Arabic Typesetting"/>
                <w:sz w:val="28"/>
                <w:szCs w:val="28"/>
              </w:rPr>
            </w:pPr>
            <w:r>
              <w:rPr>
                <w:rFonts w:ascii="Arabic Typesetting" w:hAnsi="Arabic Typesetting" w:eastAsia="Arial" w:cs="Arabic Typesetting"/>
                <w:sz w:val="28"/>
                <w:sz w:val="28"/>
                <w:szCs w:val="28"/>
                <w:rtl w:val="true"/>
                <w:lang w:val="fr-FR" w:eastAsia="fr-FR"/>
              </w:rPr>
              <w:t xml:space="preserve">ويُكلِّف بتولي رئاسة الدولة بالنيابة </w:t>
            </w:r>
          </w:p>
          <w:p>
            <w:pPr>
              <w:pStyle w:val="Normal"/>
              <w:spacing w:lineRule="auto" w:line="24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i/>
                <w:iCs/>
                <w:sz w:val="20"/>
                <w:szCs w:val="20"/>
                <w:lang w:val="fr-FR" w:eastAsia="fr-FR"/>
              </w:rPr>
              <w:t xml:space="preserve">(…Et sera </w:t>
            </w:r>
            <w:r>
              <w:rPr>
                <w:rFonts w:eastAsia="Arial" w:cs="Times New Roman" w:ascii="Times New Roman" w:hAnsi="Times New Roman" w:asciiTheme="majorBidi" w:cstheme="majorBidi" w:hAnsiTheme="majorBidi"/>
                <w:i/>
                <w:iCs/>
                <w:color w:val="808080" w:themeColor="background1" w:themeShade="80"/>
                <w:sz w:val="20"/>
                <w:szCs w:val="20"/>
                <w:lang w:val="fr-FR" w:eastAsia="fr-FR"/>
              </w:rPr>
              <w:t xml:space="preserve">chargé </w:t>
            </w:r>
            <w:r>
              <w:rPr>
                <w:rFonts w:eastAsia="Arial" w:cs="Times New Roman" w:ascii="Times New Roman" w:hAnsi="Times New Roman" w:asciiTheme="majorBidi" w:cstheme="majorBidi" w:hAnsiTheme="majorBidi"/>
                <w:i/>
                <w:iCs/>
                <w:sz w:val="20"/>
                <w:szCs w:val="20"/>
                <w:lang w:val="fr-FR" w:eastAsia="fr-FR"/>
              </w:rPr>
              <w:t>du poste de president de la république…</w:t>
            </w:r>
            <w:r>
              <w:rPr>
                <w:rFonts w:eastAsia="Arial" w:cs="Times New Roman" w:ascii="Times New Roman" w:hAnsi="Times New Roman" w:asciiTheme="majorBidi" w:cstheme="majorBidi" w:hAnsiTheme="majorBidi"/>
                <w:sz w:val="20"/>
                <w:szCs w:val="20"/>
                <w:lang w:val="fr-FR" w:eastAsia="fr-FR"/>
              </w:rPr>
              <w:t xml:space="preserve">). </w:t>
            </w:r>
          </w:p>
          <w:p>
            <w:pPr>
              <w:pStyle w:val="Normal"/>
              <w:spacing w:lineRule="auto" w:line="240" w:before="0" w:after="0"/>
              <w:rPr>
                <w:rFonts w:ascii="Times New Roman" w:hAnsi="Times New Roman" w:eastAsia="Arial" w:cs="Times New Roman" w:asciiTheme="majorBidi" w:cstheme="majorBidi" w:hAnsiTheme="majorBidi"/>
                <w:color w:val="595959" w:themeColor="text1" w:themeTint="a6"/>
                <w:sz w:val="20"/>
                <w:szCs w:val="20"/>
                <w:lang w:val="fr-FR" w:eastAsia="fr-FR"/>
              </w:rPr>
            </w:pPr>
            <w:r>
              <w:rPr>
                <w:rFonts w:eastAsia="Arial" w:cs="Times New Roman" w:cstheme="majorBidi" w:ascii="Times New Roman" w:hAnsi="Times New Roman"/>
                <w:color w:val="595959" w:themeColor="text1" w:themeTint="a6"/>
                <w:sz w:val="20"/>
                <w:szCs w:val="20"/>
                <w:lang w:val="fr-FR" w:eastAsia="fr-FR"/>
              </w:rPr>
            </w:r>
          </w:p>
          <w:p>
            <w:pPr>
              <w:pStyle w:val="Normal"/>
              <w:spacing w:lineRule="auto" w:line="24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color w:val="595959" w:themeColor="text1" w:themeTint="a6"/>
                <w:sz w:val="20"/>
                <w:szCs w:val="20"/>
                <w:lang w:val="fr-FR" w:eastAsia="fr-FR"/>
              </w:rPr>
              <w:t>PERS</w:t>
            </w:r>
            <w:r>
              <w:rPr>
                <w:rFonts w:eastAsia="Arial" w:cs="Times New Roman" w:ascii="Times New Roman" w:hAnsi="Times New Roman" w:asciiTheme="majorBidi" w:cstheme="majorBidi" w:hAnsiTheme="majorBidi"/>
                <w:sz w:val="20"/>
                <w:szCs w:val="20"/>
                <w:lang w:val="fr-FR" w:eastAsia="fr-FR"/>
              </w:rPr>
              <w:t>+PERS+NOM+NOM</w:t>
            </w:r>
          </w:p>
          <w:p>
            <w:pPr>
              <w:pStyle w:val="Normal"/>
              <w:keepNext w:val="true"/>
              <w:spacing w:lineRule="auto" w:line="24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+NOM+ADV+NOM</w:t>
            </w:r>
          </w:p>
        </w:tc>
      </w:tr>
    </w:tbl>
    <w:p>
      <w:pPr>
        <w:pStyle w:val="Caption"/>
        <w:spacing w:lineRule="auto" w:line="276"/>
        <w:jc w:val="center"/>
        <w:rPr/>
      </w:pPr>
      <w:bookmarkStart w:id="5" w:name="_Toc8695113"/>
      <w:bookmarkStart w:id="6" w:name="_Toc8236830"/>
      <w:bookmarkStart w:id="7" w:name="_Toc7544845"/>
      <w:r>
        <w:rPr>
          <w:color w:val="auto"/>
        </w:rPr>
        <w:t xml:space="preserve">Tableau </w:t>
      </w:r>
      <w:r>
        <w:rPr>
          <w:color w:val="auto"/>
        </w:rPr>
        <w:fldChar w:fldCharType="begin"/>
      </w:r>
      <w:r>
        <w:rPr/>
        <w:instrText> SEQ Tableau \* ARABIC </w:instrText>
      </w:r>
      <w:r>
        <w:rPr/>
        <w:fldChar w:fldCharType="separate"/>
      </w:r>
      <w:r>
        <w:rPr/>
        <w:t>2</w:t>
      </w:r>
      <w:r>
        <w:rPr/>
        <w:fldChar w:fldCharType="end"/>
      </w:r>
      <w:r>
        <w:rPr>
          <w:color w:val="auto"/>
          <w:lang w:val="fr-FR"/>
        </w:rPr>
        <w:t>: article 1</w:t>
      </w:r>
      <w:bookmarkEnd w:id="5"/>
      <w:bookmarkEnd w:id="6"/>
      <w:bookmarkEnd w:id="7"/>
    </w:p>
    <w:p>
      <w:pPr>
        <w:pStyle w:val="Normal"/>
        <w:rPr>
          <w:lang w:val="fr-FR"/>
        </w:rPr>
      </w:pPr>
      <w:r>
        <w:rPr>
          <w:lang w:val="fr-FR"/>
        </w:rPr>
      </w:r>
    </w:p>
    <w:p>
      <w:pPr>
        <w:pStyle w:val="Titre2"/>
        <w:numPr>
          <w:ilvl w:val="1"/>
          <w:numId w:val="2"/>
        </w:numPr>
        <w:rPr>
          <w:rFonts w:ascii="Times New Roman" w:hAnsi="Times New Roman" w:cs="Times New Roman" w:asciiTheme="majorBidi" w:cstheme="majorBidi" w:hAnsiTheme="majorBidi"/>
          <w:b/>
          <w:b/>
          <w:bCs/>
          <w:sz w:val="24"/>
          <w:szCs w:val="24"/>
          <w:lang w:val="fr-FR" w:bidi="ar-DZ"/>
        </w:rPr>
      </w:pPr>
      <w:bookmarkStart w:id="8" w:name="_Toc7561412"/>
      <w:r>
        <w:rPr>
          <w:b/>
          <w:bCs/>
          <w:sz w:val="24"/>
          <w:szCs w:val="24"/>
        </w:rPr>
        <w:t>Artcile 2</w:t>
      </w:r>
      <w:bookmarkEnd w:id="8"/>
    </w:p>
    <w:p>
      <w:pPr>
        <w:pStyle w:val="Titre2"/>
        <w:numPr>
          <w:ilvl w:val="0"/>
          <w:numId w:val="0"/>
        </w:numPr>
        <w:rPr>
          <w:b/>
          <w:b/>
          <w:bCs/>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Article analysé en texte</w:t>
      </w:r>
      <w:r>
        <w:rPr>
          <w:rFonts w:cs="Times New Roman" w:ascii="Times New Roman" w:hAnsi="Times New Roman" w:asciiTheme="majorBidi" w:cstheme="majorBidi" w:hAnsiTheme="majorBidi"/>
          <w:i/>
          <w:iCs/>
          <w:sz w:val="24"/>
          <w:szCs w:val="24"/>
        </w:rPr>
        <w:t xml:space="preserve"> non normalisé </w:t>
      </w:r>
      <w:r>
        <w:rPr>
          <w:rFonts w:cs="Times New Roman" w:ascii="Times New Roman" w:hAnsi="Times New Roman" w:asciiTheme="majorBidi" w:cstheme="majorBidi" w:hAnsiTheme="majorBidi"/>
          <w:sz w:val="24"/>
          <w:szCs w:val="24"/>
        </w:rPr>
        <w:t>et</w:t>
      </w:r>
      <w:r>
        <w:rPr>
          <w:rFonts w:cs="Times New Roman" w:ascii="Times New Roman" w:hAnsi="Times New Roman" w:asciiTheme="majorBidi" w:cstheme="majorBidi" w:hAnsiTheme="majorBidi"/>
          <w:i/>
          <w:iCs/>
          <w:sz w:val="24"/>
          <w:szCs w:val="24"/>
        </w:rPr>
        <w:t xml:space="preserve"> normalisé</w:t>
      </w:r>
      <w:r>
        <w:rPr>
          <w:rFonts w:cs="Times New Roman" w:ascii="Times New Roman" w:hAnsi="Times New Roman" w:asciiTheme="majorBidi" w:cstheme="majorBidi" w:hAnsiTheme="majorBidi"/>
          <w:sz w:val="24"/>
          <w:szCs w:val="24"/>
        </w:rPr>
        <w:t>.</w:t>
      </w:r>
    </w:p>
    <w:p>
      <w:pPr>
        <w:pStyle w:val="Normal"/>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tbl>
      <w:tblPr>
        <w:tblStyle w:val="Grilledutableau"/>
        <w:tblW w:w="9747" w:type="dxa"/>
        <w:jc w:val="left"/>
        <w:tblInd w:w="0" w:type="dxa"/>
        <w:tblCellMar>
          <w:top w:w="0" w:type="dxa"/>
          <w:left w:w="108" w:type="dxa"/>
          <w:bottom w:w="0" w:type="dxa"/>
          <w:right w:w="108" w:type="dxa"/>
        </w:tblCellMar>
        <w:tblLook w:noVBand="1" w:val="04a0" w:noHBand="0" w:lastColumn="0" w:firstColumn="1" w:lastRow="0" w:firstRow="1"/>
      </w:tblPr>
      <w:tblGrid>
        <w:gridCol w:w="1612"/>
        <w:gridCol w:w="2165"/>
        <w:gridCol w:w="1657"/>
        <w:gridCol w:w="2135"/>
        <w:gridCol w:w="2178"/>
      </w:tblGrid>
      <w:tr>
        <w:trPr/>
        <w:tc>
          <w:tcPr>
            <w:tcW w:w="1612" w:type="dxa"/>
            <w:tcBorders/>
            <w:shd w:color="auto" w:fill="FFFFFF" w:themeFill="background1" w:val="clear"/>
          </w:tcPr>
          <w:p>
            <w:pPr>
              <w:pStyle w:val="Normal"/>
              <w:spacing w:lineRule="auto" w:line="240" w:before="0" w:after="0"/>
              <w:rPr>
                <w:rFonts w:ascii="Times New Roman" w:hAnsi="Times New Roman" w:cs="Times New Roman" w:asciiTheme="majorBidi" w:cstheme="majorBidi" w:hAnsiTheme="majorBidi"/>
                <w:b/>
                <w:b/>
                <w:bCs/>
                <w:sz w:val="24"/>
                <w:szCs w:val="24"/>
                <w:lang w:val="fr-FR" w:bidi="ar-DZ"/>
              </w:rPr>
            </w:pPr>
            <w:r>
              <w:rPr>
                <w:rFonts w:eastAsia="Arial" w:cs="Times New Roman" w:ascii="Times New Roman" w:hAnsi="Times New Roman" w:asciiTheme="majorBidi" w:cstheme="majorBidi" w:hAnsiTheme="majorBidi"/>
                <w:b/>
                <w:bCs/>
                <w:sz w:val="24"/>
                <w:szCs w:val="24"/>
                <w:lang w:val="fr-FR" w:eastAsia="fr-FR"/>
              </w:rPr>
              <w:t>Lexèmes</w:t>
            </w:r>
          </w:p>
        </w:tc>
        <w:tc>
          <w:tcPr>
            <w:tcW w:w="2165"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b/>
                <w:b/>
                <w:bCs/>
                <w:sz w:val="24"/>
                <w:szCs w:val="24"/>
                <w:lang w:val="fr-FR" w:bidi="ar-DZ"/>
              </w:rPr>
            </w:pPr>
            <w:r>
              <w:rPr>
                <w:rFonts w:eastAsia="Arial" w:cs="Times New Roman" w:ascii="Times New Roman" w:hAnsi="Times New Roman" w:asciiTheme="majorBidi" w:cstheme="majorBidi" w:hAnsiTheme="majorBidi"/>
                <w:b/>
                <w:bCs/>
                <w:sz w:val="24"/>
                <w:szCs w:val="24"/>
                <w:lang w:val="fr-FR" w:eastAsia="fr-FR"/>
              </w:rPr>
              <w:t>Tag ALP</w:t>
            </w:r>
          </w:p>
        </w:tc>
        <w:tc>
          <w:tcPr>
            <w:tcW w:w="1657"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b/>
                <w:b/>
                <w:bCs/>
                <w:sz w:val="24"/>
                <w:szCs w:val="24"/>
              </w:rPr>
            </w:pPr>
            <w:r>
              <w:rPr>
                <w:rFonts w:eastAsia="Arial" w:cs="Times New Roman" w:ascii="Times New Roman" w:hAnsi="Times New Roman" w:asciiTheme="majorBidi" w:cstheme="majorBidi" w:hAnsiTheme="majorBidi"/>
                <w:b/>
                <w:bCs/>
                <w:sz w:val="24"/>
                <w:szCs w:val="24"/>
                <w:lang w:val="fr-FR" w:eastAsia="fr-FR"/>
              </w:rPr>
              <w:t>Tag</w:t>
            </w:r>
          </w:p>
          <w:p>
            <w:pPr>
              <w:pStyle w:val="Normal"/>
              <w:spacing w:lineRule="auto" w:line="240" w:before="0" w:after="0"/>
              <w:jc w:val="center"/>
              <w:rPr>
                <w:rFonts w:ascii="Times New Roman" w:hAnsi="Times New Roman" w:cs="Times New Roman" w:asciiTheme="majorBidi" w:cstheme="majorBidi" w:hAnsiTheme="majorBidi"/>
                <w:b/>
                <w:b/>
                <w:bCs/>
                <w:sz w:val="24"/>
                <w:szCs w:val="24"/>
                <w:lang w:val="fr-FR" w:bidi="ar-DZ"/>
              </w:rPr>
            </w:pPr>
            <w:r>
              <w:rPr>
                <w:rFonts w:eastAsia="Arial" w:cs="Times New Roman" w:ascii="Times New Roman" w:hAnsi="Times New Roman" w:asciiTheme="majorBidi" w:cstheme="majorBidi" w:hAnsiTheme="majorBidi"/>
                <w:b/>
                <w:bCs/>
                <w:sz w:val="24"/>
                <w:szCs w:val="24"/>
                <w:lang w:val="fr-FR" w:eastAsia="fr-FR" w:bidi="ar-DZ"/>
              </w:rPr>
              <w:t>Correct</w:t>
            </w:r>
          </w:p>
        </w:tc>
        <w:tc>
          <w:tcPr>
            <w:tcW w:w="2135"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b/>
                <w:b/>
                <w:bCs/>
                <w:sz w:val="24"/>
                <w:szCs w:val="24"/>
                <w:lang w:val="fr-FR" w:bidi="ar-DZ"/>
              </w:rPr>
            </w:pPr>
            <w:r>
              <w:rPr>
                <w:rFonts w:eastAsia="Arial" w:cs="Times New Roman" w:ascii="Times New Roman" w:hAnsi="Times New Roman" w:asciiTheme="majorBidi" w:cstheme="majorBidi" w:hAnsiTheme="majorBidi"/>
                <w:b/>
                <w:bCs/>
                <w:sz w:val="24"/>
                <w:szCs w:val="24"/>
                <w:lang w:val="fr-FR" w:eastAsia="fr-FR"/>
              </w:rPr>
              <w:t>Analyse</w:t>
            </w:r>
          </w:p>
        </w:tc>
        <w:tc>
          <w:tcPr>
            <w:tcW w:w="2178"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b/>
                <w:b/>
                <w:bCs/>
                <w:sz w:val="24"/>
                <w:szCs w:val="24"/>
                <w:lang w:val="fr-FR" w:bidi="ar-DZ"/>
              </w:rPr>
            </w:pPr>
            <w:r>
              <w:rPr>
                <w:rFonts w:eastAsia="Arial" w:cs="Times New Roman" w:ascii="Times New Roman" w:hAnsi="Times New Roman" w:asciiTheme="majorBidi" w:cstheme="majorBidi" w:hAnsiTheme="majorBidi"/>
                <w:b/>
                <w:bCs/>
                <w:sz w:val="24"/>
                <w:szCs w:val="24"/>
                <w:lang w:val="fr-FR" w:eastAsia="fr-FR"/>
              </w:rPr>
              <w:t>Contexte</w:t>
            </w:r>
          </w:p>
        </w:tc>
      </w:tr>
      <w:tr>
        <w:trPr/>
        <w:tc>
          <w:tcPr>
            <w:tcW w:w="1612" w:type="dxa"/>
            <w:tcBorders/>
            <w:shd w:color="auto" w:fill="FFFFFF" w:themeFill="background1" w:val="clear"/>
          </w:tcPr>
          <w:p>
            <w:pPr>
              <w:pStyle w:val="Normal"/>
              <w:bidi w:val="1"/>
              <w:spacing w:lineRule="auto" w:line="240" w:before="0" w:after="0"/>
              <w:jc w:val="left"/>
              <w:rPr>
                <w:rFonts w:ascii="Arabic Typesetting" w:hAnsi="Arabic Typesetting" w:cs="Arabic Typesetting"/>
                <w:sz w:val="28"/>
                <w:szCs w:val="28"/>
                <w:highlight w:val="white"/>
              </w:rPr>
            </w:pPr>
            <w:r>
              <w:rPr>
                <w:rFonts w:ascii="Arabic Typesetting" w:hAnsi="Arabic Typesetting" w:eastAsia="Arial" w:cs="Arabic Typesetting"/>
                <w:sz w:val="28"/>
                <w:sz w:val="28"/>
                <w:szCs w:val="28"/>
                <w:shd w:fill="FFFFFF" w:val="clear"/>
                <w:rtl w:val="true"/>
                <w:lang w:eastAsia="fr-FR"/>
              </w:rPr>
              <w:t>بينما يطوف الرئيس   رجب طيب أردوغان بين الولايات التركية</w:t>
            </w:r>
          </w:p>
          <w:p>
            <w:pPr>
              <w:pStyle w:val="Normal"/>
              <w:spacing w:lineRule="auto" w:line="240" w:before="0" w:after="0"/>
              <w:rPr>
                <w:rFonts w:ascii="Times New Roman" w:hAnsi="Times New Roman" w:cs="Times New Roman" w:asciiTheme="majorBidi" w:cstheme="majorBidi" w:hAnsiTheme="majorBidi"/>
                <w:sz w:val="20"/>
                <w:szCs w:val="20"/>
                <w:highlight w:val="white"/>
              </w:rPr>
            </w:pPr>
            <w:r>
              <w:rPr>
                <w:rFonts w:eastAsia="Arial" w:cs="Times New Roman" w:ascii="Times New Roman" w:hAnsi="Times New Roman" w:asciiTheme="majorBidi" w:cstheme="majorBidi" w:hAnsiTheme="majorBidi"/>
                <w:sz w:val="20"/>
                <w:szCs w:val="20"/>
                <w:lang w:val="fr-FR" w:eastAsia="fr-FR" w:bidi="ar-DZ"/>
              </w:rPr>
              <w:t>(</w:t>
            </w:r>
            <w:r>
              <w:rPr>
                <w:rFonts w:eastAsia="Arial" w:cs="Times New Roman" w:ascii="Times New Roman" w:hAnsi="Times New Roman" w:asciiTheme="majorBidi" w:cstheme="majorBidi" w:hAnsiTheme="majorBidi"/>
                <w:i/>
                <w:iCs/>
                <w:sz w:val="20"/>
                <w:szCs w:val="20"/>
                <w:lang w:val="fr-FR" w:eastAsia="fr-FR" w:bidi="ar-DZ"/>
              </w:rPr>
              <w:t xml:space="preserve">Alors que le président </w:t>
            </w:r>
            <w:r>
              <w:rPr>
                <w:rFonts w:eastAsia="Arial" w:cs="Times New Roman" w:ascii="Times New Roman" w:hAnsi="Times New Roman" w:asciiTheme="majorBidi" w:cstheme="majorBidi" w:hAnsiTheme="majorBidi"/>
                <w:i/>
                <w:iCs/>
                <w:sz w:val="20"/>
                <w:szCs w:val="20"/>
                <w:shd w:fill="FFFFFF" w:val="clear"/>
                <w:lang w:eastAsia="fr-FR"/>
              </w:rPr>
              <w:t>Recep Tayyip Erdoğan fait le tour des villes turcs</w:t>
            </w:r>
            <w:r>
              <w:rPr>
                <w:rFonts w:eastAsia="Arial" w:cs="Times New Roman" w:ascii="Times New Roman" w:hAnsi="Times New Roman" w:asciiTheme="majorBidi" w:cstheme="majorBidi" w:hAnsiTheme="majorBidi"/>
                <w:sz w:val="20"/>
                <w:szCs w:val="20"/>
                <w:shd w:fill="FFFFFF" w:val="clear"/>
                <w:lang w:eastAsia="fr-FR"/>
              </w:rPr>
              <w:t>)</w:t>
            </w:r>
          </w:p>
          <w:p>
            <w:pPr>
              <w:pStyle w:val="Normal"/>
              <w:spacing w:lineRule="auto" w:line="240" w:before="0" w:after="0"/>
              <w:rPr>
                <w:rFonts w:ascii="Times New Roman" w:hAnsi="Times New Roman" w:eastAsia="Arial" w:cs="Times New Roman" w:asciiTheme="majorBidi" w:cstheme="majorBidi" w:hAnsiTheme="majorBidi"/>
                <w:sz w:val="20"/>
                <w:szCs w:val="20"/>
                <w:highlight w:val="white"/>
                <w:lang w:eastAsia="fr-FR"/>
              </w:rPr>
            </w:pPr>
            <w:r>
              <w:rPr>
                <w:rFonts w:eastAsia="Arial" w:cs="Times New Roman" w:cstheme="majorBidi" w:ascii="Times New Roman" w:hAnsi="Times New Roman"/>
                <w:sz w:val="20"/>
                <w:szCs w:val="20"/>
                <w:shd w:fill="FFFFFF" w:val="clear"/>
                <w:lang w:eastAsia="fr-FR"/>
              </w:rPr>
            </w:r>
          </w:p>
          <w:p>
            <w:pPr>
              <w:pStyle w:val="Normal"/>
              <w:spacing w:lineRule="auto" w:line="240" w:before="0" w:after="0"/>
              <w:rPr>
                <w:rFonts w:ascii="Times New Roman" w:hAnsi="Times New Roman" w:cs="Times New Roman" w:asciiTheme="majorBidi" w:cstheme="majorBidi" w:hAnsiTheme="majorBidi"/>
                <w:sz w:val="20"/>
                <w:szCs w:val="20"/>
                <w:highlight w:val="white"/>
              </w:rPr>
            </w:pPr>
            <w:r>
              <w:rPr>
                <w:rFonts w:eastAsia="Arial" w:cs="Times New Roman" w:ascii="Times New Roman" w:hAnsi="Times New Roman" w:asciiTheme="majorBidi" w:cstheme="majorBidi" w:hAnsiTheme="majorBidi"/>
                <w:color w:val="808080" w:themeColor="background1" w:themeShade="80"/>
                <w:sz w:val="20"/>
                <w:szCs w:val="20"/>
                <w:lang w:eastAsia="fr-FR"/>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eastAsia="fr-FR"/>
              </w:rPr>
              <w:t>normalisé</w:t>
            </w:r>
          </w:p>
          <w:p>
            <w:pPr>
              <w:pStyle w:val="Normal"/>
              <w:spacing w:lineRule="auto" w:line="240" w:before="0" w:after="0"/>
              <w:rPr>
                <w:rFonts w:ascii="Times New Roman" w:hAnsi="Times New Roman" w:eastAsia="Arial" w:cs="Times New Roman" w:asciiTheme="majorBidi" w:cstheme="majorBidi" w:hAnsiTheme="majorBidi"/>
                <w:sz w:val="20"/>
                <w:szCs w:val="20"/>
                <w:lang w:val="fr-FR" w:eastAsia="fr-FR" w:bidi="ar-DZ"/>
              </w:rPr>
            </w:pPr>
            <w:r>
              <w:rPr>
                <w:rFonts w:eastAsia="Arial" w:cs="Times New Roman" w:cstheme="majorBidi" w:ascii="Times New Roman" w:hAnsi="Times New Roman"/>
                <w:sz w:val="20"/>
                <w:szCs w:val="20"/>
                <w:lang w:val="fr-FR" w:eastAsia="fr-FR" w:bidi="ar-DZ"/>
              </w:rPr>
            </w:r>
          </w:p>
        </w:tc>
        <w:tc>
          <w:tcPr>
            <w:tcW w:w="2165"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CONJ+VERBE+DET</w:t>
            </w:r>
          </w:p>
          <w:p>
            <w:pPr>
              <w:pStyle w:val="Normal"/>
              <w:spacing w:lineRule="auto" w:line="240" w:before="0" w:after="0"/>
              <w:jc w:val="center"/>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+NOM+PERS+PERS</w:t>
            </w:r>
          </w:p>
          <w:p>
            <w:pPr>
              <w:pStyle w:val="Normal"/>
              <w:spacing w:lineRule="auto" w:line="24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+PERS+</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PERS+PERS</w:t>
            </w:r>
          </w:p>
          <w:p>
            <w:pPr>
              <w:pStyle w:val="Normal"/>
              <w:spacing w:lineRule="auto" w:line="240" w:before="0" w:after="0"/>
              <w:jc w:val="center"/>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p>
        </w:tc>
        <w:tc>
          <w:tcPr>
            <w:tcW w:w="1657"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CONJ+VERBE</w:t>
            </w:r>
          </w:p>
          <w:p>
            <w:pPr>
              <w:pStyle w:val="Normal"/>
              <w:spacing w:lineRule="auto" w:line="240" w:before="0" w:after="0"/>
              <w:jc w:val="center"/>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+DET+NOM</w:t>
            </w:r>
          </w:p>
          <w:p>
            <w:pPr>
              <w:pStyle w:val="Normal"/>
              <w:spacing w:lineRule="auto" w:line="240" w:before="0" w:after="0"/>
              <w:jc w:val="center"/>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+PERS+PERS</w:t>
            </w:r>
          </w:p>
          <w:p>
            <w:pPr>
              <w:pStyle w:val="Normal"/>
              <w:spacing w:lineRule="auto" w:line="24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+PERS+</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PREP</w:t>
            </w:r>
          </w:p>
          <w:p>
            <w:pPr>
              <w:pStyle w:val="Normal"/>
              <w:spacing w:lineRule="auto" w:line="24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+DET+NOM</w:t>
            </w:r>
          </w:p>
          <w:p>
            <w:pPr>
              <w:pStyle w:val="Normal"/>
              <w:spacing w:lineRule="auto" w:line="240" w:before="0" w:after="0"/>
              <w:jc w:val="center"/>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ADJ</w:t>
            </w:r>
          </w:p>
        </w:tc>
        <w:tc>
          <w:tcPr>
            <w:tcW w:w="2135" w:type="dxa"/>
            <w:tcBorders/>
            <w:shd w:color="auto" w:fill="FFFFFF" w:themeFill="background1" w:val="clear"/>
          </w:tcPr>
          <w:p>
            <w:pPr>
              <w:pStyle w:val="Normal"/>
              <w:spacing w:lineRule="auto" w:line="240" w:before="0" w:after="0"/>
              <w:rPr>
                <w:rFonts w:ascii="Times New Roman" w:hAnsi="Times New Roman" w:cs="Times New Roman" w:asciiTheme="majorBidi" w:cstheme="majorBidi" w:hAnsiTheme="majorBidi"/>
                <w:i/>
                <w:i/>
                <w:iCs/>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 xml:space="preserve">L’ambigüité se situe au niveau des mots : </w:t>
            </w:r>
            <w:r>
              <w:rPr>
                <w:rFonts w:eastAsia="Arial" w:cs="Times New Roman" w:ascii="Times New Roman" w:hAnsi="Times New Roman" w:asciiTheme="majorBidi" w:cstheme="majorBidi" w:hAnsiTheme="majorBidi"/>
                <w:i/>
                <w:iCs/>
                <w:sz w:val="20"/>
                <w:szCs w:val="20"/>
                <w:lang w:val="fr-FR" w:eastAsia="fr-FR" w:bidi="ar-DZ"/>
              </w:rPr>
              <w:t>Bayn, Wilayat, Tourkiya.</w:t>
            </w:r>
          </w:p>
          <w:p>
            <w:pPr>
              <w:pStyle w:val="Normal"/>
              <w:spacing w:lineRule="auto" w:line="24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 xml:space="preserve">Le mot </w:t>
            </w:r>
            <w:r>
              <w:rPr>
                <w:rFonts w:eastAsia="Arial" w:cs="Times New Roman" w:ascii="Times New Roman" w:hAnsi="Times New Roman" w:asciiTheme="majorBidi" w:cstheme="majorBidi" w:hAnsiTheme="majorBidi"/>
                <w:i/>
                <w:iCs/>
                <w:sz w:val="20"/>
                <w:szCs w:val="20"/>
                <w:lang w:val="fr-FR" w:eastAsia="fr-FR" w:bidi="ar-DZ"/>
              </w:rPr>
              <w:t xml:space="preserve">Bayn (entre) </w:t>
            </w:r>
            <w:r>
              <w:rPr>
                <w:rFonts w:eastAsia="Arial" w:cs="Times New Roman" w:ascii="Times New Roman" w:hAnsi="Times New Roman" w:asciiTheme="majorBidi" w:cstheme="majorBidi" w:hAnsiTheme="majorBidi"/>
                <w:sz w:val="20"/>
                <w:szCs w:val="20"/>
                <w:lang w:val="fr-FR" w:eastAsia="fr-FR" w:bidi="ar-DZ"/>
              </w:rPr>
              <w:t xml:space="preserve">se place dans cette phrase entre le nom de personne </w:t>
            </w:r>
            <w:r>
              <w:rPr>
                <w:rFonts w:eastAsia="Arial" w:cs="Times New Roman" w:ascii="Times New Roman" w:hAnsi="Times New Roman" w:asciiTheme="majorBidi" w:cstheme="majorBidi" w:hAnsiTheme="majorBidi"/>
                <w:i/>
                <w:iCs/>
                <w:sz w:val="20"/>
                <w:szCs w:val="20"/>
                <w:shd w:fill="FFFFFF" w:val="clear"/>
                <w:lang w:eastAsia="fr-FR"/>
              </w:rPr>
              <w:t xml:space="preserve">Erdoğan (EN) </w:t>
            </w:r>
            <w:r>
              <w:rPr>
                <w:rFonts w:eastAsia="Arial" w:cs="Times New Roman" w:ascii="Times New Roman" w:hAnsi="Times New Roman" w:asciiTheme="majorBidi" w:cstheme="majorBidi" w:hAnsiTheme="majorBidi"/>
                <w:sz w:val="20"/>
                <w:szCs w:val="20"/>
                <w:shd w:fill="FFFFFF" w:val="clear"/>
                <w:lang w:eastAsia="fr-FR"/>
              </w:rPr>
              <w:t xml:space="preserve">et le mot </w:t>
            </w:r>
            <w:r>
              <w:rPr>
                <w:rFonts w:eastAsia="Arial" w:cs="Times New Roman" w:ascii="Times New Roman" w:hAnsi="Times New Roman" w:asciiTheme="majorBidi" w:cstheme="majorBidi" w:hAnsiTheme="majorBidi"/>
                <w:i/>
                <w:iCs/>
                <w:sz w:val="20"/>
                <w:szCs w:val="20"/>
                <w:shd w:fill="FFFFFF" w:val="clear"/>
                <w:lang w:eastAsia="fr-FR"/>
              </w:rPr>
              <w:t xml:space="preserve">Wilayat (villes) </w:t>
            </w:r>
            <w:r>
              <w:rPr>
                <w:rFonts w:eastAsia="Arial" w:cs="Times New Roman" w:ascii="Times New Roman" w:hAnsi="Times New Roman" w:asciiTheme="majorBidi" w:cstheme="majorBidi" w:hAnsiTheme="majorBidi"/>
                <w:sz w:val="20"/>
                <w:szCs w:val="20"/>
                <w:shd w:fill="FFFFFF" w:val="clear"/>
                <w:lang w:eastAsia="fr-FR"/>
              </w:rPr>
              <w:t xml:space="preserve">qui est décrit sur ALP comme PERS (erreur). Les mots </w:t>
            </w:r>
            <w:r>
              <w:rPr>
                <w:rFonts w:eastAsia="Arial" w:cs="Times New Roman" w:ascii="Times New Roman" w:hAnsi="Times New Roman" w:asciiTheme="majorBidi" w:cstheme="majorBidi" w:hAnsiTheme="majorBidi"/>
                <w:i/>
                <w:iCs/>
                <w:sz w:val="20"/>
                <w:szCs w:val="20"/>
                <w:shd w:fill="FFFFFF" w:val="clear"/>
                <w:lang w:eastAsia="fr-FR"/>
              </w:rPr>
              <w:t xml:space="preserve">wilayat </w:t>
            </w:r>
            <w:r>
              <w:rPr>
                <w:rFonts w:eastAsia="Arial" w:cs="Times New Roman" w:ascii="Times New Roman" w:hAnsi="Times New Roman" w:asciiTheme="majorBidi" w:cstheme="majorBidi" w:hAnsiTheme="majorBidi"/>
                <w:sz w:val="20"/>
                <w:szCs w:val="20"/>
                <w:shd w:fill="FFFFFF" w:val="clear"/>
                <w:lang w:eastAsia="fr-FR"/>
              </w:rPr>
              <w:t>et</w:t>
            </w:r>
            <w:r>
              <w:rPr>
                <w:rFonts w:eastAsia="Arial" w:cs="Times New Roman" w:ascii="Times New Roman" w:hAnsi="Times New Roman" w:asciiTheme="majorBidi" w:cstheme="majorBidi" w:hAnsiTheme="majorBidi"/>
                <w:i/>
                <w:iCs/>
                <w:sz w:val="20"/>
                <w:szCs w:val="20"/>
                <w:shd w:fill="FFFFFF" w:val="clear"/>
                <w:lang w:eastAsia="fr-FR"/>
              </w:rPr>
              <w:t xml:space="preserve"> tourkiya sont</w:t>
            </w:r>
            <w:r>
              <w:rPr>
                <w:rFonts w:eastAsia="Arial" w:cs="Times New Roman" w:ascii="Times New Roman" w:hAnsi="Times New Roman" w:asciiTheme="majorBidi" w:cstheme="majorBidi" w:hAnsiTheme="majorBidi"/>
                <w:sz w:val="20"/>
                <w:szCs w:val="20"/>
                <w:shd w:fill="FFFFFF" w:val="clear"/>
                <w:lang w:eastAsia="fr-FR"/>
              </w:rPr>
              <w:t xml:space="preserve"> aussi décrit comme PERS.</w:t>
            </w:r>
          </w:p>
        </w:tc>
        <w:tc>
          <w:tcPr>
            <w:tcW w:w="2178" w:type="dxa"/>
            <w:tcBorders/>
            <w:shd w:color="auto" w:fill="FFFFFF" w:themeFill="background1" w:val="clear"/>
          </w:tcPr>
          <w:p>
            <w:pPr>
              <w:pStyle w:val="Normal"/>
              <w:bidi w:val="1"/>
              <w:spacing w:lineRule="auto" w:line="240" w:before="0" w:after="0"/>
              <w:jc w:val="left"/>
              <w:rPr>
                <w:rFonts w:ascii="Arabic Typesetting" w:hAnsi="Arabic Typesetting" w:cs="Arabic Typesetting"/>
                <w:sz w:val="28"/>
                <w:szCs w:val="28"/>
                <w:highlight w:val="white"/>
              </w:rPr>
            </w:pPr>
            <w:r>
              <w:rPr>
                <w:rFonts w:ascii="Arabic Typesetting" w:hAnsi="Arabic Typesetting" w:eastAsia="Arial" w:cs="Arabic Typesetting"/>
                <w:sz w:val="28"/>
                <w:sz w:val="28"/>
                <w:szCs w:val="28"/>
                <w:shd w:fill="FFFFFF" w:val="clear"/>
                <w:rtl w:val="true"/>
                <w:lang w:eastAsia="fr-FR"/>
              </w:rPr>
              <w:t>بينما يطوف الرئيس رجب طيب أردوغان بين الولايات التركية لحث شعبه</w:t>
            </w:r>
            <w:r>
              <w:rPr>
                <w:rFonts w:eastAsia="Arial" w:cs="Arabic Typesetting" w:ascii="Arabic Typesetting" w:hAnsi="Arabic Typesetting"/>
                <w:sz w:val="28"/>
                <w:szCs w:val="28"/>
                <w:shd w:fill="FFFFFF" w:val="clear"/>
                <w:rtl w:val="true"/>
                <w:lang w:eastAsia="fr-FR"/>
              </w:rPr>
              <w:t>.</w:t>
            </w:r>
          </w:p>
          <w:p>
            <w:pPr>
              <w:pStyle w:val="Normal"/>
              <w:spacing w:lineRule="auto" w:line="240" w:before="0" w:after="0"/>
              <w:rPr>
                <w:rFonts w:ascii="Times New Roman" w:hAnsi="Times New Roman" w:cs="Times New Roman" w:asciiTheme="majorBidi" w:cstheme="majorBidi" w:hAnsiTheme="majorBidi"/>
                <w:i/>
                <w:i/>
                <w:iCs/>
                <w:sz w:val="20"/>
                <w:szCs w:val="20"/>
                <w:highlight w:val="white"/>
              </w:rPr>
            </w:pPr>
            <w:r>
              <w:rPr>
                <w:rFonts w:eastAsia="Arial" w:cs="Times New Roman" w:ascii="Times New Roman" w:hAnsi="Times New Roman" w:asciiTheme="majorBidi" w:cstheme="majorBidi" w:hAnsiTheme="majorBidi"/>
                <w:sz w:val="20"/>
                <w:szCs w:val="20"/>
                <w:lang w:val="fr-FR" w:eastAsia="fr-FR" w:bidi="ar-DZ"/>
              </w:rPr>
              <w:t>(</w:t>
            </w:r>
            <w:r>
              <w:rPr>
                <w:rFonts w:eastAsia="Arial" w:cs="Times New Roman" w:ascii="Times New Roman" w:hAnsi="Times New Roman" w:asciiTheme="majorBidi" w:cstheme="majorBidi" w:hAnsiTheme="majorBidi"/>
                <w:i/>
                <w:iCs/>
                <w:sz w:val="20"/>
                <w:szCs w:val="20"/>
                <w:lang w:val="fr-FR" w:eastAsia="fr-FR" w:bidi="ar-DZ"/>
              </w:rPr>
              <w:t xml:space="preserve">Alors que le président </w:t>
            </w:r>
            <w:r>
              <w:rPr>
                <w:rFonts w:eastAsia="Arial" w:cs="Times New Roman" w:ascii="Times New Roman" w:hAnsi="Times New Roman" w:asciiTheme="majorBidi" w:cstheme="majorBidi" w:hAnsiTheme="majorBidi"/>
                <w:i/>
                <w:iCs/>
                <w:sz w:val="20"/>
                <w:szCs w:val="20"/>
                <w:shd w:fill="FFFFFF" w:val="clear"/>
                <w:lang w:eastAsia="fr-FR"/>
              </w:rPr>
              <w:t>Recep Tayyip Erdoğan fait le tour des villes turcs pour inciter son peuple.)</w:t>
            </w:r>
          </w:p>
          <w:p>
            <w:pPr>
              <w:pStyle w:val="Normal"/>
              <w:spacing w:lineRule="auto" w:line="240" w:before="0" w:after="0"/>
              <w:rPr>
                <w:rFonts w:ascii="Times New Roman" w:hAnsi="Times New Roman" w:eastAsia="Arial" w:cs="Times New Roman" w:asciiTheme="majorBidi" w:cstheme="majorBidi" w:hAnsiTheme="majorBidi"/>
                <w:sz w:val="20"/>
                <w:szCs w:val="20"/>
                <w:lang w:eastAsia="fr-FR" w:bidi="ar-DZ"/>
              </w:rPr>
            </w:pPr>
            <w:r>
              <w:rPr>
                <w:rFonts w:eastAsia="Arial" w:cs="Times New Roman" w:cstheme="majorBidi" w:ascii="Times New Roman" w:hAnsi="Times New Roman"/>
                <w:sz w:val="20"/>
                <w:szCs w:val="20"/>
                <w:lang w:eastAsia="fr-FR" w:bidi="ar-DZ"/>
              </w:rPr>
            </w:r>
          </w:p>
          <w:p>
            <w:pPr>
              <w:pStyle w:val="Normal"/>
              <w:spacing w:lineRule="auto" w:line="24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CONJ+VERBE+DET</w:t>
            </w:r>
          </w:p>
          <w:p>
            <w:pPr>
              <w:pStyle w:val="Normal"/>
              <w:spacing w:lineRule="auto" w:line="24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+NOM+PERS+PERS</w:t>
            </w:r>
          </w:p>
          <w:p>
            <w:pPr>
              <w:pStyle w:val="Normal"/>
              <w:spacing w:lineRule="auto" w:line="240" w:before="0" w:after="0"/>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+PERS+</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PERS+PERS</w:t>
            </w:r>
          </w:p>
          <w:p>
            <w:pPr>
              <w:pStyle w:val="Normal"/>
              <w:spacing w:lineRule="auto" w:line="24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r>
              <w:rPr>
                <w:rFonts w:eastAsia="Arial" w:cs="Times New Roman" w:ascii="Times New Roman" w:hAnsi="Times New Roman" w:asciiTheme="majorBidi" w:cstheme="majorBidi" w:hAnsiTheme="majorBidi"/>
                <w:sz w:val="20"/>
                <w:szCs w:val="20"/>
                <w:lang w:val="fr-FR" w:eastAsia="fr-FR" w:bidi="ar-DZ"/>
              </w:rPr>
              <w:t>+VERBE+</w:t>
            </w:r>
          </w:p>
          <w:p>
            <w:pPr>
              <w:pStyle w:val="Normal"/>
              <w:spacing w:lineRule="auto" w:line="240" w:before="0" w:after="0"/>
              <w:rPr>
                <w:rFonts w:ascii="Times New Roman" w:hAnsi="Times New Roman" w:cs="Times New Roman" w:asciiTheme="majorBidi" w:cstheme="majorBidi" w:hAnsiTheme="majorBidi"/>
                <w:color w:val="777777"/>
                <w:sz w:val="20"/>
                <w:szCs w:val="20"/>
                <w:highlight w:val="white"/>
              </w:rPr>
            </w:pPr>
            <w:r>
              <w:rPr>
                <w:rFonts w:eastAsia="Arial" w:cs="Times New Roman" w:ascii="Times New Roman" w:hAnsi="Times New Roman" w:asciiTheme="majorBidi" w:cstheme="majorBidi" w:hAnsiTheme="majorBidi"/>
                <w:sz w:val="20"/>
                <w:szCs w:val="20"/>
                <w:shd w:fill="FFFFFF" w:val="clear"/>
                <w:lang w:eastAsia="fr-FR"/>
              </w:rPr>
              <w:t>PRON+NOM</w:t>
            </w:r>
          </w:p>
          <w:p>
            <w:pPr>
              <w:pStyle w:val="Normal"/>
              <w:spacing w:lineRule="auto" w:line="240" w:before="0" w:after="0"/>
              <w:jc w:val="right"/>
              <w:rPr>
                <w:rFonts w:ascii="Times New Roman" w:hAnsi="Times New Roman" w:eastAsia="Arial" w:cs="Times New Roman" w:asciiTheme="majorBidi" w:cstheme="majorBidi" w:hAnsiTheme="majorBidi"/>
                <w:sz w:val="20"/>
                <w:szCs w:val="20"/>
                <w:lang w:eastAsia="fr-FR" w:bidi="ar-DZ"/>
              </w:rPr>
            </w:pPr>
            <w:r>
              <w:rPr>
                <w:rFonts w:eastAsia="Arial" w:cs="Times New Roman" w:cstheme="majorBidi" w:ascii="Times New Roman" w:hAnsi="Times New Roman"/>
                <w:sz w:val="20"/>
                <w:szCs w:val="20"/>
                <w:lang w:eastAsia="fr-FR" w:bidi="ar-DZ"/>
              </w:rPr>
            </w:r>
          </w:p>
        </w:tc>
      </w:tr>
      <w:tr>
        <w:trPr/>
        <w:tc>
          <w:tcPr>
            <w:tcW w:w="1612" w:type="dxa"/>
            <w:tcBorders/>
            <w:shd w:color="auto" w:fill="FFFFFF" w:themeFill="background1" w:val="clear"/>
          </w:tcPr>
          <w:p>
            <w:pPr>
              <w:pStyle w:val="Normal"/>
              <w:spacing w:lineRule="auto" w:line="240" w:before="0" w:after="0"/>
              <w:rPr>
                <w:rFonts w:ascii="Arabic Typesetting" w:hAnsi="Arabic Typesetting" w:cs="Arabic Typesetting"/>
                <w:sz w:val="32"/>
                <w:szCs w:val="32"/>
                <w:lang w:bidi="ar-DZ"/>
              </w:rPr>
            </w:pPr>
            <w:r>
              <w:rPr>
                <w:rFonts w:ascii="Arabic Typesetting" w:hAnsi="Arabic Typesetting" w:eastAsia="Arial" w:cs="Arabic Typesetting"/>
                <w:sz w:val="32"/>
                <w:sz w:val="32"/>
                <w:szCs w:val="32"/>
                <w:rtl w:val="true"/>
                <w:lang w:val="fr-FR" w:eastAsia="fr-FR" w:bidi="ar-DZ"/>
              </w:rPr>
              <w:t>جي</w:t>
            </w:r>
            <w:r>
              <w:rPr>
                <w:rFonts w:eastAsia="Arial" w:cs="Arabic Typesetting" w:ascii="Arabic Typesetting" w:hAnsi="Arabic Typesetting"/>
                <w:sz w:val="32"/>
                <w:szCs w:val="32"/>
                <w:rtl w:val="true"/>
                <w:lang w:val="fr-FR" w:eastAsia="fr-FR" w:bidi="ar-DZ"/>
              </w:rPr>
              <w:t>.</w:t>
            </w:r>
            <w:r>
              <w:rPr>
                <w:rFonts w:ascii="Arabic Typesetting" w:hAnsi="Arabic Typesetting" w:eastAsia="Arial" w:cs="Arabic Typesetting"/>
                <w:sz w:val="32"/>
                <w:sz w:val="32"/>
                <w:szCs w:val="32"/>
                <w:rtl w:val="true"/>
                <w:lang w:val="fr-FR" w:eastAsia="fr-FR" w:bidi="ar-DZ"/>
              </w:rPr>
              <w:t>بي</w:t>
            </w:r>
            <w:r>
              <w:rPr>
                <w:rFonts w:eastAsia="Arial" w:cs="Arabic Typesetting" w:ascii="Arabic Typesetting" w:hAnsi="Arabic Typesetting"/>
                <w:sz w:val="32"/>
                <w:szCs w:val="32"/>
                <w:rtl w:val="true"/>
                <w:lang w:val="fr-FR" w:eastAsia="fr-FR" w:bidi="ar-DZ"/>
              </w:rPr>
              <w:t>.</w:t>
            </w:r>
            <w:r>
              <w:rPr>
                <w:rFonts w:ascii="Arabic Typesetting" w:hAnsi="Arabic Typesetting" w:eastAsia="Arial" w:cs="Arabic Typesetting"/>
                <w:sz w:val="32"/>
                <w:sz w:val="32"/>
                <w:szCs w:val="32"/>
                <w:rtl w:val="true"/>
                <w:lang w:val="fr-FR" w:eastAsia="fr-FR" w:bidi="ar-DZ"/>
              </w:rPr>
              <w:t>مورغان</w:t>
            </w:r>
          </w:p>
          <w:p>
            <w:pPr>
              <w:pStyle w:val="Normal"/>
              <w:spacing w:lineRule="auto" w:line="240" w:before="0" w:after="0"/>
              <w:rPr>
                <w:rFonts w:ascii="Arabic Typesetting" w:hAnsi="Arabic Typesetting" w:cs="Arabic Typesetting"/>
                <w:i/>
                <w:i/>
                <w:iCs/>
                <w:sz w:val="28"/>
                <w:szCs w:val="28"/>
                <w:lang w:bidi="ar-DZ"/>
              </w:rPr>
            </w:pPr>
            <w:r>
              <w:rPr>
                <w:rFonts w:eastAsia="Arial" w:cs="Arabic Typesetting" w:ascii="Arabic Typesetting" w:hAnsi="Arabic Typesetting"/>
                <w:i/>
                <w:iCs/>
                <w:sz w:val="28"/>
                <w:szCs w:val="28"/>
                <w:lang w:val="fr-FR" w:eastAsia="fr-FR" w:bidi="ar-DZ"/>
              </w:rPr>
              <w:t>(J.P.Morgan)</w:t>
            </w:r>
          </w:p>
          <w:p>
            <w:pPr>
              <w:pStyle w:val="Normal"/>
              <w:spacing w:lineRule="auto" w:line="240" w:before="0" w:after="0"/>
              <w:jc w:val="center"/>
              <w:rPr>
                <w:rFonts w:ascii="Times New Roman" w:hAnsi="Times New Roman" w:cs="Times New Roman" w:asciiTheme="majorBidi" w:cstheme="majorBidi" w:hAnsiTheme="majorBidi"/>
                <w:i/>
                <w:i/>
                <w:iCs/>
                <w:sz w:val="20"/>
                <w:szCs w:val="20"/>
                <w:lang w:bidi="ar-DZ"/>
              </w:rPr>
            </w:pPr>
            <w:r>
              <w:rPr>
                <w:rFonts w:eastAsia="Arial" w:cs="Arabic Typesetting" w:ascii="Arabic Typesetting" w:hAnsi="Arabic Typesetting"/>
                <w:color w:val="808080" w:themeColor="background1" w:themeShade="80"/>
                <w:sz w:val="28"/>
                <w:szCs w:val="28"/>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non normalisé</w:t>
            </w:r>
          </w:p>
          <w:p>
            <w:pPr>
              <w:pStyle w:val="Normal"/>
              <w:spacing w:lineRule="auto" w:line="240" w:before="0" w:after="0"/>
              <w:rPr>
                <w:rFonts w:ascii="Arabic Typesetting" w:hAnsi="Arabic Typesetting" w:eastAsia="Arial" w:cs="Arabic Typesetting"/>
                <w:i/>
                <w:i/>
                <w:iCs/>
                <w:sz w:val="28"/>
                <w:szCs w:val="28"/>
                <w:lang w:val="fr-FR" w:eastAsia="fr-FR" w:bidi="ar-DZ"/>
              </w:rPr>
            </w:pPr>
            <w:r>
              <w:rPr>
                <w:rFonts w:eastAsia="Arial" w:cs="Arabic Typesetting" w:ascii="Arabic Typesetting" w:hAnsi="Arabic Typesetting"/>
                <w:i/>
                <w:iCs/>
                <w:sz w:val="28"/>
                <w:szCs w:val="28"/>
                <w:lang w:val="fr-FR" w:eastAsia="fr-FR" w:bidi="ar-DZ"/>
              </w:rPr>
            </w:r>
          </w:p>
        </w:tc>
        <w:tc>
          <w:tcPr>
            <w:tcW w:w="2165"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color w:val="595959" w:themeColor="text1" w:themeTint="a6"/>
                <w:sz w:val="20"/>
                <w:szCs w:val="20"/>
                <w:lang w:val="fr-FR" w:eastAsia="fr-FR" w:bidi="ar-DZ"/>
              </w:rPr>
              <w:t>PERS</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+ORG+ORG</w:t>
            </w:r>
          </w:p>
        </w:tc>
        <w:tc>
          <w:tcPr>
            <w:tcW w:w="1657"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w:t>
            </w:r>
          </w:p>
        </w:tc>
        <w:tc>
          <w:tcPr>
            <w:tcW w:w="2135" w:type="dxa"/>
            <w:tcBorders/>
            <w:shd w:color="auto" w:fill="FFFFFF" w:themeFill="background1" w:val="clear"/>
          </w:tcPr>
          <w:p>
            <w:pPr>
              <w:pStyle w:val="Normal"/>
              <w:spacing w:lineRule="auto" w:line="24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 xml:space="preserve">ALP découpe </w:t>
            </w:r>
            <w:r>
              <w:rPr>
                <w:rFonts w:eastAsia="Arial" w:cs="Times New Roman" w:ascii="Times New Roman" w:hAnsi="Times New Roman" w:asciiTheme="majorBidi" w:cstheme="majorBidi" w:hAnsiTheme="majorBidi"/>
                <w:i/>
                <w:iCs/>
                <w:sz w:val="20"/>
                <w:szCs w:val="20"/>
                <w:lang w:val="fr-FR" w:eastAsia="fr-FR" w:bidi="ar-DZ"/>
              </w:rPr>
              <w:t xml:space="preserve">G.P. MORGAN </w:t>
            </w:r>
            <w:r>
              <w:rPr>
                <w:rFonts w:eastAsia="Arial" w:cs="Times New Roman" w:ascii="Times New Roman" w:hAnsi="Times New Roman" w:asciiTheme="majorBidi" w:cstheme="majorBidi" w:hAnsiTheme="majorBidi"/>
                <w:sz w:val="20"/>
                <w:szCs w:val="20"/>
                <w:lang w:val="fr-FR" w:eastAsia="fr-FR" w:bidi="ar-DZ"/>
              </w:rPr>
              <w:t xml:space="preserve">en unité, ainsi </w:t>
            </w:r>
            <w:r>
              <w:rPr>
                <w:rFonts w:eastAsia="Arial" w:cs="Times New Roman" w:ascii="Times New Roman" w:hAnsi="Times New Roman" w:asciiTheme="majorBidi" w:cstheme="majorBidi" w:hAnsiTheme="majorBidi"/>
                <w:i/>
                <w:iCs/>
                <w:sz w:val="20"/>
                <w:szCs w:val="20"/>
                <w:lang w:val="fr-FR" w:eastAsia="fr-FR" w:bidi="ar-DZ"/>
              </w:rPr>
              <w:t>G</w:t>
            </w:r>
            <w:r>
              <w:rPr>
                <w:rFonts w:eastAsia="Arial" w:cs="Times New Roman" w:ascii="Times New Roman" w:hAnsi="Times New Roman" w:asciiTheme="majorBidi" w:cstheme="majorBidi" w:hAnsiTheme="majorBidi"/>
                <w:sz w:val="20"/>
                <w:szCs w:val="20"/>
                <w:lang w:val="fr-FR" w:eastAsia="fr-FR" w:bidi="ar-DZ"/>
              </w:rPr>
              <w:t xml:space="preserve"> devient </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r>
              <w:rPr>
                <w:rFonts w:eastAsia="Arial" w:cs="Times New Roman" w:ascii="Times New Roman" w:hAnsi="Times New Roman" w:asciiTheme="majorBidi" w:cstheme="majorBidi" w:hAnsiTheme="majorBidi"/>
                <w:i/>
                <w:iCs/>
                <w:sz w:val="20"/>
                <w:szCs w:val="20"/>
                <w:lang w:val="fr-FR" w:eastAsia="fr-FR" w:bidi="ar-DZ"/>
              </w:rPr>
              <w:t xml:space="preserve"> </w:t>
            </w:r>
            <w:r>
              <w:rPr>
                <w:rFonts w:eastAsia="Arial" w:cs="Times New Roman" w:ascii="Times New Roman" w:hAnsi="Times New Roman" w:asciiTheme="majorBidi" w:cstheme="majorBidi" w:hAnsiTheme="majorBidi"/>
                <w:sz w:val="20"/>
                <w:szCs w:val="20"/>
                <w:lang w:val="fr-FR" w:eastAsia="fr-FR" w:bidi="ar-DZ"/>
              </w:rPr>
              <w:t>quand</w:t>
            </w:r>
            <w:r>
              <w:rPr>
                <w:rFonts w:eastAsia="Arial" w:cs="Times New Roman" w:ascii="Times New Roman" w:hAnsi="Times New Roman" w:asciiTheme="majorBidi" w:cstheme="majorBidi" w:hAnsiTheme="majorBidi"/>
                <w:i/>
                <w:iCs/>
                <w:sz w:val="20"/>
                <w:szCs w:val="20"/>
                <w:lang w:val="fr-FR" w:eastAsia="fr-FR" w:bidi="ar-DZ"/>
              </w:rPr>
              <w:t xml:space="preserve"> p et MORGAN </w:t>
            </w:r>
            <w:r>
              <w:rPr>
                <w:rFonts w:eastAsia="Arial" w:cs="Times New Roman" w:ascii="Times New Roman" w:hAnsi="Times New Roman" w:asciiTheme="majorBidi" w:cstheme="majorBidi" w:hAnsiTheme="majorBidi"/>
                <w:sz w:val="20"/>
                <w:szCs w:val="20"/>
                <w:lang w:val="fr-FR" w:eastAsia="fr-FR" w:bidi="ar-DZ"/>
              </w:rPr>
              <w:t>sont</w:t>
            </w:r>
            <w:r>
              <w:rPr>
                <w:rFonts w:eastAsia="Arial" w:cs="Times New Roman" w:ascii="Times New Roman" w:hAnsi="Times New Roman" w:asciiTheme="majorBidi" w:cstheme="majorBidi" w:hAnsiTheme="majorBidi"/>
                <w:i/>
                <w:iCs/>
                <w:sz w:val="20"/>
                <w:szCs w:val="20"/>
                <w:lang w:val="fr-FR" w:eastAsia="fr-FR" w:bidi="ar-DZ"/>
              </w:rPr>
              <w:t xml:space="preserv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ORG</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 </w:t>
            </w:r>
            <w:r>
              <w:rPr>
                <w:rFonts w:eastAsia="Arial" w:cs="Times New Roman" w:ascii="Times New Roman" w:hAnsi="Times New Roman" w:asciiTheme="majorBidi" w:cstheme="majorBidi" w:hAnsiTheme="majorBidi"/>
                <w:sz w:val="20"/>
                <w:szCs w:val="20"/>
                <w:lang w:val="fr-FR" w:eastAsia="fr-FR" w:bidi="ar-DZ"/>
              </w:rPr>
              <w:t xml:space="preserve">et non comme une seule unité </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w:t>
            </w:r>
            <w:r>
              <w:rPr>
                <w:rFonts w:eastAsia="Arial" w:cs="Times New Roman" w:ascii="Times New Roman" w:hAnsi="Times New Roman" w:asciiTheme="majorBidi" w:cstheme="majorBidi" w:hAnsiTheme="majorBidi"/>
                <w:sz w:val="20"/>
                <w:szCs w:val="20"/>
                <w:lang w:val="fr-FR" w:eastAsia="fr-FR" w:bidi="ar-DZ"/>
              </w:rPr>
              <w:t>. Le nom Morgan induit l’outil en erreur.</w:t>
            </w:r>
          </w:p>
        </w:tc>
        <w:tc>
          <w:tcPr>
            <w:tcW w:w="2178" w:type="dxa"/>
            <w:tcBorders/>
            <w:shd w:color="auto" w:fill="FFFFFF" w:themeFill="background1" w:val="clear"/>
          </w:tcPr>
          <w:p>
            <w:pPr>
              <w:pStyle w:val="Normal"/>
              <w:bidi w:val="1"/>
              <w:spacing w:lineRule="auto" w:line="240" w:before="0" w:after="0"/>
              <w:jc w:val="left"/>
              <w:rPr>
                <w:rFonts w:ascii="Arabic Typesetting" w:hAnsi="Arabic Typesetting" w:cs="Arabic Typesetting"/>
                <w:color w:val="777777"/>
                <w:sz w:val="30"/>
                <w:szCs w:val="30"/>
                <w:highlight w:val="white"/>
              </w:rPr>
            </w:pPr>
            <w:r>
              <w:rPr>
                <w:rFonts w:ascii="Arabic Typesetting" w:hAnsi="Arabic Typesetting" w:eastAsia="Arial" w:cs="Arabic Typesetting"/>
                <w:i/>
                <w:i/>
                <w:iCs/>
                <w:sz w:val="28"/>
                <w:sz w:val="28"/>
                <w:szCs w:val="28"/>
                <w:shd w:fill="FFFFFF" w:val="clear"/>
                <w:rtl w:val="true"/>
                <w:lang w:val="fr-FR" w:eastAsia="fr-FR"/>
              </w:rPr>
              <w:t xml:space="preserve">وتزامن تقرير </w:t>
            </w:r>
            <w:r>
              <w:rPr>
                <w:rFonts w:eastAsia="Arial" w:cs="Arabic Typesetting" w:ascii="Arabic Typesetting" w:hAnsi="Arabic Typesetting"/>
                <w:i/>
                <w:iCs/>
                <w:sz w:val="28"/>
                <w:szCs w:val="28"/>
                <w:shd w:fill="FFFFFF" w:val="clear"/>
                <w:rtl w:val="true"/>
                <w:lang w:val="fr-FR" w:eastAsia="fr-FR"/>
              </w:rPr>
              <w:t>"</w:t>
            </w:r>
            <w:r>
              <w:rPr>
                <w:rFonts w:ascii="Arabic Typesetting" w:hAnsi="Arabic Typesetting" w:eastAsia="Arial" w:cs="Arabic Typesetting"/>
                <w:i/>
                <w:i/>
                <w:iCs/>
                <w:sz w:val="28"/>
                <w:sz w:val="28"/>
                <w:szCs w:val="28"/>
                <w:shd w:fill="FFFFFF" w:val="clear"/>
                <w:rtl w:val="true"/>
                <w:lang w:val="fr-FR" w:eastAsia="fr-FR"/>
              </w:rPr>
              <w:t>جي</w:t>
            </w:r>
            <w:r>
              <w:rPr>
                <w:rFonts w:eastAsia="Arial" w:cs="Arabic Typesetting" w:ascii="Arabic Typesetting" w:hAnsi="Arabic Typesetting"/>
                <w:i/>
                <w:iCs/>
                <w:sz w:val="28"/>
                <w:szCs w:val="28"/>
                <w:shd w:fill="FFFFFF" w:val="clear"/>
                <w:rtl w:val="true"/>
                <w:lang w:val="fr-FR" w:eastAsia="fr-FR"/>
              </w:rPr>
              <w:t>.</w:t>
            </w:r>
            <w:r>
              <w:rPr>
                <w:rFonts w:ascii="Arabic Typesetting" w:hAnsi="Arabic Typesetting" w:eastAsia="Arial" w:cs="Arabic Typesetting"/>
                <w:i/>
                <w:i/>
                <w:iCs/>
                <w:sz w:val="28"/>
                <w:sz w:val="28"/>
                <w:szCs w:val="28"/>
                <w:shd w:fill="FFFFFF" w:val="clear"/>
                <w:rtl w:val="true"/>
                <w:lang w:val="fr-FR" w:eastAsia="fr-FR"/>
              </w:rPr>
              <w:t>بي مورغان</w:t>
            </w:r>
            <w:r>
              <w:rPr>
                <w:rFonts w:eastAsia="Arial" w:cs="Arabic Typesetting" w:ascii="Arabic Typesetting" w:hAnsi="Arabic Typesetting"/>
                <w:i/>
                <w:iCs/>
                <w:sz w:val="28"/>
                <w:szCs w:val="28"/>
                <w:shd w:fill="FFFFFF" w:val="clear"/>
                <w:rtl w:val="true"/>
                <w:lang w:val="fr-FR" w:eastAsia="fr-FR"/>
              </w:rPr>
              <w:t xml:space="preserve">" </w:t>
            </w:r>
            <w:r>
              <w:rPr>
                <w:rFonts w:ascii="Arabic Typesetting" w:hAnsi="Arabic Typesetting" w:eastAsia="Arial" w:cs="Arabic Typesetting"/>
                <w:i/>
                <w:i/>
                <w:iCs/>
                <w:sz w:val="28"/>
                <w:sz w:val="28"/>
                <w:szCs w:val="28"/>
                <w:shd w:fill="FFFFFF" w:val="clear"/>
                <w:rtl w:val="true"/>
                <w:lang w:val="fr-FR" w:eastAsia="fr-FR"/>
              </w:rPr>
              <w:t>مع تقرير لوكالة</w:t>
            </w:r>
            <w:r>
              <w:rPr>
                <w:rFonts w:eastAsia="Arial" w:cs="Arabic Typesetting" w:ascii="Arabic Typesetting" w:hAnsi="Arabic Typesetting"/>
                <w:color w:val="777777"/>
                <w:sz w:val="30"/>
                <w:szCs w:val="30"/>
                <w:shd w:fill="FFFFFF" w:val="clear"/>
                <w:rtl w:val="true"/>
                <w:lang w:val="fr-FR" w:eastAsia="fr-FR"/>
              </w:rPr>
              <w:t>.</w:t>
            </w:r>
          </w:p>
          <w:p>
            <w:pPr>
              <w:pStyle w:val="Normal"/>
              <w:spacing w:lineRule="auto" w:line="240" w:before="0" w:after="0"/>
              <w:rPr>
                <w:rFonts w:ascii="Times New Roman" w:hAnsi="Times New Roman" w:cs="Times New Roman" w:asciiTheme="majorBidi" w:cstheme="majorBidi" w:hAnsiTheme="majorBidi"/>
                <w:i/>
                <w:i/>
                <w:iCs/>
                <w:sz w:val="20"/>
                <w:szCs w:val="20"/>
                <w:lang w:val="fr-FR" w:bidi="ar-DZ"/>
              </w:rPr>
            </w:pPr>
            <w:r>
              <w:rPr>
                <w:rFonts w:eastAsia="Arial" w:cs="Times New Roman" w:ascii="Times New Roman" w:hAnsi="Times New Roman" w:asciiTheme="majorBidi" w:cstheme="majorBidi" w:hAnsiTheme="majorBidi"/>
                <w:i/>
                <w:iCs/>
                <w:sz w:val="20"/>
                <w:szCs w:val="20"/>
                <w:lang w:val="fr-FR" w:eastAsia="fr-FR" w:bidi="ar-DZ"/>
              </w:rPr>
              <w:t xml:space="preserve">(Le rapport 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 xml:space="preserve">JP MORGAN </w:t>
            </w:r>
            <w:r>
              <w:rPr>
                <w:rFonts w:eastAsia="Arial" w:cs="Times New Roman" w:ascii="Times New Roman" w:hAnsi="Times New Roman" w:asciiTheme="majorBidi" w:cstheme="majorBidi" w:hAnsiTheme="majorBidi"/>
                <w:i/>
                <w:iCs/>
                <w:sz w:val="20"/>
                <w:szCs w:val="20"/>
                <w:lang w:val="fr-FR" w:eastAsia="fr-FR" w:bidi="ar-DZ"/>
              </w:rPr>
              <w:t>coïncide avec le rapport de l’agence.)</w:t>
            </w:r>
          </w:p>
          <w:p>
            <w:pPr>
              <w:pStyle w:val="Normal"/>
              <w:spacing w:lineRule="auto" w:line="240" w:before="0" w:after="0"/>
              <w:rPr>
                <w:rFonts w:ascii="Times New Roman" w:hAnsi="Times New Roman" w:eastAsia="Arial" w:cs="Times New Roman" w:asciiTheme="majorBidi" w:cstheme="majorBidi" w:hAnsiTheme="majorBidi"/>
                <w:sz w:val="20"/>
                <w:szCs w:val="20"/>
                <w:lang w:val="fr-FR" w:eastAsia="fr-FR" w:bidi="ar-DZ"/>
              </w:rPr>
            </w:pPr>
            <w:r>
              <w:rPr>
                <w:rFonts w:eastAsia="Arial" w:cs="Times New Roman" w:cstheme="majorBidi" w:ascii="Times New Roman" w:hAnsi="Times New Roman"/>
                <w:sz w:val="20"/>
                <w:szCs w:val="20"/>
                <w:lang w:val="fr-FR" w:eastAsia="fr-FR" w:bidi="ar-DZ"/>
              </w:rPr>
            </w:r>
          </w:p>
          <w:p>
            <w:pPr>
              <w:pStyle w:val="Normal"/>
              <w:spacing w:lineRule="auto" w:line="24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PREP+</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 ORG+ORG</w:t>
            </w:r>
          </w:p>
        </w:tc>
      </w:tr>
      <w:tr>
        <w:trPr>
          <w:trHeight w:val="1644" w:hRule="atLeast"/>
        </w:trPr>
        <w:tc>
          <w:tcPr>
            <w:tcW w:w="1612" w:type="dxa"/>
            <w:tcBorders/>
            <w:shd w:color="auto" w:fill="FFFFFF" w:themeFill="background1" w:val="clear"/>
          </w:tcPr>
          <w:p>
            <w:pPr>
              <w:pStyle w:val="Normal"/>
              <w:bidi w:val="1"/>
              <w:spacing w:lineRule="auto" w:line="240" w:before="0" w:after="0"/>
              <w:jc w:val="left"/>
              <w:rPr>
                <w:rFonts w:ascii="Times New Roman" w:hAnsi="Times New Roman" w:cs="Times New Roman" w:asciiTheme="majorBidi" w:cstheme="majorBidi" w:hAnsiTheme="majorBidi"/>
                <w:i/>
                <w:i/>
                <w:iCs/>
                <w:sz w:val="20"/>
                <w:szCs w:val="20"/>
                <w:lang w:val="fr-FR" w:bidi="ar-DZ"/>
              </w:rPr>
            </w:pPr>
            <w:r>
              <w:rPr>
                <w:rFonts w:ascii="Arabic Typesetting" w:hAnsi="Arabic Typesetting" w:eastAsia="Arial" w:cs="Arabic Typesetting"/>
                <w:sz w:val="28"/>
                <w:sz w:val="28"/>
                <w:szCs w:val="28"/>
                <w:rtl w:val="true"/>
                <w:lang w:val="fr-FR" w:eastAsia="fr-FR" w:bidi="ar-DZ"/>
              </w:rPr>
              <w:t>الليرة</w:t>
            </w:r>
            <w:r>
              <w:rPr>
                <w:rFonts w:ascii="Times New Roman" w:hAnsi="Times New Roman" w:eastAsia="Arial" w:cs="Times New Roman" w:asciiTheme="majorBidi" w:cstheme="majorBidi" w:hAnsiTheme="majorBidi"/>
                <w:i/>
                <w:i/>
                <w:iCs/>
                <w:sz w:val="20"/>
                <w:sz w:val="20"/>
                <w:szCs w:val="20"/>
                <w:rtl w:val="true"/>
                <w:lang w:val="fr-FR" w:eastAsia="fr-FR" w:bidi="ar-DZ"/>
              </w:rPr>
              <w:t xml:space="preserve"> </w:t>
            </w:r>
            <w:r>
              <w:rPr>
                <w:rFonts w:eastAsia="Arial" w:cs="Times New Roman" w:ascii="Times New Roman" w:hAnsi="Times New Roman" w:asciiTheme="majorBidi" w:cstheme="majorBidi" w:hAnsiTheme="majorBidi"/>
                <w:i/>
                <w:iCs/>
                <w:sz w:val="20"/>
                <w:szCs w:val="20"/>
                <w:rtl w:val="true"/>
                <w:lang w:val="fr-FR" w:eastAsia="fr-FR" w:bidi="ar-DZ"/>
              </w:rPr>
              <w:t>(</w:t>
            </w:r>
            <w:r>
              <w:rPr>
                <w:rFonts w:eastAsia="Arial" w:cs="Times New Roman" w:ascii="Times New Roman" w:hAnsi="Times New Roman" w:asciiTheme="majorBidi" w:cstheme="majorBidi" w:hAnsiTheme="majorBidi"/>
                <w:i/>
                <w:iCs/>
                <w:sz w:val="20"/>
                <w:szCs w:val="20"/>
                <w:lang w:val="fr-FR" w:eastAsia="fr-FR" w:bidi="ar-DZ"/>
              </w:rPr>
              <w:t>La Lira</w:t>
            </w:r>
            <w:r>
              <w:rPr>
                <w:rFonts w:eastAsia="Arial" w:cs="Times New Roman" w:ascii="Times New Roman" w:hAnsi="Times New Roman" w:asciiTheme="majorBidi" w:cstheme="majorBidi" w:hAnsiTheme="majorBidi"/>
                <w:i/>
                <w:iCs/>
                <w:sz w:val="20"/>
                <w:szCs w:val="20"/>
                <w:rtl w:val="true"/>
                <w:lang w:val="fr-FR" w:eastAsia="fr-FR" w:bidi="ar-DZ"/>
              </w:rPr>
              <w:t xml:space="preserve">) </w:t>
            </w:r>
          </w:p>
          <w:p>
            <w:pPr>
              <w:pStyle w:val="Normal"/>
              <w:spacing w:lineRule="auto" w:line="24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 xml:space="preserve">normalisé </w:t>
            </w:r>
            <w:r>
              <w:rPr>
                <w:rFonts w:eastAsia="Arial" w:cs="Times New Roman" w:ascii="Times New Roman" w:hAnsi="Times New Roman" w:asciiTheme="majorBidi" w:cstheme="majorBidi" w:hAnsiTheme="majorBidi"/>
                <w:sz w:val="20"/>
                <w:szCs w:val="20"/>
                <w:lang w:val="fr-FR" w:eastAsia="fr-FR" w:bidi="ar-DZ"/>
              </w:rPr>
              <w:t>et</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 xml:space="preserve"> non normalisé</w:t>
            </w:r>
          </w:p>
        </w:tc>
        <w:tc>
          <w:tcPr>
            <w:tcW w:w="2165"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p>
        </w:tc>
        <w:tc>
          <w:tcPr>
            <w:tcW w:w="1657"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MISC</w:t>
            </w:r>
          </w:p>
        </w:tc>
        <w:tc>
          <w:tcPr>
            <w:tcW w:w="2135" w:type="dxa"/>
            <w:tcBorders/>
            <w:shd w:color="auto" w:fill="FFFFFF" w:themeFill="background1" w:val="clear"/>
          </w:tcPr>
          <w:p>
            <w:pPr>
              <w:pStyle w:val="Normal"/>
              <w:spacing w:lineRule="auto" w:line="24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 xml:space="preserve">ALP ne reconnait pas les monnaies et devises. </w:t>
            </w:r>
          </w:p>
        </w:tc>
        <w:tc>
          <w:tcPr>
            <w:tcW w:w="2178" w:type="dxa"/>
            <w:tcBorders/>
            <w:shd w:color="auto" w:fill="FFFFFF" w:themeFill="background1" w:val="clear"/>
          </w:tcPr>
          <w:p>
            <w:pPr>
              <w:pStyle w:val="Normal"/>
              <w:bidi w:val="1"/>
              <w:spacing w:lineRule="auto" w:line="240" w:before="0" w:after="0"/>
              <w:jc w:val="left"/>
              <w:rPr>
                <w:rFonts w:ascii="Arabic Typesetting" w:hAnsi="Arabic Typesetting" w:cs="Arabic Typesetting"/>
                <w:color w:val="777777"/>
                <w:sz w:val="30"/>
                <w:szCs w:val="30"/>
                <w:highlight w:val="white"/>
              </w:rPr>
            </w:pPr>
            <w:r>
              <w:rPr>
                <w:rFonts w:ascii="Arabic Typesetting" w:hAnsi="Arabic Typesetting" w:eastAsia="Arial" w:cs="Arabic Typesetting"/>
                <w:sz w:val="28"/>
                <w:sz w:val="28"/>
                <w:szCs w:val="28"/>
                <w:shd w:fill="FFFFFF" w:val="clear"/>
                <w:rtl w:val="true"/>
                <w:lang w:val="fr-FR" w:eastAsia="fr-FR"/>
              </w:rPr>
              <w:t>محاولات ضرب الليرة</w:t>
            </w:r>
            <w:r>
              <w:rPr>
                <w:rFonts w:eastAsia="Arial" w:cs="Arabic Typesetting" w:ascii="Arabic Typesetting" w:hAnsi="Arabic Typesetting"/>
                <w:color w:val="777777"/>
                <w:sz w:val="30"/>
                <w:szCs w:val="30"/>
                <w:shd w:fill="FFFFFF" w:val="clear"/>
                <w:rtl w:val="true"/>
                <w:lang w:val="fr-FR" w:eastAsia="fr-FR"/>
              </w:rPr>
              <w:t>.</w:t>
            </w:r>
          </w:p>
          <w:p>
            <w:pPr>
              <w:pStyle w:val="Normal"/>
              <w:spacing w:lineRule="auto" w:line="240" w:before="0" w:after="0"/>
              <w:rPr>
                <w:rFonts w:ascii="Times New Roman" w:hAnsi="Times New Roman" w:cs="Times New Roman" w:asciiTheme="majorBidi" w:cstheme="majorBidi" w:hAnsiTheme="majorBidi"/>
                <w:i/>
                <w:i/>
                <w:iCs/>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w:t>
            </w:r>
            <w:r>
              <w:rPr>
                <w:rFonts w:eastAsia="Arial" w:cs="Times New Roman" w:ascii="Times New Roman" w:hAnsi="Times New Roman" w:asciiTheme="majorBidi" w:cstheme="majorBidi" w:hAnsiTheme="majorBidi"/>
                <w:i/>
                <w:iCs/>
                <w:sz w:val="20"/>
                <w:szCs w:val="20"/>
                <w:lang w:val="fr-FR" w:eastAsia="fr-FR" w:bidi="ar-DZ"/>
              </w:rPr>
              <w:t xml:space="preserve">Tenter d’enfoncer la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Lira.</w:t>
            </w:r>
            <w:r>
              <w:rPr>
                <w:rFonts w:eastAsia="Arial" w:cs="Times New Roman" w:ascii="Times New Roman" w:hAnsi="Times New Roman" w:asciiTheme="majorBidi" w:cstheme="majorBidi" w:hAnsiTheme="majorBidi"/>
                <w:i/>
                <w:iCs/>
                <w:sz w:val="20"/>
                <w:szCs w:val="20"/>
                <w:lang w:val="fr-FR" w:eastAsia="fr-FR" w:bidi="ar-DZ"/>
              </w:rPr>
              <w:t>)</w:t>
            </w:r>
          </w:p>
          <w:p>
            <w:pPr>
              <w:pStyle w:val="Normal"/>
              <w:spacing w:lineRule="auto" w:line="240" w:before="0" w:after="0"/>
              <w:rPr>
                <w:rFonts w:ascii="Times New Roman" w:hAnsi="Times New Roman" w:eastAsia="Arial" w:cs="Times New Roman" w:asciiTheme="majorBidi" w:cstheme="majorBidi" w:hAnsiTheme="majorBidi"/>
                <w:i/>
                <w:i/>
                <w:iCs/>
                <w:sz w:val="20"/>
                <w:szCs w:val="20"/>
                <w:lang w:val="fr-FR" w:eastAsia="fr-FR" w:bidi="ar-DZ"/>
              </w:rPr>
            </w:pPr>
            <w:r>
              <w:rPr>
                <w:rFonts w:eastAsia="Arial" w:cs="Times New Roman" w:cstheme="majorBidi" w:ascii="Times New Roman" w:hAnsi="Times New Roman"/>
                <w:i/>
                <w:iCs/>
                <w:sz w:val="20"/>
                <w:szCs w:val="20"/>
                <w:lang w:val="fr-FR" w:eastAsia="fr-FR" w:bidi="ar-DZ"/>
              </w:rPr>
            </w:r>
          </w:p>
          <w:p>
            <w:pPr>
              <w:pStyle w:val="Normal"/>
              <w:spacing w:lineRule="auto" w:line="24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NOM+VERBE+</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p>
        </w:tc>
      </w:tr>
      <w:tr>
        <w:trPr/>
        <w:tc>
          <w:tcPr>
            <w:tcW w:w="1612" w:type="dxa"/>
            <w:tcBorders/>
            <w:shd w:color="auto" w:fill="FFFFFF" w:themeFill="background1" w:val="clear"/>
          </w:tcPr>
          <w:p>
            <w:pPr>
              <w:pStyle w:val="Normal"/>
              <w:bidi w:val="1"/>
              <w:spacing w:lineRule="auto" w:line="240" w:before="0" w:after="0"/>
              <w:jc w:val="left"/>
              <w:rPr>
                <w:rFonts w:ascii="Arabic Typesetting" w:hAnsi="Arabic Typesetting" w:cs="Arabic Typesetting"/>
                <w:i/>
                <w:i/>
                <w:iCs/>
                <w:sz w:val="28"/>
                <w:szCs w:val="28"/>
                <w:highlight w:val="white"/>
              </w:rPr>
            </w:pPr>
            <w:r>
              <w:rPr>
                <w:rFonts w:ascii="Arabic Typesetting" w:hAnsi="Arabic Typesetting" w:eastAsia="Arial" w:cs="Arabic Typesetting"/>
                <w:i/>
                <w:i/>
                <w:iCs/>
                <w:sz w:val="28"/>
                <w:sz w:val="28"/>
                <w:szCs w:val="28"/>
                <w:shd w:fill="FFFFFF" w:val="clear"/>
                <w:rtl w:val="true"/>
                <w:lang w:val="fr-FR" w:eastAsia="fr-FR"/>
              </w:rPr>
              <w:t xml:space="preserve">ديلي صباح </w:t>
            </w:r>
          </w:p>
          <w:p>
            <w:pPr>
              <w:pStyle w:val="Normal"/>
              <w:bidi w:val="1"/>
              <w:spacing w:lineRule="auto" w:line="240" w:before="0" w:after="0"/>
              <w:jc w:val="left"/>
              <w:rPr>
                <w:rFonts w:ascii="Arabic Typesetting" w:hAnsi="Arabic Typesetting" w:cs="Arabic Typesetting"/>
                <w:i/>
                <w:i/>
                <w:iCs/>
                <w:sz w:val="28"/>
                <w:szCs w:val="28"/>
                <w:highlight w:val="white"/>
              </w:rPr>
            </w:pPr>
            <w:r>
              <w:rPr>
                <w:rFonts w:eastAsia="Arial" w:cs="Times New Roman" w:ascii="Times New Roman" w:hAnsi="Times New Roman" w:asciiTheme="majorBidi" w:cstheme="majorBidi" w:hAnsiTheme="majorBidi"/>
                <w:i/>
                <w:iCs/>
                <w:sz w:val="20"/>
                <w:szCs w:val="20"/>
                <w:shd w:fill="FFFFFF" w:val="clear"/>
                <w:rtl w:val="true"/>
                <w:lang w:val="fr-FR" w:eastAsia="fr-FR"/>
              </w:rPr>
              <w:t>(</w:t>
            </w:r>
            <w:r>
              <w:rPr>
                <w:rFonts w:eastAsia="Arial" w:cs="Times New Roman" w:ascii="Times New Roman" w:hAnsi="Times New Roman" w:asciiTheme="majorBidi" w:cstheme="majorBidi" w:hAnsiTheme="majorBidi"/>
                <w:i/>
                <w:iCs/>
                <w:sz w:val="20"/>
                <w:szCs w:val="20"/>
                <w:shd w:fill="FFFFFF" w:val="clear"/>
                <w:lang w:val="fr-FR" w:eastAsia="fr-FR"/>
              </w:rPr>
              <w:t>Deli Sabah</w:t>
            </w:r>
            <w:r>
              <w:rPr>
                <w:rFonts w:eastAsia="Arial" w:cs="Arabic Typesetting" w:ascii="Arabic Typesetting" w:hAnsi="Arabic Typesetting"/>
                <w:i/>
                <w:iCs/>
                <w:sz w:val="28"/>
                <w:szCs w:val="28"/>
                <w:shd w:fill="FFFFFF" w:val="clear"/>
                <w:rtl w:val="true"/>
                <w:lang w:val="fr-FR" w:eastAsia="fr-FR"/>
              </w:rPr>
              <w:t>)</w:t>
            </w:r>
          </w:p>
          <w:p>
            <w:pPr>
              <w:pStyle w:val="Normal"/>
              <w:spacing w:lineRule="auto" w:line="240" w:before="0" w:after="0"/>
              <w:rPr>
                <w:rFonts w:ascii="Times New Roman" w:hAnsi="Times New Roman" w:eastAsia="Arial" w:cs="Times New Roman" w:asciiTheme="majorBidi" w:cstheme="majorBidi" w:hAnsiTheme="majorBidi"/>
                <w:color w:val="808080" w:themeColor="background1" w:themeShade="80"/>
                <w:sz w:val="20"/>
                <w:szCs w:val="20"/>
                <w:highlight w:val="white"/>
                <w:lang w:val="fr-FR" w:eastAsia="fr-FR"/>
              </w:rPr>
            </w:pPr>
            <w:r>
              <w:rPr>
                <w:rFonts w:eastAsia="Arial" w:cs="Times New Roman" w:cstheme="majorBidi" w:ascii="Times New Roman" w:hAnsi="Times New Roman"/>
                <w:color w:val="808080" w:themeColor="background1" w:themeShade="80"/>
                <w:sz w:val="20"/>
                <w:szCs w:val="20"/>
                <w:shd w:fill="FFFFFF" w:val="clear"/>
                <w:lang w:val="fr-FR" w:eastAsia="fr-FR"/>
              </w:rPr>
            </w:r>
          </w:p>
          <w:p>
            <w:pPr>
              <w:pStyle w:val="Normal"/>
              <w:spacing w:lineRule="auto" w:line="240" w:before="0" w:after="0"/>
              <w:rPr>
                <w:rFonts w:ascii="Times New Roman" w:hAnsi="Times New Roman" w:cs="Times New Roman" w:asciiTheme="majorBidi" w:cstheme="majorBidi" w:hAnsiTheme="majorBidi"/>
                <w:i/>
                <w:i/>
                <w:iCs/>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shd w:fill="FFFFFF" w:val="clear"/>
                <w:lang w:val="fr-FR" w:eastAsia="fr-FR"/>
              </w:rPr>
              <w:t>Mode</w:t>
            </w:r>
            <w:r>
              <w:rPr>
                <w:rFonts w:eastAsia="Arial" w:cs="Times New Roman" w:ascii="Times New Roman" w:hAnsi="Times New Roman" w:asciiTheme="majorBidi" w:cstheme="majorBidi" w:hAnsiTheme="majorBidi"/>
                <w:i/>
                <w:iCs/>
                <w:color w:val="808080" w:themeColor="background1" w:themeShade="80"/>
                <w:sz w:val="20"/>
                <w:szCs w:val="20"/>
                <w:shd w:fill="FFFFFF" w:val="clear"/>
                <w:lang w:val="fr-FR" w:eastAsia="fr-FR"/>
              </w:rPr>
              <w:t xml:space="preserve"> normalisé</w:t>
            </w:r>
          </w:p>
        </w:tc>
        <w:tc>
          <w:tcPr>
            <w:tcW w:w="2165"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PREP+NOM</w:t>
            </w:r>
          </w:p>
        </w:tc>
        <w:tc>
          <w:tcPr>
            <w:tcW w:w="1657"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w:t>
            </w:r>
          </w:p>
        </w:tc>
        <w:tc>
          <w:tcPr>
            <w:tcW w:w="2135" w:type="dxa"/>
            <w:tcBorders/>
            <w:shd w:color="auto" w:fill="FFFFFF" w:themeFill="background1" w:val="clear"/>
          </w:tcPr>
          <w:p>
            <w:pPr>
              <w:pStyle w:val="Normal"/>
              <w:spacing w:lineRule="auto" w:line="24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ALP préconise l’utilisation des textes en mode N</w:t>
            </w:r>
            <w:r>
              <w:rPr>
                <w:rFonts w:eastAsia="Arial" w:cs="Times New Roman" w:ascii="Times New Roman" w:hAnsi="Times New Roman" w:asciiTheme="majorBidi" w:cstheme="majorBidi" w:hAnsiTheme="majorBidi"/>
                <w:i/>
                <w:iCs/>
                <w:sz w:val="20"/>
                <w:szCs w:val="20"/>
                <w:lang w:val="fr-FR" w:eastAsia="fr-FR" w:bidi="ar-DZ"/>
              </w:rPr>
              <w:t xml:space="preserve">ormalisé. </w:t>
            </w:r>
            <w:r>
              <w:rPr>
                <w:rFonts w:eastAsia="Arial" w:cs="Times New Roman" w:ascii="Times New Roman" w:hAnsi="Times New Roman" w:asciiTheme="majorBidi" w:cstheme="majorBidi" w:hAnsiTheme="majorBidi"/>
                <w:sz w:val="20"/>
                <w:szCs w:val="20"/>
                <w:lang w:val="fr-FR" w:eastAsia="fr-FR" w:bidi="ar-DZ"/>
              </w:rPr>
              <w:t xml:space="preserve">Cela dit, nous constatons beaucoup d’erreur quand nous utilisons le mode </w:t>
            </w:r>
            <w:r>
              <w:rPr>
                <w:rFonts w:eastAsia="Arial" w:cs="Times New Roman" w:ascii="Times New Roman" w:hAnsi="Times New Roman" w:asciiTheme="majorBidi" w:cstheme="majorBidi" w:hAnsiTheme="majorBidi"/>
                <w:i/>
                <w:iCs/>
                <w:sz w:val="20"/>
                <w:szCs w:val="20"/>
                <w:lang w:val="fr-FR" w:eastAsia="fr-FR" w:bidi="ar-DZ"/>
              </w:rPr>
              <w:t>normalisé</w:t>
            </w:r>
            <w:r>
              <w:rPr>
                <w:rFonts w:eastAsia="Arial" w:cs="Times New Roman" w:ascii="Times New Roman" w:hAnsi="Times New Roman" w:asciiTheme="majorBidi" w:cstheme="majorBidi" w:hAnsiTheme="majorBidi"/>
                <w:sz w:val="20"/>
                <w:szCs w:val="20"/>
                <w:lang w:val="fr-FR" w:eastAsia="fr-FR" w:bidi="ar-DZ"/>
              </w:rPr>
              <w:t>. Dans cet exemple il est question du nom d’un journal (</w:t>
            </w:r>
            <w:r>
              <w:rPr>
                <w:rFonts w:eastAsia="Arial" w:cs="Times New Roman" w:ascii="Times New Roman" w:hAnsi="Times New Roman" w:asciiTheme="majorBidi" w:cstheme="majorBidi" w:hAnsiTheme="majorBidi"/>
                <w:i/>
                <w:iCs/>
                <w:sz w:val="20"/>
                <w:szCs w:val="20"/>
                <w:shd w:fill="FFFFFF" w:val="clear"/>
                <w:lang w:eastAsia="fr-FR"/>
              </w:rPr>
              <w:t>Deli Sabah)</w:t>
            </w:r>
            <w:r>
              <w:rPr>
                <w:rFonts w:eastAsia="Arial" w:cs="Times New Roman" w:ascii="Times New Roman" w:hAnsi="Times New Roman" w:asciiTheme="majorBidi" w:cstheme="majorBidi" w:hAnsiTheme="majorBidi"/>
                <w:sz w:val="20"/>
                <w:szCs w:val="20"/>
                <w:lang w:val="fr-FR" w:eastAsia="fr-FR" w:bidi="ar-DZ"/>
              </w:rPr>
              <w:t xml:space="preserve"> que l’outil n’arrive pas à détecter.</w:t>
            </w:r>
          </w:p>
        </w:tc>
        <w:tc>
          <w:tcPr>
            <w:tcW w:w="2178" w:type="dxa"/>
            <w:tcBorders/>
            <w:shd w:color="auto" w:fill="FFFFFF" w:themeFill="background1" w:val="clear"/>
          </w:tcPr>
          <w:p>
            <w:pPr>
              <w:pStyle w:val="Normal"/>
              <w:bidi w:val="1"/>
              <w:spacing w:lineRule="auto" w:line="240" w:before="0" w:after="0"/>
              <w:jc w:val="left"/>
              <w:rPr>
                <w:rFonts w:ascii="Arabic Typesetting" w:hAnsi="Arabic Typesetting" w:cs="Arabic Typesetting"/>
                <w:i/>
                <w:i/>
                <w:iCs/>
                <w:sz w:val="28"/>
                <w:szCs w:val="28"/>
                <w:highlight w:val="white"/>
              </w:rPr>
            </w:pPr>
            <w:r>
              <w:rPr>
                <w:rFonts w:ascii="Arabic Typesetting" w:hAnsi="Arabic Typesetting" w:eastAsia="Arial" w:cs="Arabic Typesetting"/>
                <w:i/>
                <w:i/>
                <w:iCs/>
                <w:sz w:val="28"/>
                <w:sz w:val="28"/>
                <w:szCs w:val="28"/>
                <w:shd w:fill="FFFFFF" w:val="clear"/>
                <w:rtl w:val="true"/>
                <w:lang w:val="fr-FR" w:eastAsia="fr-FR"/>
              </w:rPr>
              <w:t xml:space="preserve">قال الصحفي الاقتصادي في صحيفة </w:t>
            </w:r>
            <w:r>
              <w:rPr>
                <w:rFonts w:eastAsia="Arial" w:cs="Arabic Typesetting" w:ascii="Arabic Typesetting" w:hAnsi="Arabic Typesetting"/>
                <w:i/>
                <w:iCs/>
                <w:sz w:val="28"/>
                <w:szCs w:val="28"/>
                <w:shd w:fill="FFFFFF" w:val="clear"/>
                <w:rtl w:val="true"/>
                <w:lang w:val="fr-FR" w:eastAsia="fr-FR"/>
              </w:rPr>
              <w:t>"</w:t>
            </w:r>
            <w:r>
              <w:rPr>
                <w:rFonts w:ascii="Arabic Typesetting" w:hAnsi="Arabic Typesetting" w:eastAsia="Arial" w:cs="Arabic Typesetting"/>
                <w:i/>
                <w:i/>
                <w:iCs/>
                <w:sz w:val="28"/>
                <w:sz w:val="28"/>
                <w:szCs w:val="28"/>
                <w:shd w:fill="FFFFFF" w:val="clear"/>
                <w:rtl w:val="true"/>
                <w:lang w:val="fr-FR" w:eastAsia="fr-FR"/>
              </w:rPr>
              <w:t>ديلي صباح</w:t>
            </w:r>
            <w:r>
              <w:rPr>
                <w:rFonts w:eastAsia="Arial" w:cs="Arabic Typesetting" w:ascii="Arabic Typesetting" w:hAnsi="Arabic Typesetting"/>
                <w:i/>
                <w:iCs/>
                <w:sz w:val="28"/>
                <w:szCs w:val="28"/>
                <w:shd w:fill="FFFFFF" w:val="clear"/>
                <w:rtl w:val="true"/>
                <w:lang w:val="fr-FR" w:eastAsia="fr-FR"/>
              </w:rPr>
              <w:t>."</w:t>
            </w:r>
          </w:p>
          <w:p>
            <w:pPr>
              <w:pStyle w:val="Normal"/>
              <w:spacing w:lineRule="auto" w:line="240" w:before="0" w:after="0"/>
              <w:rPr>
                <w:rFonts w:ascii="Times New Roman" w:hAnsi="Times New Roman" w:cs="Times New Roman" w:asciiTheme="majorBidi" w:cstheme="majorBidi" w:hAnsiTheme="majorBidi"/>
                <w:i/>
                <w:i/>
                <w:iCs/>
                <w:sz w:val="20"/>
                <w:szCs w:val="20"/>
                <w:highlight w:val="white"/>
              </w:rPr>
            </w:pPr>
            <w:r>
              <w:rPr>
                <w:rFonts w:eastAsia="Arial" w:cs="Times New Roman" w:ascii="Times New Roman" w:hAnsi="Times New Roman" w:asciiTheme="majorBidi" w:cstheme="majorBidi" w:hAnsiTheme="majorBidi"/>
                <w:i/>
                <w:iCs/>
                <w:sz w:val="20"/>
                <w:szCs w:val="20"/>
                <w:shd w:fill="FFFFFF" w:val="clear"/>
                <w:lang w:val="fr-FR" w:eastAsia="fr-FR"/>
              </w:rPr>
              <w:t xml:space="preserve">(Le journalise a dit dans le journal </w:t>
            </w:r>
            <w:r>
              <w:rPr>
                <w:rFonts w:eastAsia="Arial" w:cs="Times New Roman" w:ascii="Times New Roman" w:hAnsi="Times New Roman" w:asciiTheme="majorBidi" w:cstheme="majorBidi" w:hAnsiTheme="majorBidi"/>
                <w:i/>
                <w:iCs/>
                <w:color w:val="808080" w:themeColor="background1" w:themeShade="80"/>
                <w:sz w:val="20"/>
                <w:szCs w:val="20"/>
                <w:shd w:fill="FFFFFF" w:val="clear"/>
                <w:lang w:val="fr-FR" w:eastAsia="fr-FR"/>
              </w:rPr>
              <w:t>Deli Sabah…</w:t>
            </w:r>
            <w:r>
              <w:rPr>
                <w:rFonts w:eastAsia="Arial" w:cs="Times New Roman" w:ascii="Times New Roman" w:hAnsi="Times New Roman" w:asciiTheme="majorBidi" w:cstheme="majorBidi" w:hAnsiTheme="majorBidi"/>
                <w:i/>
                <w:iCs/>
                <w:sz w:val="20"/>
                <w:szCs w:val="20"/>
                <w:shd w:fill="FFFFFF" w:val="clear"/>
                <w:lang w:val="fr-FR" w:eastAsia="fr-FR"/>
              </w:rPr>
              <w:t>)</w:t>
            </w:r>
          </w:p>
          <w:p>
            <w:pPr>
              <w:pStyle w:val="Normal"/>
              <w:spacing w:lineRule="auto" w:line="240" w:before="0" w:after="0"/>
              <w:rPr>
                <w:rFonts w:ascii="Times New Roman" w:hAnsi="Times New Roman" w:eastAsia="Arial" w:cs="Times New Roman" w:asciiTheme="majorBidi" w:cstheme="majorBidi" w:hAnsiTheme="majorBidi"/>
                <w:i/>
                <w:i/>
                <w:iCs/>
                <w:sz w:val="20"/>
                <w:szCs w:val="20"/>
                <w:highlight w:val="white"/>
                <w:lang w:val="fr-FR" w:eastAsia="fr-FR"/>
              </w:rPr>
            </w:pPr>
            <w:r>
              <w:rPr>
                <w:rFonts w:eastAsia="Arial" w:cs="Times New Roman" w:cstheme="majorBidi" w:ascii="Times New Roman" w:hAnsi="Times New Roman"/>
                <w:i/>
                <w:iCs/>
                <w:sz w:val="20"/>
                <w:szCs w:val="20"/>
                <w:shd w:fill="FFFFFF" w:val="clear"/>
                <w:lang w:val="fr-FR" w:eastAsia="fr-FR"/>
              </w:rPr>
            </w:r>
          </w:p>
          <w:p>
            <w:pPr>
              <w:pStyle w:val="Normal"/>
              <w:spacing w:lineRule="auto" w:line="240" w:before="0" w:after="0"/>
              <w:rPr>
                <w:rFonts w:ascii="Times New Roman" w:hAnsi="Times New Roman" w:cs="Times New Roman" w:asciiTheme="majorBidi" w:cstheme="majorBidi" w:hAnsiTheme="majorBidi"/>
                <w:sz w:val="20"/>
                <w:szCs w:val="20"/>
                <w:highlight w:val="white"/>
              </w:rPr>
            </w:pPr>
            <w:r>
              <w:rPr>
                <w:rFonts w:eastAsia="Arial" w:cs="Times New Roman" w:ascii="Times New Roman" w:hAnsi="Times New Roman" w:asciiTheme="majorBidi" w:cstheme="majorBidi" w:hAnsiTheme="majorBidi"/>
                <w:sz w:val="20"/>
                <w:szCs w:val="20"/>
                <w:shd w:fill="FFFFFF" w:val="clear"/>
                <w:lang w:val="fr-FR" w:eastAsia="fr-FR"/>
              </w:rPr>
              <w:t>DET+NOM+VERBE</w:t>
            </w:r>
          </w:p>
          <w:p>
            <w:pPr>
              <w:pStyle w:val="Normal"/>
              <w:spacing w:lineRule="auto" w:line="240" w:before="0" w:after="0"/>
              <w:rPr>
                <w:rFonts w:ascii="Times New Roman" w:hAnsi="Times New Roman" w:cs="Times New Roman" w:asciiTheme="majorBidi" w:cstheme="majorBidi" w:hAnsiTheme="majorBidi"/>
                <w:sz w:val="20"/>
                <w:szCs w:val="20"/>
                <w:highlight w:val="white"/>
              </w:rPr>
            </w:pPr>
            <w:r>
              <w:rPr>
                <w:rFonts w:eastAsia="Arial" w:cs="Times New Roman" w:ascii="Times New Roman" w:hAnsi="Times New Roman" w:asciiTheme="majorBidi" w:cstheme="majorBidi" w:hAnsiTheme="majorBidi"/>
                <w:sz w:val="20"/>
                <w:szCs w:val="20"/>
                <w:shd w:fill="FFFFFF" w:val="clear"/>
                <w:lang w:val="fr-FR" w:eastAsia="fr-FR"/>
              </w:rPr>
              <w:t>+PREP+DET+NOM</w:t>
            </w:r>
          </w:p>
          <w:p>
            <w:pPr>
              <w:pStyle w:val="Normal"/>
              <w:spacing w:lineRule="auto" w:line="240" w:before="0" w:after="0"/>
              <w:rPr>
                <w:rFonts w:ascii="Times New Roman" w:hAnsi="Times New Roman" w:cs="Times New Roman" w:asciiTheme="majorBidi" w:cstheme="majorBidi" w:hAnsiTheme="majorBidi"/>
                <w:color w:val="808080" w:themeColor="background1" w:themeShade="80"/>
                <w:sz w:val="20"/>
                <w:szCs w:val="20"/>
                <w:highlight w:val="white"/>
              </w:rPr>
            </w:pPr>
            <w:r>
              <w:rPr>
                <w:rFonts w:eastAsia="Arial" w:cs="Times New Roman" w:ascii="Times New Roman" w:hAnsi="Times New Roman" w:asciiTheme="majorBidi" w:cstheme="majorBidi" w:hAnsiTheme="majorBidi"/>
                <w:color w:val="808080" w:themeColor="background1" w:themeShade="80"/>
                <w:sz w:val="20"/>
                <w:szCs w:val="20"/>
                <w:shd w:fill="FFFFFF" w:val="clear"/>
                <w:lang w:val="fr-FR" w:eastAsia="fr-FR"/>
              </w:rPr>
              <w:t>PREP+NOM</w:t>
            </w:r>
          </w:p>
          <w:p>
            <w:pPr>
              <w:pStyle w:val="Normal"/>
              <w:spacing w:lineRule="auto" w:line="240" w:before="0" w:after="0"/>
              <w:jc w:val="right"/>
              <w:rPr>
                <w:rFonts w:ascii="Times New Roman" w:hAnsi="Times New Roman" w:eastAsia="Arial" w:cs="Times New Roman" w:asciiTheme="majorBidi" w:cstheme="majorBidi" w:hAnsiTheme="majorBidi"/>
                <w:sz w:val="28"/>
                <w:szCs w:val="28"/>
                <w:lang w:val="fr-FR" w:eastAsia="fr-FR" w:bidi="ar-DZ"/>
              </w:rPr>
            </w:pPr>
            <w:r>
              <w:rPr>
                <w:rFonts w:eastAsia="Arial" w:cs="Times New Roman" w:cstheme="majorBidi" w:ascii="Times New Roman" w:hAnsi="Times New Roman"/>
                <w:sz w:val="28"/>
                <w:szCs w:val="28"/>
                <w:lang w:val="fr-FR" w:eastAsia="fr-FR" w:bidi="ar-DZ"/>
              </w:rPr>
            </w:r>
          </w:p>
        </w:tc>
      </w:tr>
      <w:tr>
        <w:trPr>
          <w:trHeight w:val="3676" w:hRule="atLeast"/>
        </w:trPr>
        <w:tc>
          <w:tcPr>
            <w:tcW w:w="1612" w:type="dxa"/>
            <w:tcBorders/>
            <w:shd w:color="auto" w:fill="FFFFFF" w:themeFill="background1" w:val="clear"/>
          </w:tcPr>
          <w:p>
            <w:pPr>
              <w:pStyle w:val="Normal"/>
              <w:bidi w:val="1"/>
              <w:spacing w:lineRule="auto" w:line="240" w:before="0" w:after="0"/>
              <w:jc w:val="left"/>
              <w:rPr>
                <w:rFonts w:ascii="Arabic Typesetting" w:hAnsi="Arabic Typesetting" w:cs="Arabic Typesetting"/>
                <w:i/>
                <w:i/>
                <w:iCs/>
                <w:sz w:val="28"/>
                <w:szCs w:val="28"/>
                <w:highlight w:val="white"/>
              </w:rPr>
            </w:pPr>
            <w:r>
              <w:rPr>
                <w:rFonts w:ascii="Arabic Typesetting" w:hAnsi="Arabic Typesetting" w:eastAsia="Arial" w:cs="Arabic Typesetting"/>
                <w:i/>
                <w:i/>
                <w:iCs/>
                <w:sz w:val="28"/>
                <w:sz w:val="28"/>
                <w:szCs w:val="28"/>
                <w:shd w:fill="FFFFFF" w:val="clear"/>
                <w:rtl w:val="true"/>
                <w:lang w:val="fr-FR" w:eastAsia="fr-FR"/>
              </w:rPr>
              <w:t xml:space="preserve">البنك الأميركي </w:t>
            </w:r>
          </w:p>
          <w:p>
            <w:pPr>
              <w:pStyle w:val="Normal"/>
              <w:bidi w:val="1"/>
              <w:spacing w:lineRule="auto" w:line="240" w:before="0" w:after="0"/>
              <w:jc w:val="left"/>
              <w:rPr>
                <w:rFonts w:ascii="Times New Roman" w:hAnsi="Times New Roman" w:cs="Times New Roman" w:asciiTheme="majorBidi" w:cstheme="majorBidi" w:hAnsiTheme="majorBidi"/>
                <w:i/>
                <w:i/>
                <w:iCs/>
                <w:sz w:val="20"/>
                <w:szCs w:val="20"/>
                <w:highlight w:val="white"/>
              </w:rPr>
            </w:pPr>
            <w:r>
              <w:rPr>
                <w:rFonts w:eastAsia="Arial" w:cs="Arabic Typesetting" w:ascii="Arabic Typesetting" w:hAnsi="Arabic Typesetting"/>
                <w:i/>
                <w:iCs/>
                <w:sz w:val="28"/>
                <w:szCs w:val="28"/>
                <w:shd w:fill="FFFFFF" w:val="clear"/>
                <w:rtl w:val="true"/>
                <w:lang w:val="fr-FR" w:eastAsia="fr-FR"/>
              </w:rPr>
              <w:t>(</w:t>
            </w:r>
            <w:r>
              <w:rPr>
                <w:rFonts w:eastAsia="Arial" w:cs="Times New Roman" w:ascii="Times New Roman" w:hAnsi="Times New Roman" w:asciiTheme="majorBidi" w:cstheme="majorBidi" w:hAnsiTheme="majorBidi"/>
                <w:i/>
                <w:iCs/>
                <w:sz w:val="20"/>
                <w:szCs w:val="20"/>
                <w:shd w:fill="FFFFFF" w:val="clear"/>
                <w:lang w:val="fr-FR" w:eastAsia="fr-FR"/>
              </w:rPr>
              <w:t>La Banque Mondial</w:t>
            </w:r>
            <w:r>
              <w:rPr>
                <w:rFonts w:eastAsia="Arial" w:cs="Times New Roman" w:ascii="Times New Roman" w:hAnsi="Times New Roman" w:asciiTheme="majorBidi" w:cstheme="majorBidi" w:hAnsiTheme="majorBidi"/>
                <w:i/>
                <w:iCs/>
                <w:sz w:val="20"/>
                <w:szCs w:val="20"/>
                <w:shd w:fill="FFFFFF" w:val="clear"/>
                <w:rtl w:val="true"/>
                <w:lang w:val="fr-FR" w:eastAsia="fr-FR"/>
              </w:rPr>
              <w:t>)</w:t>
            </w:r>
          </w:p>
          <w:p>
            <w:pPr>
              <w:pStyle w:val="Normal"/>
              <w:spacing w:lineRule="auto" w:line="240" w:before="0" w:after="0"/>
              <w:rPr>
                <w:rFonts w:ascii="Times New Roman" w:hAnsi="Times New Roman" w:eastAsia="Arial" w:cs="Times New Roman" w:asciiTheme="majorBidi" w:cstheme="majorBidi" w:hAnsiTheme="majorBidi"/>
                <w:color w:val="808080" w:themeColor="background1" w:themeShade="80"/>
                <w:sz w:val="20"/>
                <w:szCs w:val="20"/>
                <w:lang w:val="fr-FR" w:eastAsia="fr-FR" w:bidi="ar-DZ"/>
              </w:rPr>
            </w:pPr>
            <w:r>
              <w:rPr>
                <w:rFonts w:eastAsia="Arial" w:cs="Times New Roman" w:cstheme="majorBidi" w:ascii="Times New Roman" w:hAnsi="Times New Roman"/>
                <w:color w:val="808080" w:themeColor="background1" w:themeShade="80"/>
                <w:sz w:val="20"/>
                <w:szCs w:val="20"/>
                <w:lang w:val="fr-FR" w:eastAsia="fr-FR" w:bidi="ar-DZ"/>
              </w:rPr>
            </w:r>
          </w:p>
          <w:p>
            <w:pPr>
              <w:pStyle w:val="Normal"/>
              <w:spacing w:lineRule="auto" w:line="24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normalisé</w:t>
            </w:r>
          </w:p>
        </w:tc>
        <w:tc>
          <w:tcPr>
            <w:tcW w:w="2165" w:type="dxa"/>
            <w:tcBorders/>
            <w:shd w:color="auto" w:fill="FFFFFF" w:themeFill="background1" w:val="clear"/>
          </w:tcPr>
          <w:p>
            <w:pPr>
              <w:pStyle w:val="Normal"/>
              <w:keepNext w:val="true"/>
              <w:spacing w:lineRule="auto" w:line="240" w:before="0" w:after="0"/>
              <w:jc w:val="center"/>
              <w:rPr>
                <w:rFonts w:ascii="Times New Roman" w:hAnsi="Times New Roman" w:cs="Times New Roman" w:asciiTheme="majorBidi" w:cstheme="majorBidi" w:hAnsiTheme="majorBidi"/>
                <w:i/>
                <w:i/>
                <w:iCs/>
                <w:color w:val="808080" w:themeColor="background1" w:themeShade="80"/>
                <w:sz w:val="20"/>
                <w:szCs w:val="20"/>
                <w:lang w:val="fr-FR" w:bidi="ar-DZ"/>
              </w:rPr>
            </w:pP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DET+NOM+</w:t>
            </w:r>
          </w:p>
          <w:p>
            <w:pPr>
              <w:pStyle w:val="Normal"/>
              <w:spacing w:lineRule="auto" w:line="240" w:before="0" w:after="0"/>
              <w:jc w:val="center"/>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DET+NOM</w:t>
            </w:r>
          </w:p>
        </w:tc>
        <w:tc>
          <w:tcPr>
            <w:tcW w:w="1657"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w:t>
            </w:r>
          </w:p>
        </w:tc>
        <w:tc>
          <w:tcPr>
            <w:tcW w:w="2135" w:type="dxa"/>
            <w:tcBorders/>
            <w:shd w:color="auto" w:fill="FFFFFF" w:themeFill="background1" w:val="clear"/>
          </w:tcPr>
          <w:p>
            <w:pPr>
              <w:pStyle w:val="Normal"/>
              <w:spacing w:lineRule="auto" w:line="24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ALP préconise l’utilisation des textes en mode N</w:t>
            </w:r>
            <w:r>
              <w:rPr>
                <w:rFonts w:eastAsia="Arial" w:cs="Times New Roman" w:ascii="Times New Roman" w:hAnsi="Times New Roman" w:asciiTheme="majorBidi" w:cstheme="majorBidi" w:hAnsiTheme="majorBidi"/>
                <w:i/>
                <w:iCs/>
                <w:sz w:val="20"/>
                <w:szCs w:val="20"/>
                <w:lang w:val="fr-FR" w:eastAsia="fr-FR" w:bidi="ar-DZ"/>
              </w:rPr>
              <w:t xml:space="preserve">ormalisé. </w:t>
            </w:r>
            <w:r>
              <w:rPr>
                <w:rFonts w:eastAsia="Arial" w:cs="Times New Roman" w:ascii="Times New Roman" w:hAnsi="Times New Roman" w:asciiTheme="majorBidi" w:cstheme="majorBidi" w:hAnsiTheme="majorBidi"/>
                <w:sz w:val="20"/>
                <w:szCs w:val="20"/>
                <w:lang w:val="fr-FR" w:eastAsia="fr-FR" w:bidi="ar-DZ"/>
              </w:rPr>
              <w:t xml:space="preserve">Cela dit, nous constatons beaucoup d’erreur quand nous utilisons le mode </w:t>
            </w:r>
            <w:r>
              <w:rPr>
                <w:rFonts w:eastAsia="Arial" w:cs="Times New Roman" w:ascii="Times New Roman" w:hAnsi="Times New Roman" w:asciiTheme="majorBidi" w:cstheme="majorBidi" w:hAnsiTheme="majorBidi"/>
                <w:i/>
                <w:iCs/>
                <w:sz w:val="20"/>
                <w:szCs w:val="20"/>
                <w:lang w:val="fr-FR" w:eastAsia="fr-FR" w:bidi="ar-DZ"/>
              </w:rPr>
              <w:t>normalisé</w:t>
            </w:r>
            <w:r>
              <w:rPr>
                <w:rFonts w:eastAsia="Arial" w:cs="Times New Roman" w:ascii="Times New Roman" w:hAnsi="Times New Roman" w:asciiTheme="majorBidi" w:cstheme="majorBidi" w:hAnsiTheme="majorBidi"/>
                <w:sz w:val="20"/>
                <w:szCs w:val="20"/>
                <w:lang w:val="fr-FR" w:eastAsia="fr-FR" w:bidi="ar-DZ"/>
              </w:rPr>
              <w:t>. Dans cet exemple il est question du nom d’organisation (La Banque Américaine) que l’outil n’arrive pas à détecter.</w:t>
            </w:r>
          </w:p>
        </w:tc>
        <w:tc>
          <w:tcPr>
            <w:tcW w:w="2178" w:type="dxa"/>
            <w:tcBorders/>
            <w:shd w:color="auto" w:fill="FFFFFF" w:themeFill="background1" w:val="clear"/>
          </w:tcPr>
          <w:p>
            <w:pPr>
              <w:pStyle w:val="Normal"/>
              <w:keepNext w:val="true"/>
              <w:bidi w:val="1"/>
              <w:spacing w:lineRule="auto" w:line="240" w:before="0" w:after="0"/>
              <w:jc w:val="left"/>
              <w:rPr>
                <w:rFonts w:ascii="Arabic Typesetting" w:hAnsi="Arabic Typesetting" w:cs="Arabic Typesetting"/>
                <w:i/>
                <w:i/>
                <w:iCs/>
                <w:sz w:val="28"/>
                <w:szCs w:val="28"/>
                <w:highlight w:val="white"/>
              </w:rPr>
            </w:pPr>
            <w:r>
              <w:rPr>
                <w:rFonts w:ascii="Arabic Typesetting" w:hAnsi="Arabic Typesetting" w:eastAsia="Arial" w:cs="Arabic Typesetting"/>
                <w:i/>
                <w:i/>
                <w:iCs/>
                <w:sz w:val="28"/>
                <w:sz w:val="28"/>
                <w:szCs w:val="28"/>
                <w:shd w:fill="FFFFFF" w:val="clear"/>
                <w:rtl w:val="true"/>
                <w:lang w:val="fr-FR" w:eastAsia="fr-FR"/>
              </w:rPr>
              <w:t>تقرير البنك الأميركي أثر سلبا</w:t>
            </w:r>
            <w:r>
              <w:rPr>
                <w:rFonts w:eastAsia="Arial" w:cs="Arabic Typesetting" w:ascii="Arabic Typesetting" w:hAnsi="Arabic Typesetting"/>
                <w:i/>
                <w:iCs/>
                <w:sz w:val="28"/>
                <w:szCs w:val="28"/>
                <w:shd w:fill="FFFFFF" w:val="clear"/>
                <w:rtl w:val="true"/>
                <w:lang w:val="fr-FR" w:eastAsia="fr-FR"/>
              </w:rPr>
              <w:t>.</w:t>
            </w:r>
          </w:p>
          <w:p>
            <w:pPr>
              <w:pStyle w:val="Normal"/>
              <w:keepNext w:val="true"/>
              <w:spacing w:lineRule="auto" w:line="240" w:before="0" w:after="0"/>
              <w:rPr>
                <w:rFonts w:ascii="Times New Roman" w:hAnsi="Times New Roman" w:cs="Times New Roman" w:asciiTheme="majorBidi" w:cstheme="majorBidi" w:hAnsiTheme="majorBidi"/>
                <w:i/>
                <w:i/>
                <w:iCs/>
                <w:sz w:val="20"/>
                <w:szCs w:val="20"/>
                <w:lang w:val="fr-FR" w:bidi="ar-DZ"/>
              </w:rPr>
            </w:pPr>
            <w:r>
              <w:rPr>
                <w:rFonts w:eastAsia="Arial" w:cs="Times New Roman" w:ascii="Times New Roman" w:hAnsi="Times New Roman" w:asciiTheme="majorBidi" w:cstheme="majorBidi" w:hAnsiTheme="majorBidi"/>
                <w:i/>
                <w:iCs/>
                <w:sz w:val="20"/>
                <w:szCs w:val="20"/>
                <w:lang w:val="fr-FR" w:eastAsia="fr-FR" w:bidi="ar-DZ"/>
              </w:rPr>
              <w:t xml:space="preserve">(Le rapport de la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 xml:space="preserve">Banque Américaine </w:t>
            </w:r>
            <w:r>
              <w:rPr>
                <w:rFonts w:eastAsia="Arial" w:cs="Times New Roman" w:ascii="Times New Roman" w:hAnsi="Times New Roman" w:asciiTheme="majorBidi" w:cstheme="majorBidi" w:hAnsiTheme="majorBidi"/>
                <w:i/>
                <w:iCs/>
                <w:sz w:val="20"/>
                <w:szCs w:val="20"/>
                <w:lang w:val="fr-FR" w:eastAsia="fr-FR" w:bidi="ar-DZ"/>
              </w:rPr>
              <w:t>a influencé négativement…)</w:t>
            </w:r>
          </w:p>
          <w:p>
            <w:pPr>
              <w:pStyle w:val="Normal"/>
              <w:keepNext w:val="true"/>
              <w:spacing w:lineRule="auto" w:line="240" w:before="0" w:after="0"/>
              <w:rPr>
                <w:rFonts w:ascii="Times New Roman" w:hAnsi="Times New Roman" w:eastAsia="Arial" w:cs="Times New Roman" w:asciiTheme="majorBidi" w:cstheme="majorBidi" w:hAnsiTheme="majorBidi"/>
                <w:i/>
                <w:i/>
                <w:iCs/>
                <w:sz w:val="20"/>
                <w:szCs w:val="20"/>
                <w:lang w:val="fr-FR" w:eastAsia="fr-FR" w:bidi="ar-DZ"/>
              </w:rPr>
            </w:pPr>
            <w:r>
              <w:rPr>
                <w:rFonts w:eastAsia="Arial" w:cs="Times New Roman" w:cstheme="majorBidi" w:ascii="Times New Roman" w:hAnsi="Times New Roman"/>
                <w:i/>
                <w:iCs/>
                <w:sz w:val="20"/>
                <w:szCs w:val="20"/>
                <w:lang w:val="fr-FR" w:eastAsia="fr-FR" w:bidi="ar-DZ"/>
              </w:rPr>
            </w:r>
          </w:p>
          <w:p>
            <w:pPr>
              <w:pStyle w:val="Normal"/>
              <w:keepNext w:val="true"/>
              <w:spacing w:lineRule="auto" w:line="240" w:before="0" w:after="0"/>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NOM+</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DET+NOM+</w:t>
            </w:r>
          </w:p>
          <w:p>
            <w:pPr>
              <w:pStyle w:val="Normal"/>
              <w:keepNext w:val="true"/>
              <w:spacing w:lineRule="auto" w:line="240" w:before="0" w:after="0"/>
              <w:rPr>
                <w:rFonts w:ascii="Times New Roman" w:hAnsi="Times New Roman" w:cs="Times New Roman" w:asciiTheme="majorBidi" w:cstheme="majorBidi" w:hAnsiTheme="majorBidi"/>
                <w:i/>
                <w:i/>
                <w:iCs/>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DET+NOM</w:t>
            </w:r>
            <w:r>
              <w:rPr>
                <w:rFonts w:eastAsia="Arial" w:cs="Times New Roman" w:ascii="Times New Roman" w:hAnsi="Times New Roman" w:asciiTheme="majorBidi" w:cstheme="majorBidi" w:hAnsiTheme="majorBidi"/>
                <w:sz w:val="20"/>
                <w:szCs w:val="20"/>
                <w:lang w:val="fr-FR" w:eastAsia="fr-FR" w:bidi="ar-DZ"/>
              </w:rPr>
              <w:t>+VERBE +ADV</w:t>
            </w:r>
          </w:p>
        </w:tc>
      </w:tr>
      <w:tr>
        <w:trPr>
          <w:trHeight w:val="2761" w:hRule="atLeast"/>
        </w:trPr>
        <w:tc>
          <w:tcPr>
            <w:tcW w:w="1612" w:type="dxa"/>
            <w:tcBorders/>
            <w:shd w:color="auto" w:fill="FFFFFF" w:themeFill="background1" w:val="clear"/>
          </w:tcPr>
          <w:p>
            <w:pPr>
              <w:pStyle w:val="Normal"/>
              <w:shd w:val="clear" w:color="auto" w:fill="FFFFFF" w:themeFill="background1"/>
              <w:bidi w:val="1"/>
              <w:spacing w:lineRule="auto" w:line="240" w:before="0" w:after="0"/>
              <w:jc w:val="left"/>
              <w:rPr>
                <w:rFonts w:ascii="Times New Roman" w:hAnsi="Times New Roman" w:cs="Times New Roman" w:asciiTheme="majorBidi" w:cstheme="majorBidi" w:hAnsiTheme="majorBidi"/>
                <w:i/>
                <w:i/>
                <w:iCs/>
                <w:color w:val="000000"/>
                <w:sz w:val="20"/>
                <w:szCs w:val="20"/>
                <w:highlight w:val="white"/>
              </w:rPr>
            </w:pPr>
            <w:r>
              <w:rPr>
                <w:rFonts w:ascii="Arabic Typesetting" w:hAnsi="Arabic Typesetting" w:eastAsia="Arial" w:cs="Arabic Typesetting"/>
                <w:i/>
                <w:i/>
                <w:iCs/>
                <w:color w:val="000000"/>
                <w:sz w:val="28"/>
                <w:sz w:val="28"/>
                <w:szCs w:val="28"/>
                <w:shd w:fill="FFFFFF" w:val="clear"/>
                <w:rtl w:val="true"/>
                <w:lang w:val="fr-FR" w:eastAsia="fr-FR"/>
              </w:rPr>
              <w:t xml:space="preserve">تركيا </w:t>
            </w:r>
            <w:r>
              <w:rPr>
                <w:rFonts w:eastAsia="Arial" w:cs="Times New Roman" w:ascii="Times New Roman" w:hAnsi="Times New Roman" w:asciiTheme="majorBidi" w:cstheme="majorBidi" w:hAnsiTheme="majorBidi"/>
                <w:i/>
                <w:iCs/>
                <w:color w:val="000000"/>
                <w:sz w:val="20"/>
                <w:szCs w:val="20"/>
                <w:shd w:fill="FFFFFF" w:val="clear"/>
                <w:rtl w:val="true"/>
                <w:lang w:val="fr-FR" w:eastAsia="fr-FR"/>
              </w:rPr>
              <w:t>(</w:t>
            </w:r>
            <w:r>
              <w:rPr>
                <w:rFonts w:eastAsia="Arial" w:cs="Times New Roman" w:ascii="Times New Roman" w:hAnsi="Times New Roman" w:asciiTheme="majorBidi" w:cstheme="majorBidi" w:hAnsiTheme="majorBidi"/>
                <w:i/>
                <w:iCs/>
                <w:color w:val="000000"/>
                <w:sz w:val="20"/>
                <w:szCs w:val="20"/>
                <w:shd w:fill="FFFFFF" w:val="clear"/>
                <w:lang w:val="fr-FR" w:eastAsia="fr-FR"/>
              </w:rPr>
              <w:t>Turquie</w:t>
            </w:r>
            <w:r>
              <w:rPr>
                <w:rFonts w:eastAsia="Arial" w:cs="Times New Roman" w:ascii="Times New Roman" w:hAnsi="Times New Roman" w:asciiTheme="majorBidi" w:cstheme="majorBidi" w:hAnsiTheme="majorBidi"/>
                <w:i/>
                <w:iCs/>
                <w:color w:val="000000"/>
                <w:sz w:val="20"/>
                <w:szCs w:val="20"/>
                <w:shd w:fill="FFFFFF" w:val="clear"/>
                <w:rtl w:val="true"/>
                <w:lang w:val="fr-FR" w:eastAsia="fr-FR"/>
              </w:rPr>
              <w:t>)</w:t>
            </w:r>
          </w:p>
          <w:p>
            <w:pPr>
              <w:pStyle w:val="Normal"/>
              <w:shd w:val="clear" w:color="auto" w:fill="FFFFFF" w:themeFill="background1"/>
              <w:bidi w:val="1"/>
              <w:spacing w:lineRule="auto" w:line="240" w:before="0" w:after="0"/>
              <w:jc w:val="left"/>
              <w:rPr>
                <w:rFonts w:ascii="Times New Roman" w:hAnsi="Times New Roman" w:eastAsia="Arial" w:cs="Times New Roman" w:asciiTheme="majorBidi" w:cstheme="majorBidi" w:hAnsiTheme="majorBidi"/>
                <w:i/>
                <w:i/>
                <w:iCs/>
                <w:color w:val="000000"/>
                <w:sz w:val="20"/>
                <w:szCs w:val="20"/>
                <w:highlight w:val="white"/>
                <w:lang w:val="fr-FR" w:eastAsia="fr-FR"/>
              </w:rPr>
            </w:pPr>
            <w:r>
              <w:rPr>
                <w:rFonts w:eastAsia="Arial" w:cs="Times New Roman" w:cstheme="majorBidi" w:ascii="Times New Roman" w:hAnsi="Times New Roman"/>
                <w:i/>
                <w:iCs/>
                <w:color w:val="000000"/>
                <w:sz w:val="20"/>
                <w:szCs w:val="20"/>
                <w:shd w:fill="F1F1F1" w:val="clear"/>
                <w:rtl w:val="true"/>
                <w:lang w:val="fr-FR" w:eastAsia="fr-FR"/>
              </w:rPr>
            </w:r>
          </w:p>
          <w:p>
            <w:pPr>
              <w:pStyle w:val="Normal"/>
              <w:spacing w:lineRule="auto" w:line="240" w:before="0" w:after="0"/>
              <w:rPr>
                <w:rFonts w:ascii="Times New Roman" w:hAnsi="Times New Roman" w:cs="Times New Roman" w:asciiTheme="majorBidi" w:cstheme="majorBidi" w:hAnsiTheme="majorBidi"/>
                <w:i/>
                <w:i/>
                <w:iCs/>
                <w:sz w:val="20"/>
                <w:szCs w:val="20"/>
                <w:highlight w:val="white"/>
              </w:rPr>
            </w:pPr>
            <w:r>
              <w:rPr>
                <w:rFonts w:eastAsia="Arial" w:cs="Times New Roman" w:ascii="Times New Roman" w:hAnsi="Times New Roman" w:asciiTheme="majorBidi" w:cstheme="majorBidi" w:hAnsiTheme="majorBidi"/>
                <w:color w:val="808080" w:themeColor="background1" w:themeShade="80"/>
                <w:sz w:val="20"/>
                <w:szCs w:val="20"/>
                <w:shd w:fill="FFFFFF" w:val="clear"/>
                <w:lang w:val="fr-FR" w:eastAsia="fr-FR"/>
              </w:rPr>
              <w:t>Mode</w:t>
            </w:r>
            <w:r>
              <w:rPr>
                <w:rFonts w:eastAsia="Arial" w:cs="Times New Roman" w:ascii="Times New Roman" w:hAnsi="Times New Roman" w:asciiTheme="majorBidi" w:cstheme="majorBidi" w:hAnsiTheme="majorBidi"/>
                <w:i/>
                <w:iCs/>
                <w:color w:val="808080" w:themeColor="background1" w:themeShade="80"/>
                <w:sz w:val="20"/>
                <w:szCs w:val="20"/>
                <w:shd w:fill="FFFFFF" w:val="clear"/>
                <w:lang w:val="fr-FR" w:eastAsia="fr-FR"/>
              </w:rPr>
              <w:t xml:space="preserve"> normalisé</w:t>
            </w:r>
            <w:r>
              <w:rPr>
                <w:rFonts w:eastAsia="Arial" w:cs="Times New Roman" w:ascii="Times New Roman" w:hAnsi="Times New Roman" w:asciiTheme="majorBidi" w:cstheme="majorBidi" w:hAnsiTheme="majorBidi"/>
                <w:i/>
                <w:iCs/>
                <w:color w:val="808080" w:themeColor="background1" w:themeShade="80"/>
                <w:sz w:val="20"/>
                <w:szCs w:val="20"/>
                <w:shd w:fill="F1F1F1" w:val="clear"/>
                <w:lang w:val="fr-FR" w:eastAsia="fr-FR"/>
              </w:rPr>
              <w:t xml:space="preserve"> </w:t>
            </w:r>
            <w:r>
              <w:rPr>
                <w:rFonts w:eastAsia="Arial" w:cs="Times New Roman" w:ascii="Times New Roman" w:hAnsi="Times New Roman" w:asciiTheme="majorBidi" w:cstheme="majorBidi" w:hAnsiTheme="majorBidi"/>
                <w:i/>
                <w:iCs/>
                <w:color w:val="808080" w:themeColor="background1" w:themeShade="80"/>
                <w:sz w:val="20"/>
                <w:szCs w:val="20"/>
                <w:shd w:fill="FFFFFF" w:val="clear"/>
                <w:lang w:val="fr-FR" w:eastAsia="fr-FR"/>
              </w:rPr>
              <w:t>et non normalisé</w:t>
            </w:r>
          </w:p>
        </w:tc>
        <w:tc>
          <w:tcPr>
            <w:tcW w:w="2165"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p>
        </w:tc>
        <w:tc>
          <w:tcPr>
            <w:tcW w:w="1657"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p>
        </w:tc>
        <w:tc>
          <w:tcPr>
            <w:tcW w:w="2135" w:type="dxa"/>
            <w:tcBorders/>
            <w:shd w:color="auto" w:fill="FFFFFF" w:themeFill="background1" w:val="clear"/>
          </w:tcPr>
          <w:p>
            <w:pPr>
              <w:pStyle w:val="Normal"/>
              <w:spacing w:lineRule="auto" w:line="24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ALP n’arrive pas à détecter certains noms de lieux quand le texte est très long.</w:t>
            </w:r>
          </w:p>
        </w:tc>
        <w:tc>
          <w:tcPr>
            <w:tcW w:w="2178" w:type="dxa"/>
            <w:tcBorders/>
            <w:shd w:color="auto" w:fill="FFFFFF" w:themeFill="background1" w:val="clear"/>
          </w:tcPr>
          <w:p>
            <w:pPr>
              <w:pStyle w:val="Normal"/>
              <w:keepNext w:val="true"/>
              <w:bidi w:val="1"/>
              <w:spacing w:lineRule="auto" w:line="240" w:before="0" w:after="0"/>
              <w:jc w:val="left"/>
              <w:rPr>
                <w:rFonts w:ascii="Arabic Typesetting" w:hAnsi="Arabic Typesetting" w:cs="Arabic Typesetting"/>
                <w:i/>
                <w:i/>
                <w:iCs/>
                <w:sz w:val="28"/>
                <w:szCs w:val="28"/>
                <w:highlight w:val="white"/>
              </w:rPr>
            </w:pPr>
            <w:r>
              <w:rPr>
                <w:rFonts w:ascii="Arabic Typesetting" w:hAnsi="Arabic Typesetting" w:eastAsia="Arial" w:cs="Arabic Typesetting"/>
                <w:i/>
                <w:i/>
                <w:iCs/>
                <w:sz w:val="28"/>
                <w:sz w:val="28"/>
                <w:szCs w:val="28"/>
                <w:shd w:fill="FFFFFF" w:val="clear"/>
                <w:rtl w:val="true"/>
                <w:lang w:val="fr-FR" w:eastAsia="fr-FR"/>
              </w:rPr>
              <w:t>إن تركيا فتحت تحقيقا</w:t>
            </w:r>
            <w:r>
              <w:rPr>
                <w:rFonts w:eastAsia="Arial" w:cs="Arabic Typesetting" w:ascii="Arabic Typesetting" w:hAnsi="Arabic Typesetting"/>
                <w:i/>
                <w:iCs/>
                <w:sz w:val="28"/>
                <w:szCs w:val="28"/>
                <w:shd w:fill="FFFFFF" w:val="clear"/>
                <w:rtl w:val="true"/>
                <w:lang w:val="fr-FR" w:eastAsia="fr-FR"/>
              </w:rPr>
              <w:t>.</w:t>
            </w:r>
          </w:p>
          <w:p>
            <w:pPr>
              <w:pStyle w:val="Normal"/>
              <w:keepNext w:val="true"/>
              <w:spacing w:lineRule="auto" w:line="240" w:before="0" w:after="0"/>
              <w:rPr>
                <w:rFonts w:ascii="Times New Roman" w:hAnsi="Times New Roman" w:cs="Times New Roman" w:asciiTheme="majorBidi" w:cstheme="majorBidi" w:hAnsiTheme="majorBidi"/>
                <w:i/>
                <w:i/>
                <w:iCs/>
                <w:sz w:val="20"/>
                <w:szCs w:val="20"/>
                <w:highlight w:val="white"/>
              </w:rPr>
            </w:pPr>
            <w:r>
              <w:rPr>
                <w:rFonts w:eastAsia="Arial" w:cs="Times New Roman" w:ascii="Times New Roman" w:hAnsi="Times New Roman" w:asciiTheme="majorBidi" w:cstheme="majorBidi" w:hAnsiTheme="majorBidi"/>
                <w:i/>
                <w:iCs/>
                <w:sz w:val="20"/>
                <w:szCs w:val="20"/>
                <w:shd w:fill="FFFFFF" w:val="clear"/>
                <w:lang w:val="fr-FR" w:eastAsia="fr-FR"/>
              </w:rPr>
              <w:t xml:space="preserve">(…que la </w:t>
            </w:r>
            <w:r>
              <w:rPr>
                <w:rFonts w:eastAsia="Arial" w:cs="Times New Roman" w:ascii="Times New Roman" w:hAnsi="Times New Roman" w:asciiTheme="majorBidi" w:cstheme="majorBidi" w:hAnsiTheme="majorBidi"/>
                <w:i/>
                <w:iCs/>
                <w:color w:val="808080" w:themeColor="background1" w:themeShade="80"/>
                <w:sz w:val="20"/>
                <w:szCs w:val="20"/>
                <w:shd w:fill="FFFFFF" w:val="clear"/>
                <w:lang w:val="fr-FR" w:eastAsia="fr-FR"/>
              </w:rPr>
              <w:t xml:space="preserve">Turquie </w:t>
            </w:r>
            <w:r>
              <w:rPr>
                <w:rFonts w:eastAsia="Arial" w:cs="Times New Roman" w:ascii="Times New Roman" w:hAnsi="Times New Roman" w:asciiTheme="majorBidi" w:cstheme="majorBidi" w:hAnsiTheme="majorBidi"/>
                <w:i/>
                <w:iCs/>
                <w:sz w:val="20"/>
                <w:szCs w:val="20"/>
                <w:shd w:fill="FFFFFF" w:val="clear"/>
                <w:lang w:val="fr-FR" w:eastAsia="fr-FR"/>
              </w:rPr>
              <w:t>avait ouvert une enquête…)</w:t>
            </w:r>
          </w:p>
          <w:p>
            <w:pPr>
              <w:pStyle w:val="Normal"/>
              <w:keepNext w:val="true"/>
              <w:spacing w:lineRule="auto" w:line="240" w:before="0" w:after="0"/>
              <w:rPr>
                <w:rFonts w:ascii="Times New Roman" w:hAnsi="Times New Roman" w:eastAsia="Arial" w:cs="Times New Roman" w:asciiTheme="majorBidi" w:cstheme="majorBidi" w:hAnsiTheme="majorBidi"/>
                <w:i/>
                <w:i/>
                <w:iCs/>
                <w:sz w:val="20"/>
                <w:szCs w:val="20"/>
                <w:highlight w:val="white"/>
                <w:lang w:val="fr-FR" w:eastAsia="fr-FR"/>
              </w:rPr>
            </w:pPr>
            <w:r>
              <w:rPr>
                <w:rFonts w:eastAsia="Arial" w:cs="Times New Roman" w:cstheme="majorBidi" w:ascii="Times New Roman" w:hAnsi="Times New Roman"/>
                <w:i/>
                <w:iCs/>
                <w:sz w:val="20"/>
                <w:szCs w:val="20"/>
                <w:shd w:fill="FFFFFF" w:val="clear"/>
                <w:lang w:val="fr-FR" w:eastAsia="fr-FR"/>
              </w:rPr>
            </w:r>
          </w:p>
          <w:p>
            <w:pPr>
              <w:pStyle w:val="Normal"/>
              <w:keepNext w:val="true"/>
              <w:spacing w:lineRule="auto" w:line="240" w:before="0" w:after="0"/>
              <w:rPr>
                <w:rFonts w:ascii="Times New Roman" w:hAnsi="Times New Roman" w:cs="Times New Roman" w:asciiTheme="majorBidi" w:cstheme="majorBidi" w:hAnsiTheme="majorBidi"/>
                <w:sz w:val="20"/>
                <w:szCs w:val="20"/>
                <w:highlight w:val="white"/>
              </w:rPr>
            </w:pPr>
            <w:r>
              <w:rPr>
                <w:rFonts w:eastAsia="Arial" w:cs="Times New Roman" w:ascii="Times New Roman" w:hAnsi="Times New Roman" w:asciiTheme="majorBidi" w:cstheme="majorBidi" w:hAnsiTheme="majorBidi"/>
                <w:sz w:val="20"/>
                <w:szCs w:val="20"/>
                <w:shd w:fill="FFFFFF" w:val="clear"/>
                <w:lang w:val="fr-FR" w:eastAsia="fr-FR"/>
              </w:rPr>
              <w:t>ADV+</w:t>
            </w:r>
            <w:r>
              <w:rPr>
                <w:rFonts w:eastAsia="Arial" w:cs="Times New Roman" w:ascii="Times New Roman" w:hAnsi="Times New Roman" w:asciiTheme="majorBidi" w:cstheme="majorBidi" w:hAnsiTheme="majorBidi"/>
                <w:color w:val="808080" w:themeColor="background1" w:themeShade="80"/>
                <w:sz w:val="20"/>
                <w:szCs w:val="20"/>
                <w:shd w:fill="FFFFFF" w:val="clear"/>
                <w:lang w:val="fr-FR" w:eastAsia="fr-FR"/>
              </w:rPr>
              <w:t>NOM</w:t>
            </w:r>
            <w:r>
              <w:rPr>
                <w:rFonts w:eastAsia="Arial" w:cs="Times New Roman" w:ascii="Times New Roman" w:hAnsi="Times New Roman" w:asciiTheme="majorBidi" w:cstheme="majorBidi" w:hAnsiTheme="majorBidi"/>
                <w:sz w:val="20"/>
                <w:szCs w:val="20"/>
                <w:shd w:fill="FFFFFF" w:val="clear"/>
                <w:lang w:val="fr-FR" w:eastAsia="fr-FR"/>
              </w:rPr>
              <w:t>+VERBE</w:t>
            </w:r>
          </w:p>
          <w:p>
            <w:pPr>
              <w:pStyle w:val="Normal"/>
              <w:keepNext w:val="true"/>
              <w:spacing w:lineRule="auto" w:line="240" w:before="0" w:after="0"/>
              <w:rPr>
                <w:rFonts w:ascii="Times New Roman" w:hAnsi="Times New Roman" w:cs="Times New Roman" w:asciiTheme="majorBidi" w:cstheme="majorBidi" w:hAnsiTheme="majorBidi"/>
                <w:i/>
                <w:i/>
                <w:iCs/>
                <w:sz w:val="20"/>
                <w:szCs w:val="20"/>
                <w:highlight w:val="white"/>
              </w:rPr>
            </w:pPr>
            <w:r>
              <w:rPr>
                <w:rFonts w:eastAsia="Arial" w:cs="Times New Roman" w:ascii="Times New Roman" w:hAnsi="Times New Roman" w:asciiTheme="majorBidi" w:cstheme="majorBidi" w:hAnsiTheme="majorBidi"/>
                <w:sz w:val="20"/>
                <w:szCs w:val="20"/>
                <w:shd w:fill="FFFFFF" w:val="clear"/>
                <w:lang w:val="fr-FR" w:eastAsia="fr-FR"/>
              </w:rPr>
              <w:t>+ADJ+NOM</w:t>
            </w:r>
          </w:p>
        </w:tc>
      </w:tr>
      <w:tr>
        <w:trPr>
          <w:trHeight w:val="2761" w:hRule="atLeast"/>
        </w:trPr>
        <w:tc>
          <w:tcPr>
            <w:tcW w:w="1612" w:type="dxa"/>
            <w:tcBorders/>
            <w:shd w:color="auto" w:fill="FFFFFF" w:themeFill="background1" w:val="clear"/>
          </w:tcPr>
          <w:p>
            <w:pPr>
              <w:pStyle w:val="Normal"/>
              <w:bidi w:val="1"/>
              <w:spacing w:lineRule="auto" w:line="240" w:before="0" w:after="0"/>
              <w:jc w:val="left"/>
              <w:rPr>
                <w:rFonts w:ascii="Times New Roman" w:hAnsi="Times New Roman" w:cs="Times New Roman" w:asciiTheme="majorBidi" w:cstheme="majorBidi" w:hAnsiTheme="majorBidi"/>
                <w:i/>
                <w:i/>
                <w:iCs/>
                <w:color w:val="000000"/>
                <w:sz w:val="20"/>
                <w:szCs w:val="20"/>
                <w:highlight w:val="white"/>
                <w:lang w:bidi="ar-DZ"/>
              </w:rPr>
            </w:pPr>
            <w:r>
              <w:rPr>
                <w:rFonts w:eastAsia="Arial" w:cs="Arabic Typesetting" w:ascii="Arabic Typesetting" w:hAnsi="Arabic Typesetting"/>
                <w:i/>
                <w:iCs/>
                <w:color w:val="000000"/>
                <w:sz w:val="28"/>
                <w:szCs w:val="28"/>
                <w:shd w:fill="FFFFFF" w:val="clear"/>
                <w:rtl w:val="true"/>
                <w:lang w:val="fr-FR" w:eastAsia="fr-FR" w:bidi="ar-DZ"/>
              </w:rPr>
              <w:t>(</w:t>
            </w:r>
            <w:r>
              <w:rPr>
                <w:rFonts w:eastAsia="Arial" w:cs="Times New Roman" w:ascii="Times New Roman" w:hAnsi="Times New Roman" w:asciiTheme="majorBidi" w:cstheme="majorBidi" w:hAnsiTheme="majorBidi"/>
                <w:i/>
                <w:iCs/>
                <w:color w:val="000000"/>
                <w:sz w:val="20"/>
                <w:szCs w:val="20"/>
                <w:shd w:fill="FFFFFF" w:val="clear"/>
                <w:lang w:val="fr-FR" w:eastAsia="fr-FR" w:bidi="ar-DZ"/>
              </w:rPr>
              <w:t>Le Golan</w:t>
            </w:r>
            <w:r>
              <w:rPr>
                <w:rFonts w:eastAsia="Arial" w:cs="Arabic Typesetting" w:ascii="Arabic Typesetting" w:hAnsi="Arabic Typesetting"/>
                <w:i/>
                <w:iCs/>
                <w:color w:val="000000"/>
                <w:sz w:val="28"/>
                <w:szCs w:val="28"/>
                <w:shd w:fill="FFFFFF" w:val="clear"/>
                <w:rtl w:val="true"/>
                <w:lang w:val="fr-FR" w:eastAsia="fr-FR" w:bidi="ar-DZ"/>
              </w:rPr>
              <w:t>)</w:t>
            </w:r>
            <w:r>
              <w:rPr>
                <w:rFonts w:ascii="Arabic Typesetting" w:hAnsi="Arabic Typesetting" w:eastAsia="Arial" w:cs="Arabic Typesetting"/>
                <w:i/>
                <w:i/>
                <w:iCs/>
                <w:color w:val="000000"/>
                <w:sz w:val="28"/>
                <w:sz w:val="28"/>
                <w:szCs w:val="28"/>
                <w:shd w:fill="FFFFFF" w:val="clear"/>
                <w:rtl w:val="true"/>
                <w:lang w:val="fr-FR" w:eastAsia="fr-FR" w:bidi="ar-DZ"/>
              </w:rPr>
              <w:t>الجولان</w:t>
            </w:r>
          </w:p>
          <w:p>
            <w:pPr>
              <w:pStyle w:val="Normal"/>
              <w:spacing w:lineRule="auto" w:line="240" w:before="0" w:after="0"/>
              <w:rPr>
                <w:rFonts w:ascii="Times New Roman" w:hAnsi="Times New Roman" w:eastAsia="Arial" w:cs="Times New Roman" w:asciiTheme="majorBidi" w:cstheme="majorBidi" w:hAnsiTheme="majorBidi"/>
                <w:color w:val="808080" w:themeColor="background1" w:themeShade="80"/>
                <w:sz w:val="20"/>
                <w:szCs w:val="20"/>
                <w:lang w:val="fr-FR" w:eastAsia="fr-FR" w:bidi="ar-DZ"/>
              </w:rPr>
            </w:pPr>
            <w:r>
              <w:rPr>
                <w:rFonts w:eastAsia="Arial" w:cs="Times New Roman" w:cstheme="majorBidi" w:ascii="Times New Roman" w:hAnsi="Times New Roman"/>
                <w:color w:val="808080" w:themeColor="background1" w:themeShade="80"/>
                <w:sz w:val="20"/>
                <w:szCs w:val="20"/>
                <w:lang w:val="fr-FR" w:eastAsia="fr-FR" w:bidi="ar-DZ"/>
              </w:rPr>
            </w:r>
          </w:p>
          <w:p>
            <w:pPr>
              <w:pStyle w:val="Normal"/>
              <w:spacing w:lineRule="auto" w:line="240" w:before="0" w:after="0"/>
              <w:jc w:val="center"/>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non normalisé</w:t>
            </w:r>
          </w:p>
        </w:tc>
        <w:tc>
          <w:tcPr>
            <w:tcW w:w="2165"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DET+NOM</w:t>
            </w:r>
          </w:p>
        </w:tc>
        <w:tc>
          <w:tcPr>
            <w:tcW w:w="1657"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p>
        </w:tc>
        <w:tc>
          <w:tcPr>
            <w:tcW w:w="2135" w:type="dxa"/>
            <w:tcBorders/>
            <w:shd w:color="auto" w:fill="FFFFFF" w:themeFill="background1" w:val="clear"/>
          </w:tcPr>
          <w:p>
            <w:pPr>
              <w:pStyle w:val="Normal"/>
              <w:spacing w:lineRule="auto" w:line="24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Longueur du texte.</w:t>
            </w:r>
          </w:p>
        </w:tc>
        <w:tc>
          <w:tcPr>
            <w:tcW w:w="2178" w:type="dxa"/>
            <w:tcBorders/>
            <w:shd w:color="auto" w:fill="FFFFFF" w:themeFill="background1" w:val="clear"/>
          </w:tcPr>
          <w:p>
            <w:pPr>
              <w:pStyle w:val="Normal"/>
              <w:keepNext w:val="true"/>
              <w:bidi w:val="1"/>
              <w:spacing w:lineRule="auto" w:line="240" w:before="0" w:after="0"/>
              <w:jc w:val="left"/>
              <w:rPr>
                <w:rFonts w:ascii="Arabic Typesetting" w:hAnsi="Arabic Typesetting" w:cs="Arabic Typesetting"/>
                <w:i/>
                <w:i/>
                <w:iCs/>
                <w:color w:val="777777"/>
                <w:sz w:val="28"/>
                <w:szCs w:val="28"/>
                <w:highlight w:val="white"/>
              </w:rPr>
            </w:pPr>
            <w:r>
              <w:rPr>
                <w:rFonts w:ascii="Arabic Typesetting" w:hAnsi="Arabic Typesetting" w:eastAsia="Arial" w:cs="Arabic Typesetting"/>
                <w:i/>
                <w:i/>
                <w:iCs/>
                <w:color w:val="777777"/>
                <w:sz w:val="28"/>
                <w:sz w:val="28"/>
                <w:szCs w:val="28"/>
                <w:shd w:fill="FFFFFF" w:val="clear"/>
                <w:rtl w:val="true"/>
                <w:lang w:val="fr-FR" w:eastAsia="fr-FR"/>
              </w:rPr>
              <w:t>واعتراف ترامب بالسيادة الإسرائيلية على الجولان</w:t>
            </w:r>
          </w:p>
          <w:p>
            <w:pPr>
              <w:pStyle w:val="Normal"/>
              <w:keepNext w:val="true"/>
              <w:spacing w:lineRule="auto" w:line="240" w:before="0" w:after="0"/>
              <w:rPr>
                <w:rFonts w:ascii="Times New Roman" w:hAnsi="Times New Roman" w:eastAsia="Arial" w:cs="Times New Roman" w:asciiTheme="majorBidi" w:cstheme="majorBidi" w:hAnsiTheme="majorBidi"/>
                <w:i/>
                <w:i/>
                <w:iCs/>
                <w:color w:val="777777"/>
                <w:sz w:val="28"/>
                <w:szCs w:val="28"/>
                <w:highlight w:val="white"/>
                <w:lang w:val="fr-FR" w:eastAsia="fr-FR"/>
              </w:rPr>
            </w:pPr>
            <w:r>
              <w:rPr>
                <w:rFonts w:eastAsia="Arial" w:cs="Times New Roman" w:cstheme="majorBidi" w:ascii="Times New Roman" w:hAnsi="Times New Roman"/>
                <w:i/>
                <w:iCs/>
                <w:color w:val="777777"/>
                <w:sz w:val="28"/>
                <w:szCs w:val="28"/>
                <w:shd w:fill="FFFFFF" w:val="clear"/>
                <w:lang w:val="fr-FR" w:eastAsia="fr-FR"/>
              </w:rPr>
            </w:r>
          </w:p>
          <w:p>
            <w:pPr>
              <w:pStyle w:val="Normal"/>
              <w:keepNext w:val="true"/>
              <w:spacing w:lineRule="auto" w:line="240" w:before="0" w:after="0"/>
              <w:rPr>
                <w:rFonts w:ascii="Times New Roman" w:hAnsi="Times New Roman" w:cs="Times New Roman" w:asciiTheme="majorBidi" w:cstheme="majorBidi" w:hAnsiTheme="majorBidi"/>
                <w:sz w:val="20"/>
                <w:szCs w:val="20"/>
                <w:highlight w:val="white"/>
              </w:rPr>
            </w:pPr>
            <w:r>
              <w:rPr>
                <w:rFonts w:eastAsia="Arial" w:cs="Times New Roman" w:ascii="Times New Roman" w:hAnsi="Times New Roman" w:asciiTheme="majorBidi" w:cstheme="majorBidi" w:hAnsiTheme="majorBidi"/>
                <w:sz w:val="20"/>
                <w:szCs w:val="20"/>
                <w:shd w:fill="FFFFFF" w:val="clear"/>
                <w:lang w:val="fr-FR" w:eastAsia="fr-FR"/>
              </w:rPr>
              <w:t>PREP+VERBE+PERS</w:t>
            </w:r>
          </w:p>
          <w:p>
            <w:pPr>
              <w:pStyle w:val="Normal"/>
              <w:keepNext w:val="true"/>
              <w:spacing w:lineRule="auto" w:line="240" w:before="0" w:after="0"/>
              <w:rPr>
                <w:rFonts w:ascii="Times New Roman" w:hAnsi="Times New Roman" w:cs="Times New Roman" w:asciiTheme="majorBidi" w:cstheme="majorBidi" w:hAnsiTheme="majorBidi"/>
                <w:sz w:val="20"/>
                <w:szCs w:val="20"/>
                <w:highlight w:val="white"/>
              </w:rPr>
            </w:pPr>
            <w:r>
              <w:rPr>
                <w:rFonts w:eastAsia="Arial" w:cs="Times New Roman" w:ascii="Times New Roman" w:hAnsi="Times New Roman" w:asciiTheme="majorBidi" w:cstheme="majorBidi" w:hAnsiTheme="majorBidi"/>
                <w:sz w:val="20"/>
                <w:szCs w:val="20"/>
                <w:shd w:fill="FFFFFF" w:val="clear"/>
                <w:lang w:val="fr-FR" w:eastAsia="fr-FR"/>
              </w:rPr>
              <w:t>+PREP+NOM+ADJ+</w:t>
            </w:r>
          </w:p>
          <w:p>
            <w:pPr>
              <w:pStyle w:val="Normal"/>
              <w:keepNext w:val="true"/>
              <w:spacing w:lineRule="auto" w:line="240" w:before="0" w:after="0"/>
              <w:rPr>
                <w:rFonts w:ascii="Times New Roman" w:hAnsi="Times New Roman" w:cs="Times New Roman" w:asciiTheme="majorBidi" w:cstheme="majorBidi" w:hAnsiTheme="majorBidi"/>
                <w:i/>
                <w:i/>
                <w:iCs/>
                <w:color w:val="777777"/>
                <w:sz w:val="20"/>
                <w:szCs w:val="20"/>
                <w:highlight w:val="white"/>
              </w:rPr>
            </w:pPr>
            <w:r>
              <w:rPr>
                <w:rFonts w:eastAsia="Arial" w:cs="Times New Roman" w:ascii="Times New Roman" w:hAnsi="Times New Roman" w:asciiTheme="majorBidi" w:cstheme="majorBidi" w:hAnsiTheme="majorBidi"/>
                <w:sz w:val="20"/>
                <w:szCs w:val="20"/>
                <w:shd w:fill="FFFFFF" w:val="clear"/>
                <w:lang w:val="fr-FR" w:eastAsia="fr-FR"/>
              </w:rPr>
              <w:t>PREP</w:t>
            </w:r>
            <w:r>
              <w:rPr>
                <w:rFonts w:eastAsia="Arial" w:cs="Times New Roman" w:ascii="Times New Roman" w:hAnsi="Times New Roman" w:asciiTheme="majorBidi" w:cstheme="majorBidi" w:hAnsiTheme="majorBidi"/>
                <w:b/>
                <w:bCs/>
                <w:color w:val="777777"/>
                <w:sz w:val="20"/>
                <w:szCs w:val="20"/>
                <w:shd w:fill="FFFFFF" w:val="clear"/>
                <w:lang w:val="fr-FR" w:eastAsia="fr-FR"/>
              </w:rPr>
              <w:t>+</w:t>
            </w:r>
            <w:r>
              <w:rPr>
                <w:rFonts w:eastAsia="Arial" w:cs="Times New Roman" w:ascii="Times New Roman" w:hAnsi="Times New Roman" w:asciiTheme="majorBidi" w:cstheme="majorBidi" w:hAnsiTheme="majorBidi"/>
                <w:color w:val="777777"/>
                <w:sz w:val="20"/>
                <w:szCs w:val="20"/>
                <w:shd w:fill="FFFFFF" w:val="clear"/>
                <w:lang w:val="fr-FR" w:eastAsia="fr-FR"/>
              </w:rPr>
              <w:t>DET+NOM</w:t>
            </w:r>
          </w:p>
        </w:tc>
      </w:tr>
      <w:tr>
        <w:trPr>
          <w:trHeight w:val="2761" w:hRule="atLeast"/>
        </w:trPr>
        <w:tc>
          <w:tcPr>
            <w:tcW w:w="1612" w:type="dxa"/>
            <w:tcBorders/>
            <w:shd w:color="auto" w:fill="FFFFFF" w:themeFill="background1" w:val="clear"/>
          </w:tcPr>
          <w:p>
            <w:pPr>
              <w:pStyle w:val="Normal"/>
              <w:bidi w:val="1"/>
              <w:spacing w:lineRule="auto" w:line="240" w:before="0" w:after="0"/>
              <w:jc w:val="left"/>
              <w:rPr>
                <w:rFonts w:ascii="Times New Roman" w:hAnsi="Times New Roman" w:cs="Times New Roman" w:asciiTheme="majorBidi" w:cstheme="majorBidi" w:hAnsiTheme="majorBidi"/>
                <w:color w:val="000000"/>
                <w:sz w:val="20"/>
                <w:szCs w:val="20"/>
                <w:highlight w:val="white"/>
              </w:rPr>
            </w:pPr>
            <w:r>
              <w:rPr>
                <w:rFonts w:ascii="Arabic Typesetting" w:hAnsi="Arabic Typesetting" w:eastAsia="Arial" w:cs="Arabic Typesetting"/>
                <w:color w:val="000000"/>
                <w:sz w:val="28"/>
                <w:sz w:val="28"/>
                <w:szCs w:val="28"/>
                <w:shd w:fill="FFFFFF" w:val="clear"/>
                <w:rtl w:val="true"/>
                <w:lang w:val="fr-FR" w:eastAsia="fr-FR"/>
              </w:rPr>
              <w:t>البنك</w:t>
            </w:r>
            <w:r>
              <w:rPr>
                <w:rFonts w:ascii="Arabic Typesetting" w:hAnsi="Arabic Typesetting" w:eastAsia="Arial" w:cs="Arabic Typesetting"/>
                <w:color w:val="000000"/>
                <w:sz w:val="28"/>
                <w:sz w:val="28"/>
                <w:szCs w:val="28"/>
                <w:shd w:fill="F1F1F1" w:val="clear"/>
                <w:rtl w:val="true"/>
                <w:lang w:val="fr-FR" w:eastAsia="fr-FR"/>
              </w:rPr>
              <w:t xml:space="preserve"> </w:t>
            </w:r>
            <w:r>
              <w:rPr>
                <w:rFonts w:ascii="Arabic Typesetting" w:hAnsi="Arabic Typesetting" w:eastAsia="Arial" w:cs="Arabic Typesetting"/>
                <w:color w:val="000000"/>
                <w:sz w:val="27"/>
                <w:sz w:val="27"/>
                <w:szCs w:val="27"/>
                <w:shd w:fill="FFFFFF" w:val="clear"/>
                <w:rtl w:val="true"/>
                <w:lang w:val="fr-FR" w:eastAsia="fr-FR"/>
              </w:rPr>
              <w:t>ا</w:t>
            </w:r>
            <w:r>
              <w:rPr>
                <w:rFonts w:ascii="Arabic Typesetting" w:hAnsi="Arabic Typesetting" w:eastAsia="Arial" w:cs="Arabic Typesetting"/>
                <w:color w:val="000000"/>
                <w:sz w:val="28"/>
                <w:sz w:val="28"/>
                <w:szCs w:val="28"/>
                <w:shd w:fill="FFFFFF" w:val="clear"/>
                <w:rtl w:val="true"/>
                <w:lang w:val="fr-FR" w:eastAsia="fr-FR"/>
              </w:rPr>
              <w:t xml:space="preserve">لمركزي </w:t>
            </w:r>
            <w:r>
              <w:rPr>
                <w:rFonts w:eastAsia="Arial" w:cs="Arabic Typesetting" w:ascii="Arabic Typesetting" w:hAnsi="Arabic Typesetting"/>
                <w:color w:val="000000"/>
                <w:sz w:val="28"/>
                <w:szCs w:val="28"/>
                <w:shd w:fill="FFFFFF" w:val="clear"/>
                <w:rtl w:val="true"/>
                <w:lang w:val="fr-FR" w:eastAsia="fr-FR"/>
              </w:rPr>
              <w:t>(</w:t>
            </w:r>
            <w:r>
              <w:rPr>
                <w:rFonts w:eastAsia="Arial" w:cs="Times New Roman" w:ascii="Times New Roman" w:hAnsi="Times New Roman" w:asciiTheme="majorBidi" w:cstheme="majorBidi" w:hAnsiTheme="majorBidi"/>
                <w:i/>
                <w:iCs/>
                <w:color w:val="000000"/>
                <w:sz w:val="20"/>
                <w:szCs w:val="20"/>
                <w:shd w:fill="FFFFFF" w:val="clear"/>
                <w:lang w:val="fr-FR" w:eastAsia="fr-FR"/>
              </w:rPr>
              <w:t>La Banque Centrale</w:t>
            </w:r>
            <w:r>
              <w:rPr>
                <w:rFonts w:eastAsia="Arial" w:cs="Times New Roman" w:ascii="Times New Roman" w:hAnsi="Times New Roman" w:asciiTheme="majorBidi" w:cstheme="majorBidi" w:hAnsiTheme="majorBidi"/>
                <w:color w:val="000000"/>
                <w:sz w:val="20"/>
                <w:szCs w:val="20"/>
                <w:shd w:fill="FFFFFF" w:val="clear"/>
                <w:rtl w:val="true"/>
                <w:lang w:val="fr-FR" w:eastAsia="fr-FR"/>
              </w:rPr>
              <w:t>)</w:t>
            </w:r>
          </w:p>
          <w:p>
            <w:pPr>
              <w:pStyle w:val="Normal"/>
              <w:spacing w:lineRule="auto" w:line="240" w:before="0" w:after="0"/>
              <w:rPr>
                <w:rFonts w:ascii="Times New Roman" w:hAnsi="Times New Roman" w:eastAsia="Arial" w:cs="Times New Roman" w:asciiTheme="majorBidi" w:cstheme="majorBidi" w:hAnsiTheme="majorBidi"/>
                <w:color w:val="808080" w:themeColor="background1" w:themeShade="80"/>
                <w:sz w:val="20"/>
                <w:szCs w:val="20"/>
                <w:highlight w:val="white"/>
                <w:lang w:val="fr-FR" w:eastAsia="fr-FR"/>
              </w:rPr>
            </w:pPr>
            <w:r>
              <w:rPr>
                <w:rFonts w:eastAsia="Arial" w:cs="Times New Roman" w:cstheme="majorBidi" w:ascii="Times New Roman" w:hAnsi="Times New Roman"/>
                <w:color w:val="808080" w:themeColor="background1" w:themeShade="80"/>
                <w:sz w:val="20"/>
                <w:szCs w:val="20"/>
                <w:shd w:fill="FFFFFF" w:val="clear"/>
                <w:lang w:val="fr-FR" w:eastAsia="fr-FR"/>
              </w:rPr>
            </w:r>
          </w:p>
          <w:p>
            <w:pPr>
              <w:pStyle w:val="Normal"/>
              <w:spacing w:lineRule="auto" w:line="240" w:before="0" w:after="0"/>
              <w:rPr>
                <w:rFonts w:ascii="Times New Roman" w:hAnsi="Times New Roman" w:cs="Times New Roman" w:asciiTheme="majorBidi" w:cstheme="majorBidi" w:hAnsiTheme="majorBidi"/>
                <w:color w:val="808080" w:themeColor="background1" w:themeShade="80"/>
                <w:sz w:val="20"/>
                <w:szCs w:val="20"/>
                <w:highlight w:val="white"/>
              </w:rPr>
            </w:pPr>
            <w:r>
              <w:rPr>
                <w:rFonts w:eastAsia="Arial" w:cs="Times New Roman" w:ascii="Times New Roman" w:hAnsi="Times New Roman" w:asciiTheme="majorBidi" w:cstheme="majorBidi" w:hAnsiTheme="majorBidi"/>
                <w:color w:val="808080" w:themeColor="background1" w:themeShade="80"/>
                <w:sz w:val="20"/>
                <w:szCs w:val="20"/>
                <w:shd w:fill="FFFFFF" w:val="clear"/>
                <w:lang w:val="fr-FR" w:eastAsia="fr-FR"/>
              </w:rPr>
              <w:t xml:space="preserve">Mode </w:t>
            </w:r>
            <w:r>
              <w:rPr>
                <w:rFonts w:eastAsia="Arial" w:cs="Times New Roman" w:ascii="Times New Roman" w:hAnsi="Times New Roman" w:asciiTheme="majorBidi" w:cstheme="majorBidi" w:hAnsiTheme="majorBidi"/>
                <w:i/>
                <w:iCs/>
                <w:color w:val="808080" w:themeColor="background1" w:themeShade="80"/>
                <w:sz w:val="20"/>
                <w:szCs w:val="20"/>
                <w:shd w:fill="FFFFFF" w:val="clear"/>
                <w:lang w:val="fr-FR" w:eastAsia="fr-FR"/>
              </w:rPr>
              <w:t xml:space="preserve">normalisé </w:t>
            </w:r>
            <w:r>
              <w:rPr>
                <w:rFonts w:eastAsia="Arial" w:cs="Times New Roman" w:ascii="Times New Roman" w:hAnsi="Times New Roman" w:asciiTheme="majorBidi" w:cstheme="majorBidi" w:hAnsiTheme="majorBidi"/>
                <w:color w:val="808080" w:themeColor="background1" w:themeShade="80"/>
                <w:sz w:val="20"/>
                <w:szCs w:val="20"/>
                <w:shd w:fill="FFFFFF" w:val="clear"/>
                <w:lang w:val="fr-FR" w:eastAsia="fr-FR"/>
              </w:rPr>
              <w:t>et</w:t>
            </w:r>
            <w:r>
              <w:rPr>
                <w:rFonts w:eastAsia="Arial" w:cs="Times New Roman" w:ascii="Times New Roman" w:hAnsi="Times New Roman" w:asciiTheme="majorBidi" w:cstheme="majorBidi" w:hAnsiTheme="majorBidi"/>
                <w:i/>
                <w:iCs/>
                <w:color w:val="808080" w:themeColor="background1" w:themeShade="80"/>
                <w:sz w:val="20"/>
                <w:szCs w:val="20"/>
                <w:shd w:fill="FFFFFF" w:val="clear"/>
                <w:lang w:val="fr-FR" w:eastAsia="fr-FR"/>
              </w:rPr>
              <w:t xml:space="preserve"> non normalisé</w:t>
            </w:r>
          </w:p>
          <w:p>
            <w:pPr>
              <w:pStyle w:val="Normal"/>
              <w:spacing w:lineRule="auto" w:line="240" w:before="0" w:after="0"/>
              <w:rPr>
                <w:rFonts w:ascii="Arabic Typesetting" w:hAnsi="Arabic Typesetting" w:eastAsia="Arial" w:cs="Arabic Typesetting"/>
                <w:i/>
                <w:i/>
                <w:iCs/>
                <w:color w:val="000000"/>
                <w:sz w:val="28"/>
                <w:szCs w:val="28"/>
                <w:highlight w:val="white"/>
                <w:lang w:val="fr-FR" w:eastAsia="fr-FR" w:bidi="ar-DZ"/>
              </w:rPr>
            </w:pPr>
            <w:r>
              <w:rPr>
                <w:rFonts w:eastAsia="Arial" w:cs="Arabic Typesetting" w:ascii="Arabic Typesetting" w:hAnsi="Arabic Typesetting"/>
                <w:i/>
                <w:iCs/>
                <w:color w:val="000000"/>
                <w:sz w:val="28"/>
                <w:szCs w:val="28"/>
                <w:shd w:fill="F1F1F1" w:val="clear"/>
                <w:lang w:val="fr-FR" w:eastAsia="fr-FR" w:bidi="ar-DZ"/>
              </w:rPr>
            </w:r>
          </w:p>
        </w:tc>
        <w:tc>
          <w:tcPr>
            <w:tcW w:w="2165"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DET+NOM+DET+ADJ</w:t>
            </w:r>
          </w:p>
        </w:tc>
        <w:tc>
          <w:tcPr>
            <w:tcW w:w="1657" w:type="dxa"/>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w:t>
            </w:r>
          </w:p>
        </w:tc>
        <w:tc>
          <w:tcPr>
            <w:tcW w:w="2135" w:type="dxa"/>
            <w:tcBorders/>
            <w:shd w:color="auto" w:fill="FFFFFF" w:themeFill="background1" w:val="clear"/>
          </w:tcPr>
          <w:p>
            <w:pPr>
              <w:pStyle w:val="Normal"/>
              <w:spacing w:lineRule="auto" w:line="24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Texte analysé en mode normalisé.</w:t>
            </w:r>
          </w:p>
        </w:tc>
        <w:tc>
          <w:tcPr>
            <w:tcW w:w="2178" w:type="dxa"/>
            <w:tcBorders/>
            <w:shd w:fill="auto" w:val="clear"/>
          </w:tcPr>
          <w:p>
            <w:pPr>
              <w:pStyle w:val="Normal"/>
              <w:keepNext w:val="true"/>
              <w:bidi w:val="1"/>
              <w:spacing w:lineRule="auto" w:line="240" w:before="0" w:after="0"/>
              <w:jc w:val="left"/>
              <w:rPr>
                <w:rFonts w:ascii="Arabic Typesetting" w:hAnsi="Arabic Typesetting" w:cs="Arabic Typesetting"/>
                <w:i/>
                <w:i/>
                <w:iCs/>
                <w:color w:val="000000"/>
                <w:sz w:val="28"/>
                <w:szCs w:val="28"/>
                <w:highlight w:val="white"/>
              </w:rPr>
            </w:pPr>
            <w:r>
              <w:rPr>
                <w:rFonts w:ascii="Arabic Typesetting" w:hAnsi="Arabic Typesetting" w:eastAsia="Arial" w:cs="Arabic Typesetting"/>
                <w:i/>
                <w:i/>
                <w:iCs/>
                <w:color w:val="000000"/>
                <w:sz w:val="28"/>
                <w:sz w:val="28"/>
                <w:szCs w:val="28"/>
                <w:shd w:fill="FFFFFF" w:val="clear"/>
                <w:rtl w:val="true"/>
                <w:lang w:val="fr-FR" w:eastAsia="fr-FR"/>
              </w:rPr>
              <w:t xml:space="preserve">علق البنك المركزي بسعر </w:t>
            </w:r>
            <w:r>
              <w:rPr>
                <w:rFonts w:ascii="Arabic Typesetting" w:hAnsi="Arabic Typesetting" w:eastAsia="Arial" w:cs="Arabic Typesetting"/>
                <w:i/>
                <w:i/>
                <w:iCs/>
                <w:color w:val="000000"/>
                <w:sz w:val="28"/>
                <w:sz w:val="28"/>
                <w:szCs w:val="28"/>
                <w:rtl w:val="true"/>
                <w:lang w:val="fr-FR" w:eastAsia="fr-FR"/>
              </w:rPr>
              <w:t>الفائدة</w:t>
            </w:r>
          </w:p>
          <w:p>
            <w:pPr>
              <w:pStyle w:val="Normal"/>
              <w:keepNext w:val="true"/>
              <w:spacing w:lineRule="auto" w:line="240" w:before="0" w:after="0"/>
              <w:rPr>
                <w:rFonts w:ascii="Arabic Typesetting" w:hAnsi="Arabic Typesetting" w:eastAsia="Arial" w:cs="Arabic Typesetting"/>
                <w:i/>
                <w:i/>
                <w:iCs/>
                <w:color w:val="000000"/>
                <w:sz w:val="28"/>
                <w:szCs w:val="28"/>
                <w:highlight w:val="white"/>
                <w:lang w:val="fr-FR" w:eastAsia="fr-FR"/>
              </w:rPr>
            </w:pPr>
            <w:r>
              <w:rPr>
                <w:rFonts w:eastAsia="Arial" w:cs="Arabic Typesetting" w:ascii="Arabic Typesetting" w:hAnsi="Arabic Typesetting"/>
                <w:i/>
                <w:iCs/>
                <w:color w:val="000000"/>
                <w:sz w:val="28"/>
                <w:szCs w:val="28"/>
                <w:shd w:fill="F1F1F1" w:val="clear"/>
                <w:lang w:val="fr-FR" w:eastAsia="fr-FR"/>
              </w:rPr>
            </w:r>
          </w:p>
          <w:p>
            <w:pPr>
              <w:pStyle w:val="Normal"/>
              <w:keepNext w:val="true"/>
              <w:spacing w:lineRule="auto" w:line="240" w:before="0" w:after="0"/>
              <w:rPr>
                <w:rFonts w:ascii="Times New Roman" w:hAnsi="Times New Roman" w:cs="Times New Roman" w:asciiTheme="majorBidi" w:cstheme="majorBidi" w:hAnsiTheme="majorBidi"/>
                <w:color w:val="808080" w:themeColor="background1" w:themeShade="80"/>
                <w:sz w:val="20"/>
                <w:szCs w:val="20"/>
                <w:highlight w:val="white"/>
              </w:rPr>
            </w:pPr>
            <w:r>
              <w:rPr>
                <w:rFonts w:eastAsia="Arial" w:cs="Times New Roman" w:ascii="Times New Roman" w:hAnsi="Times New Roman" w:asciiTheme="majorBidi" w:cstheme="majorBidi" w:hAnsiTheme="majorBidi"/>
                <w:sz w:val="20"/>
                <w:szCs w:val="20"/>
                <w:lang w:val="fr-FR" w:eastAsia="fr-FR"/>
              </w:rPr>
              <w:t>VERBE</w:t>
            </w:r>
            <w:r>
              <w:rPr>
                <w:rFonts w:eastAsia="Arial" w:cs="Times New Roman" w:ascii="Times New Roman" w:hAnsi="Times New Roman" w:asciiTheme="majorBidi" w:cstheme="majorBidi" w:hAnsiTheme="majorBidi"/>
                <w:color w:val="808080" w:themeColor="background1" w:themeShade="80"/>
                <w:sz w:val="20"/>
                <w:szCs w:val="20"/>
                <w:shd w:fill="FFFFFF" w:val="clear"/>
                <w:lang w:val="fr-FR" w:eastAsia="fr-FR"/>
              </w:rPr>
              <w:t>+</w:t>
            </w:r>
            <w:r>
              <w:rPr>
                <w:rFonts w:eastAsia="Arial" w:cs="Times New Roman" w:ascii="Times New Roman" w:hAnsi="Times New Roman" w:asciiTheme="majorBidi" w:cstheme="majorBidi" w:hAnsiTheme="majorBidi"/>
                <w:color w:val="808080" w:themeColor="background1" w:themeShade="80"/>
                <w:sz w:val="20"/>
                <w:szCs w:val="20"/>
                <w:shd w:fill="F1F1F1" w:val="clear"/>
                <w:lang w:val="fr-FR" w:eastAsia="fr-FR"/>
              </w:rPr>
              <w:t xml:space="preserve"> </w:t>
            </w:r>
            <w:r>
              <w:rPr>
                <w:rFonts w:eastAsia="Arial" w:cs="Times New Roman" w:ascii="Times New Roman" w:hAnsi="Times New Roman" w:asciiTheme="majorBidi" w:cstheme="majorBidi" w:hAnsiTheme="majorBidi"/>
                <w:color w:val="808080" w:themeColor="background1" w:themeShade="80"/>
                <w:sz w:val="20"/>
                <w:szCs w:val="20"/>
                <w:lang w:val="fr-FR" w:eastAsia="fr-FR"/>
              </w:rPr>
              <w:t>DET</w:t>
            </w:r>
            <w:r>
              <w:rPr>
                <w:rFonts w:eastAsia="Arial" w:cs="Times New Roman" w:ascii="Times New Roman" w:hAnsi="Times New Roman" w:asciiTheme="majorBidi" w:cstheme="majorBidi" w:hAnsiTheme="majorBidi"/>
                <w:color w:val="808080" w:themeColor="background1" w:themeShade="80"/>
                <w:sz w:val="20"/>
                <w:szCs w:val="20"/>
                <w:shd w:fill="FFFFFF" w:val="clear"/>
                <w:lang w:val="fr-FR" w:eastAsia="fr-FR"/>
              </w:rPr>
              <w:t>+</w:t>
            </w:r>
            <w:r>
              <w:rPr>
                <w:rFonts w:eastAsia="Arial" w:cs="Times New Roman" w:ascii="Times New Roman" w:hAnsi="Times New Roman" w:asciiTheme="majorBidi" w:cstheme="majorBidi" w:hAnsiTheme="majorBidi"/>
                <w:color w:val="808080" w:themeColor="background1" w:themeShade="80"/>
                <w:sz w:val="20"/>
                <w:szCs w:val="20"/>
                <w:lang w:val="fr-FR" w:eastAsia="fr-FR"/>
              </w:rPr>
              <w:t>NOM+</w:t>
            </w:r>
          </w:p>
          <w:p>
            <w:pPr>
              <w:pStyle w:val="Normal"/>
              <w:keepNext w:val="true"/>
              <w:spacing w:lineRule="auto" w:line="240" w:before="0" w:after="0"/>
              <w:rPr>
                <w:rFonts w:ascii="Times New Roman" w:hAnsi="Times New Roman" w:cs="Times New Roman" w:asciiTheme="majorBidi" w:cstheme="majorBidi" w:hAnsiTheme="majorBidi"/>
                <w:color w:val="000000"/>
                <w:sz w:val="20"/>
                <w:szCs w:val="20"/>
                <w:highlight w:val="white"/>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DET</w:t>
            </w:r>
            <w:r>
              <w:rPr>
                <w:rFonts w:eastAsia="Arial" w:cs="Times New Roman" w:ascii="Times New Roman" w:hAnsi="Times New Roman" w:asciiTheme="majorBidi" w:cstheme="majorBidi" w:hAnsiTheme="majorBidi"/>
                <w:color w:val="808080" w:themeColor="background1" w:themeShade="80"/>
                <w:sz w:val="20"/>
                <w:szCs w:val="20"/>
                <w:shd w:fill="FFFFFF" w:val="clear"/>
                <w:lang w:val="fr-FR" w:eastAsia="fr-FR"/>
              </w:rPr>
              <w:t>+</w:t>
            </w:r>
            <w:r>
              <w:rPr>
                <w:rFonts w:eastAsia="Arial" w:cs="Times New Roman" w:ascii="Times New Roman" w:hAnsi="Times New Roman" w:asciiTheme="majorBidi" w:cstheme="majorBidi" w:hAnsiTheme="majorBidi"/>
                <w:color w:val="808080" w:themeColor="background1" w:themeShade="80"/>
                <w:sz w:val="20"/>
                <w:szCs w:val="20"/>
                <w:lang w:val="fr-FR" w:eastAsia="fr-FR"/>
              </w:rPr>
              <w:t>ADJ</w:t>
            </w:r>
            <w:r>
              <w:rPr>
                <w:rFonts w:eastAsia="Arial" w:cs="Times New Roman" w:ascii="Times New Roman" w:hAnsi="Times New Roman" w:asciiTheme="majorBidi" w:cstheme="majorBidi" w:hAnsiTheme="majorBidi"/>
                <w:color w:val="000000"/>
                <w:sz w:val="20"/>
                <w:szCs w:val="20"/>
                <w:shd w:fill="FFFFFF" w:val="clear"/>
                <w:lang w:val="fr-FR" w:eastAsia="fr-FR"/>
              </w:rPr>
              <w:t>+</w:t>
            </w:r>
            <w:r>
              <w:rPr>
                <w:rFonts w:eastAsia="Arial" w:cs="Times New Roman" w:ascii="Times New Roman" w:hAnsi="Times New Roman" w:asciiTheme="majorBidi" w:cstheme="majorBidi" w:hAnsiTheme="majorBidi"/>
                <w:color w:val="000000"/>
                <w:sz w:val="20"/>
                <w:szCs w:val="20"/>
                <w:lang w:val="fr-FR" w:eastAsia="fr-FR"/>
              </w:rPr>
              <w:t>PREP</w:t>
            </w:r>
            <w:r>
              <w:rPr>
                <w:rFonts w:eastAsia="Arial" w:cs="Times New Roman" w:ascii="Times New Roman" w:hAnsi="Times New Roman" w:asciiTheme="majorBidi" w:cstheme="majorBidi" w:hAnsiTheme="majorBidi"/>
                <w:color w:val="000000"/>
                <w:sz w:val="20"/>
                <w:szCs w:val="20"/>
                <w:shd w:fill="FFFFFF" w:val="clear"/>
                <w:lang w:val="fr-FR" w:eastAsia="fr-FR"/>
              </w:rPr>
              <w:t>+</w:t>
            </w:r>
            <w:r>
              <w:rPr>
                <w:rFonts w:eastAsia="Arial" w:cs="Times New Roman" w:ascii="Times New Roman" w:hAnsi="Times New Roman" w:asciiTheme="majorBidi" w:cstheme="majorBidi" w:hAnsiTheme="majorBidi"/>
                <w:color w:val="000000"/>
                <w:sz w:val="20"/>
                <w:szCs w:val="20"/>
                <w:lang w:val="fr-FR" w:eastAsia="fr-FR"/>
              </w:rPr>
              <w:t>DET</w:t>
            </w:r>
          </w:p>
          <w:p>
            <w:pPr>
              <w:pStyle w:val="Normal"/>
              <w:keepNext w:val="true"/>
              <w:spacing w:lineRule="auto" w:line="240" w:before="0" w:after="0"/>
              <w:rPr>
                <w:rFonts w:ascii="Arabic Typesetting" w:hAnsi="Arabic Typesetting" w:cs="Arabic Typesetting"/>
                <w:i/>
                <w:i/>
                <w:iCs/>
                <w:color w:val="000000"/>
                <w:sz w:val="28"/>
                <w:szCs w:val="28"/>
                <w:highlight w:val="white"/>
              </w:rPr>
            </w:pPr>
            <w:r>
              <w:rPr>
                <w:rFonts w:eastAsia="Arial" w:cs="Times New Roman" w:ascii="Times New Roman" w:hAnsi="Times New Roman" w:asciiTheme="majorBidi" w:cstheme="majorBidi" w:hAnsiTheme="majorBidi"/>
                <w:color w:val="000000"/>
                <w:sz w:val="20"/>
                <w:szCs w:val="20"/>
                <w:shd w:fill="FFFFFF" w:val="clear"/>
                <w:lang w:val="fr-FR" w:eastAsia="fr-FR"/>
              </w:rPr>
              <w:t>+</w:t>
            </w:r>
            <w:r>
              <w:rPr>
                <w:rFonts w:eastAsia="Arial" w:cs="Times New Roman" w:ascii="Times New Roman" w:hAnsi="Times New Roman" w:asciiTheme="majorBidi" w:cstheme="majorBidi" w:hAnsiTheme="majorBidi"/>
                <w:color w:val="000000"/>
                <w:sz w:val="20"/>
                <w:szCs w:val="20"/>
                <w:lang w:val="fr-FR" w:eastAsia="fr-FR"/>
              </w:rPr>
              <w:t>NOM</w:t>
            </w:r>
            <w:r>
              <w:rPr>
                <w:rFonts w:eastAsia="Arial" w:cs="Times New Roman" w:ascii="Times New Roman" w:hAnsi="Times New Roman" w:asciiTheme="majorBidi" w:cstheme="majorBidi" w:hAnsiTheme="majorBidi"/>
                <w:color w:val="000000"/>
                <w:sz w:val="20"/>
                <w:szCs w:val="20"/>
                <w:shd w:fill="FFFFFF" w:val="clear"/>
                <w:lang w:val="fr-FR" w:eastAsia="fr-FR"/>
              </w:rPr>
              <w:t>+</w:t>
            </w:r>
            <w:r>
              <w:rPr>
                <w:rFonts w:eastAsia="Arial" w:cs="Times New Roman" w:ascii="Times New Roman" w:hAnsi="Times New Roman" w:asciiTheme="majorBidi" w:cstheme="majorBidi" w:hAnsiTheme="majorBidi"/>
                <w:color w:val="000000"/>
                <w:sz w:val="20"/>
                <w:szCs w:val="20"/>
                <w:lang w:val="fr-FR" w:eastAsia="fr-FR"/>
              </w:rPr>
              <w:t>DET+NOM</w:t>
            </w:r>
          </w:p>
        </w:tc>
      </w:tr>
    </w:tbl>
    <w:p>
      <w:pPr>
        <w:pStyle w:val="Caption"/>
        <w:spacing w:lineRule="auto" w:line="360"/>
        <w:jc w:val="center"/>
        <w:rPr/>
      </w:pPr>
      <w:bookmarkStart w:id="9" w:name="_Toc8695114"/>
      <w:bookmarkStart w:id="10" w:name="_Toc8236831"/>
      <w:bookmarkStart w:id="11" w:name="_Toc7544846"/>
      <w:r>
        <w:rPr>
          <w:color w:val="auto"/>
        </w:rPr>
        <w:t xml:space="preserve">Tableau </w:t>
      </w:r>
      <w:r>
        <w:rPr>
          <w:color w:val="auto"/>
        </w:rPr>
        <w:fldChar w:fldCharType="begin"/>
      </w:r>
      <w:r>
        <w:rPr/>
        <w:instrText> SEQ Tableau \* ARABIC </w:instrText>
      </w:r>
      <w:r>
        <w:rPr/>
        <w:fldChar w:fldCharType="separate"/>
      </w:r>
      <w:r>
        <w:rPr/>
        <w:t>3</w:t>
      </w:r>
      <w:r>
        <w:rPr/>
        <w:fldChar w:fldCharType="end"/>
      </w:r>
      <w:r>
        <w:rPr>
          <w:color w:val="auto"/>
          <w:lang w:val="fr-FR"/>
        </w:rPr>
        <w:t>: article 2</w:t>
      </w:r>
      <w:bookmarkEnd w:id="9"/>
      <w:bookmarkEnd w:id="10"/>
      <w:bookmarkEnd w:id="11"/>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Arial" w:hAnsi="Arial" w:cs="Arial" w:asciiTheme="minorBidi" w:cstheme="minorBidi" w:hAnsiTheme="minorBidi"/>
          <w:b/>
          <w:b/>
          <w:bCs/>
          <w:sz w:val="24"/>
          <w:szCs w:val="24"/>
          <w:lang w:val="fr-FR" w:bidi="ar-DZ"/>
        </w:rPr>
      </w:pPr>
      <w:r>
        <w:rPr>
          <w:rFonts w:cs="Arial" w:cstheme="minorBidi"/>
          <w:b/>
          <w:bCs/>
          <w:sz w:val="24"/>
          <w:szCs w:val="24"/>
          <w:lang w:val="fr-FR" w:bidi="ar-DZ"/>
        </w:rPr>
        <w:t>Article 3</w:t>
      </w:r>
    </w:p>
    <w:p>
      <w:pPr>
        <w:pStyle w:val="Normal"/>
        <w:spacing w:lineRule="auto" w:line="36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Article analysé en texte</w:t>
      </w:r>
      <w:r>
        <w:rPr>
          <w:rFonts w:cs="Times New Roman" w:ascii="Times New Roman" w:hAnsi="Times New Roman" w:asciiTheme="majorBidi" w:cstheme="majorBidi" w:hAnsiTheme="majorBidi"/>
          <w:i/>
          <w:iCs/>
          <w:sz w:val="24"/>
          <w:szCs w:val="24"/>
        </w:rPr>
        <w:t xml:space="preserve"> non normalisé </w:t>
      </w:r>
      <w:r>
        <w:rPr>
          <w:rFonts w:cs="Times New Roman" w:ascii="Times New Roman" w:hAnsi="Times New Roman" w:asciiTheme="majorBidi" w:cstheme="majorBidi" w:hAnsiTheme="majorBidi"/>
          <w:sz w:val="24"/>
          <w:szCs w:val="24"/>
        </w:rPr>
        <w:t>et</w:t>
      </w:r>
      <w:r>
        <w:rPr>
          <w:rFonts w:cs="Times New Roman" w:ascii="Times New Roman" w:hAnsi="Times New Roman" w:asciiTheme="majorBidi" w:cstheme="majorBidi" w:hAnsiTheme="majorBidi"/>
          <w:i/>
          <w:iCs/>
          <w:sz w:val="24"/>
          <w:szCs w:val="24"/>
        </w:rPr>
        <w:t xml:space="preserve"> normalisé</w:t>
      </w:r>
      <w:r>
        <w:rPr>
          <w:rFonts w:cs="Times New Roman" w:ascii="Times New Roman" w:hAnsi="Times New Roman" w:asciiTheme="majorBidi" w:cstheme="majorBidi" w:hAnsiTheme="majorBidi"/>
          <w:sz w:val="24"/>
          <w:szCs w:val="24"/>
        </w:rPr>
        <w:t>.</w:t>
      </w:r>
    </w:p>
    <w:p>
      <w:pPr>
        <w:pStyle w:val="Normal"/>
        <w:spacing w:lineRule="auto" w:line="36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bl>
      <w:tblPr>
        <w:tblStyle w:val="Grilledutableau"/>
        <w:tblpPr w:bottomFromText="0" w:horzAnchor="text" w:leftFromText="141" w:rightFromText="141" w:tblpX="0" w:tblpY="1" w:topFromText="0" w:vertAnchor="text"/>
        <w:tblW w:w="9062" w:type="dxa"/>
        <w:jc w:val="left"/>
        <w:tblInd w:w="0" w:type="dxa"/>
        <w:tblCellMar>
          <w:top w:w="0" w:type="dxa"/>
          <w:left w:w="103" w:type="dxa"/>
          <w:bottom w:w="0" w:type="dxa"/>
          <w:right w:w="108" w:type="dxa"/>
        </w:tblCellMar>
        <w:tblLook w:noVBand="1" w:val="04a0" w:noHBand="0" w:lastColumn="0" w:firstColumn="1" w:lastRow="0" w:firstRow="1"/>
      </w:tblPr>
      <w:tblGrid>
        <w:gridCol w:w="1590"/>
        <w:gridCol w:w="2229"/>
        <w:gridCol w:w="1410"/>
        <w:gridCol w:w="1667"/>
        <w:gridCol w:w="2166"/>
      </w:tblGrid>
      <w:tr>
        <w:trPr/>
        <w:tc>
          <w:tcPr>
            <w:tcW w:w="1590" w:type="dxa"/>
            <w:tcBorders/>
            <w:shd w:fill="auto" w:val="clear"/>
          </w:tcPr>
          <w:p>
            <w:pPr>
              <w:pStyle w:val="Normal"/>
              <w:spacing w:lineRule="auto" w:line="360" w:before="0" w:after="0"/>
              <w:jc w:val="center"/>
              <w:rPr>
                <w:rFonts w:ascii="Arial" w:hAnsi="Arial" w:cs="Arial" w:asciiTheme="minorBidi" w:cstheme="minorBidi" w:hAnsiTheme="minorBidi"/>
                <w:sz w:val="24"/>
                <w:szCs w:val="24"/>
                <w:lang w:val="fr-FR" w:bidi="ar-DZ"/>
              </w:rPr>
            </w:pPr>
            <w:r>
              <w:rPr>
                <w:rFonts w:eastAsia="Arial" w:cs="Times New Roman" w:ascii="Times New Roman" w:hAnsi="Times New Roman" w:asciiTheme="majorBidi" w:cstheme="majorBidi" w:hAnsiTheme="majorBidi"/>
                <w:b/>
                <w:bCs/>
                <w:sz w:val="24"/>
                <w:szCs w:val="24"/>
                <w:lang w:val="fr-FR" w:eastAsia="fr-FR"/>
              </w:rPr>
              <w:t>Lexèmes</w:t>
            </w:r>
          </w:p>
        </w:tc>
        <w:tc>
          <w:tcPr>
            <w:tcW w:w="2229" w:type="dxa"/>
            <w:tcBorders/>
            <w:shd w:fill="auto" w:val="clear"/>
          </w:tcPr>
          <w:p>
            <w:pPr>
              <w:pStyle w:val="Normal"/>
              <w:spacing w:lineRule="auto" w:line="360" w:before="0" w:after="0"/>
              <w:jc w:val="center"/>
              <w:rPr>
                <w:rFonts w:ascii="Arial" w:hAnsi="Arial" w:cs="Arial" w:asciiTheme="minorBidi" w:cstheme="minorBidi" w:hAnsiTheme="minorBidi"/>
                <w:sz w:val="24"/>
                <w:szCs w:val="24"/>
                <w:lang w:val="fr-FR" w:bidi="ar-DZ"/>
              </w:rPr>
            </w:pPr>
            <w:r>
              <w:rPr>
                <w:rFonts w:eastAsia="Arial" w:cs="Times New Roman" w:ascii="Times New Roman" w:hAnsi="Times New Roman" w:asciiTheme="majorBidi" w:cstheme="majorBidi" w:hAnsiTheme="majorBidi"/>
                <w:b/>
                <w:bCs/>
                <w:sz w:val="24"/>
                <w:szCs w:val="24"/>
                <w:lang w:val="fr-FR" w:eastAsia="fr-FR"/>
              </w:rPr>
              <w:t>Tag ALP</w:t>
            </w:r>
          </w:p>
        </w:tc>
        <w:tc>
          <w:tcPr>
            <w:tcW w:w="1410" w:type="dxa"/>
            <w:tcBorders/>
            <w:shd w:fill="auto" w:val="clear"/>
          </w:tcPr>
          <w:p>
            <w:pPr>
              <w:pStyle w:val="Normal"/>
              <w:spacing w:before="0" w:after="0"/>
              <w:jc w:val="center"/>
              <w:rPr>
                <w:rFonts w:ascii="Times New Roman" w:hAnsi="Times New Roman" w:cs="Times New Roman" w:asciiTheme="majorBidi" w:cstheme="majorBidi" w:hAnsiTheme="majorBidi"/>
                <w:b/>
                <w:b/>
                <w:bCs/>
                <w:sz w:val="24"/>
                <w:szCs w:val="24"/>
              </w:rPr>
            </w:pPr>
            <w:r>
              <w:rPr>
                <w:rFonts w:eastAsia="Arial" w:cs="Times New Roman" w:ascii="Times New Roman" w:hAnsi="Times New Roman" w:asciiTheme="majorBidi" w:cstheme="majorBidi" w:hAnsiTheme="majorBidi"/>
                <w:b/>
                <w:bCs/>
                <w:sz w:val="24"/>
                <w:szCs w:val="24"/>
                <w:lang w:val="fr-FR" w:eastAsia="fr-FR"/>
              </w:rPr>
              <w:t>Tag</w:t>
            </w:r>
          </w:p>
          <w:p>
            <w:pPr>
              <w:pStyle w:val="Normal"/>
              <w:spacing w:lineRule="auto" w:line="360" w:before="0" w:after="0"/>
              <w:jc w:val="center"/>
              <w:rPr>
                <w:rFonts w:ascii="Arial" w:hAnsi="Arial" w:cs="Arial" w:asciiTheme="minorBidi" w:cstheme="minorBidi" w:hAnsiTheme="minorBidi"/>
                <w:sz w:val="24"/>
                <w:szCs w:val="24"/>
                <w:lang w:val="fr-FR" w:bidi="ar-DZ"/>
              </w:rPr>
            </w:pPr>
            <w:r>
              <w:rPr>
                <w:rFonts w:eastAsia="Arial" w:cs="Times New Roman" w:ascii="Times New Roman" w:hAnsi="Times New Roman" w:asciiTheme="majorBidi" w:cstheme="majorBidi" w:hAnsiTheme="majorBidi"/>
                <w:b/>
                <w:bCs/>
                <w:sz w:val="24"/>
                <w:szCs w:val="24"/>
                <w:lang w:val="fr-FR" w:eastAsia="fr-FR" w:bidi="ar-DZ"/>
              </w:rPr>
              <w:t>Correct</w:t>
            </w:r>
          </w:p>
        </w:tc>
        <w:tc>
          <w:tcPr>
            <w:tcW w:w="1667" w:type="dxa"/>
            <w:tcBorders/>
            <w:shd w:fill="auto" w:val="clear"/>
          </w:tcPr>
          <w:p>
            <w:pPr>
              <w:pStyle w:val="Normal"/>
              <w:spacing w:lineRule="auto" w:line="360" w:before="0" w:after="0"/>
              <w:jc w:val="center"/>
              <w:rPr>
                <w:rFonts w:ascii="Arial" w:hAnsi="Arial" w:cs="Arial" w:asciiTheme="minorBidi" w:cstheme="minorBidi" w:hAnsiTheme="minorBidi"/>
                <w:sz w:val="24"/>
                <w:szCs w:val="24"/>
                <w:lang w:val="fr-FR" w:bidi="ar-DZ"/>
              </w:rPr>
            </w:pPr>
            <w:r>
              <w:rPr>
                <w:rFonts w:eastAsia="Arial" w:cs="Times New Roman" w:ascii="Times New Roman" w:hAnsi="Times New Roman" w:asciiTheme="majorBidi" w:cstheme="majorBidi" w:hAnsiTheme="majorBidi"/>
                <w:b/>
                <w:bCs/>
                <w:sz w:val="24"/>
                <w:szCs w:val="24"/>
                <w:lang w:val="fr-FR" w:eastAsia="fr-FR"/>
              </w:rPr>
              <w:t>Analyse</w:t>
            </w:r>
          </w:p>
        </w:tc>
        <w:tc>
          <w:tcPr>
            <w:tcW w:w="2166" w:type="dxa"/>
            <w:tcBorders/>
            <w:shd w:fill="auto" w:val="clear"/>
          </w:tcPr>
          <w:p>
            <w:pPr>
              <w:pStyle w:val="Normal"/>
              <w:spacing w:lineRule="auto" w:line="360" w:before="0" w:after="0"/>
              <w:jc w:val="center"/>
              <w:rPr>
                <w:rFonts w:ascii="Arial" w:hAnsi="Arial" w:cs="Arial" w:asciiTheme="minorBidi" w:cstheme="minorBidi" w:hAnsiTheme="minorBidi"/>
                <w:sz w:val="24"/>
                <w:szCs w:val="24"/>
                <w:lang w:val="fr-FR" w:bidi="ar-DZ"/>
              </w:rPr>
            </w:pPr>
            <w:r>
              <w:rPr>
                <w:rFonts w:eastAsia="Arial" w:cs="Times New Roman" w:ascii="Times New Roman" w:hAnsi="Times New Roman" w:asciiTheme="majorBidi" w:cstheme="majorBidi" w:hAnsiTheme="majorBidi"/>
                <w:b/>
                <w:bCs/>
                <w:sz w:val="24"/>
                <w:szCs w:val="24"/>
                <w:lang w:val="fr-FR" w:eastAsia="fr-FR"/>
              </w:rPr>
              <w:t>Contexte</w:t>
            </w:r>
          </w:p>
        </w:tc>
      </w:tr>
      <w:tr>
        <w:trPr>
          <w:trHeight w:val="2252" w:hRule="atLeast"/>
        </w:trPr>
        <w:tc>
          <w:tcPr>
            <w:tcW w:w="1590" w:type="dxa"/>
            <w:tcBorders/>
            <w:shd w:color="auto" w:fill="FFFFFF" w:themeFill="background1" w:val="clear"/>
          </w:tcPr>
          <w:p>
            <w:pPr>
              <w:pStyle w:val="Normal"/>
              <w:spacing w:lineRule="auto" w:line="360" w:before="0" w:after="0"/>
              <w:rPr>
                <w:rFonts w:ascii="Arabic Typesetting" w:hAnsi="Arabic Typesetting" w:cs="Arabic Typesetting"/>
                <w:color w:val="333333"/>
                <w:sz w:val="28"/>
                <w:szCs w:val="28"/>
                <w:highlight w:val="white"/>
              </w:rPr>
            </w:pPr>
            <w:r>
              <w:rPr>
                <w:rFonts w:eastAsia="Arial" w:cs="Times New Roman" w:ascii="Times New Roman" w:hAnsi="Times New Roman" w:asciiTheme="majorBidi" w:cstheme="majorBidi" w:hAnsiTheme="majorBidi"/>
                <w:color w:val="333333"/>
                <w:sz w:val="20"/>
                <w:szCs w:val="20"/>
                <w:shd w:fill="FFFFFF" w:val="clear"/>
                <w:lang w:val="fr-FR" w:eastAsia="fr-FR"/>
              </w:rPr>
              <w:t>(</w:t>
            </w:r>
            <w:r>
              <w:rPr>
                <w:rFonts w:eastAsia="Arial" w:cs="Times New Roman" w:ascii="Times New Roman" w:hAnsi="Times New Roman" w:asciiTheme="majorBidi" w:cstheme="majorBidi" w:hAnsiTheme="majorBidi"/>
                <w:i/>
                <w:iCs/>
                <w:color w:val="333333"/>
                <w:sz w:val="20"/>
                <w:szCs w:val="20"/>
                <w:shd w:fill="FFFFFF" w:val="clear"/>
                <w:lang w:val="fr-FR" w:eastAsia="fr-FR"/>
              </w:rPr>
              <w:t>Patriote</w:t>
            </w:r>
            <w:r>
              <w:rPr>
                <w:rFonts w:eastAsia="Arial" w:cs="Times New Roman" w:ascii="Times New Roman" w:hAnsi="Times New Roman" w:asciiTheme="majorBidi" w:cstheme="majorBidi" w:hAnsiTheme="majorBidi"/>
                <w:color w:val="333333"/>
                <w:sz w:val="20"/>
                <w:szCs w:val="20"/>
                <w:shd w:fill="FFFFFF" w:val="clear"/>
                <w:lang w:val="fr-FR" w:eastAsia="fr-FR"/>
              </w:rPr>
              <w:t>)</w:t>
            </w:r>
            <w:r>
              <w:rPr>
                <w:rFonts w:ascii="Arabic Typesetting" w:hAnsi="Arabic Typesetting" w:eastAsia="Arial" w:cs="Arabic Typesetting"/>
                <w:color w:val="333333"/>
                <w:sz w:val="28"/>
                <w:sz w:val="28"/>
                <w:szCs w:val="28"/>
                <w:shd w:fill="FFFFFF" w:val="clear"/>
                <w:rtl w:val="true"/>
                <w:lang w:val="fr-FR" w:eastAsia="fr-FR"/>
              </w:rPr>
              <w:t>باتريوت</w:t>
            </w:r>
            <w:r>
              <w:rPr>
                <w:rFonts w:eastAsia="Arial"/>
                <w:color w:val="333333"/>
                <w:sz w:val="33"/>
                <w:sz w:val="33"/>
                <w:szCs w:val="33"/>
                <w:shd w:fill="FFFFFF" w:val="clear"/>
                <w:lang w:val="fr-FR" w:eastAsia="fr-FR"/>
              </w:rPr>
              <w:t xml:space="preserve"> </w:t>
            </w:r>
          </w:p>
          <w:p>
            <w:pPr>
              <w:pStyle w:val="Normal"/>
              <w:spacing w:before="0" w:after="0"/>
              <w:jc w:val="center"/>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rPr>
              <w:t xml:space="preserve">normalisé </w:t>
            </w:r>
            <w:r>
              <w:rPr>
                <w:rFonts w:eastAsia="Arial" w:cs="Times New Roman" w:ascii="Times New Roman" w:hAnsi="Times New Roman" w:asciiTheme="majorBidi" w:cstheme="majorBidi" w:hAnsiTheme="majorBidi"/>
                <w:color w:val="808080" w:themeColor="background1" w:themeShade="80"/>
                <w:sz w:val="20"/>
                <w:szCs w:val="20"/>
                <w:lang w:val="fr-FR" w:eastAsia="fr-FR"/>
              </w:rPr>
              <w:t xml:space="preserve">et </w:t>
            </w:r>
            <w:r>
              <w:rPr>
                <w:rFonts w:eastAsia="Arial" w:cs="Times New Roman" w:ascii="Times New Roman" w:hAnsi="Times New Roman" w:asciiTheme="majorBidi" w:cstheme="majorBidi" w:hAnsiTheme="majorBidi"/>
                <w:i/>
                <w:iCs/>
                <w:color w:val="808080" w:themeColor="background1" w:themeShade="80"/>
                <w:sz w:val="20"/>
                <w:szCs w:val="20"/>
                <w:lang w:val="fr-FR" w:eastAsia="fr-FR"/>
              </w:rPr>
              <w:t>non normalisé</w:t>
            </w:r>
          </w:p>
        </w:tc>
        <w:tc>
          <w:tcPr>
            <w:tcW w:w="2229"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p>
        </w:tc>
        <w:tc>
          <w:tcPr>
            <w:tcW w:w="1410"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w:t>
            </w:r>
          </w:p>
        </w:tc>
        <w:tc>
          <w:tcPr>
            <w:tcW w:w="1667"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ALP tag ce mot comme le nom d’une personne</w:t>
            </w:r>
          </w:p>
        </w:tc>
        <w:tc>
          <w:tcPr>
            <w:tcW w:w="2166" w:type="dxa"/>
            <w:tcBorders/>
            <w:shd w:fill="auto" w:val="clear"/>
          </w:tcPr>
          <w:p>
            <w:pPr>
              <w:pStyle w:val="Normal"/>
              <w:bidi w:val="1"/>
              <w:spacing w:lineRule="auto" w:line="240" w:before="0" w:after="0"/>
              <w:jc w:val="left"/>
              <w:rPr>
                <w:rFonts w:ascii="Arabic Typesetting" w:hAnsi="Arabic Typesetting" w:cs="Arabic Typesetting"/>
                <w:color w:val="333333"/>
                <w:sz w:val="28"/>
                <w:szCs w:val="28"/>
                <w:highlight w:val="white"/>
              </w:rPr>
            </w:pPr>
            <w:r>
              <w:rPr>
                <w:rFonts w:ascii="Arabic Typesetting" w:hAnsi="Arabic Typesetting" w:eastAsia="Arial" w:cs="Arabic Typesetting"/>
                <w:color w:val="333333"/>
                <w:sz w:val="28"/>
                <w:sz w:val="28"/>
                <w:szCs w:val="28"/>
                <w:shd w:fill="FFFFFF" w:val="clear"/>
                <w:rtl w:val="true"/>
                <w:lang w:val="fr-FR" w:eastAsia="fr-FR"/>
              </w:rPr>
              <w:t>إرسال صواريخ باتريوت إلى</w:t>
            </w:r>
            <w:r>
              <w:rPr>
                <w:rFonts w:ascii="Arabic Typesetting" w:hAnsi="Arabic Typesetting" w:eastAsia="Arial" w:cs="Arabic Typesetting"/>
                <w:color w:val="333333"/>
                <w:sz w:val="28"/>
                <w:sz w:val="28"/>
                <w:szCs w:val="28"/>
                <w:shd w:fill="F1F1F1" w:val="clear"/>
                <w:rtl w:val="true"/>
                <w:lang w:val="fr-FR" w:eastAsia="fr-FR"/>
              </w:rPr>
              <w:t xml:space="preserve"> </w:t>
            </w:r>
            <w:r>
              <w:rPr>
                <w:rFonts w:ascii="Arabic Typesetting" w:hAnsi="Arabic Typesetting" w:eastAsia="Arial" w:cs="Arabic Typesetting"/>
                <w:color w:val="333333"/>
                <w:sz w:val="28"/>
                <w:sz w:val="28"/>
                <w:szCs w:val="28"/>
                <w:shd w:fill="FFFFFF" w:val="clear"/>
                <w:rtl w:val="true"/>
                <w:lang w:val="fr-FR" w:eastAsia="fr-FR"/>
              </w:rPr>
              <w:t>القيادة</w:t>
            </w:r>
          </w:p>
          <w:p>
            <w:pPr>
              <w:pStyle w:val="Normal"/>
              <w:spacing w:before="0" w:after="0"/>
              <w:rPr>
                <w:rFonts w:ascii="Times New Roman" w:hAnsi="Times New Roman" w:eastAsia="Arial" w:cs="Times New Roman"/>
                <w:sz w:val="20"/>
                <w:szCs w:val="20"/>
                <w:lang w:val="fr-FR" w:eastAsia="fr-FR" w:bidi="ar-DZ"/>
              </w:rPr>
            </w:pPr>
            <w:r>
              <w:rPr>
                <w:rFonts w:eastAsia="Arial" w:cs="Times New Roman" w:ascii="Times New Roman" w:hAnsi="Times New Roman"/>
                <w:sz w:val="20"/>
                <w:szCs w:val="20"/>
                <w:lang w:val="fr-FR" w:eastAsia="fr-FR" w:bidi="ar-DZ"/>
              </w:rPr>
            </w:r>
          </w:p>
          <w:p>
            <w:pPr>
              <w:pStyle w:val="Normal"/>
              <w:spacing w:before="0" w:after="0"/>
              <w:rPr>
                <w:rFonts w:ascii="Times New Roman" w:hAnsi="Times New Roman" w:cs="Times New Roman"/>
                <w:sz w:val="20"/>
                <w:szCs w:val="20"/>
                <w:lang w:val="fr-FR" w:bidi="ar-DZ"/>
              </w:rPr>
            </w:pPr>
            <w:r>
              <w:rPr>
                <w:rFonts w:eastAsia="Arial" w:cs="Times New Roman" w:ascii="Times New Roman" w:hAnsi="Times New Roman"/>
                <w:sz w:val="20"/>
                <w:szCs w:val="20"/>
                <w:lang w:val="fr-FR" w:eastAsia="fr-FR" w:bidi="ar-DZ"/>
              </w:rPr>
              <w:t>VERBE+NOM+</w:t>
            </w:r>
            <w:r>
              <w:rPr>
                <w:rFonts w:eastAsia="Arial" w:cs="Times New Roman" w:ascii="Times New Roman" w:hAnsi="Times New Roman"/>
                <w:color w:val="808080" w:themeColor="background1" w:themeShade="80"/>
                <w:sz w:val="20"/>
                <w:szCs w:val="20"/>
                <w:lang w:val="fr-FR" w:eastAsia="fr-FR" w:bidi="ar-DZ"/>
              </w:rPr>
              <w:t>PERS</w:t>
            </w:r>
          </w:p>
          <w:p>
            <w:pPr>
              <w:pStyle w:val="Normal"/>
              <w:spacing w:before="0" w:after="0"/>
              <w:rPr>
                <w:rFonts w:ascii="Arabic Typesetting" w:hAnsi="Arabic Typesetting" w:cs="Arabic Typesetting"/>
                <w:sz w:val="28"/>
                <w:szCs w:val="28"/>
                <w:lang w:val="fr-FR" w:bidi="ar-DZ"/>
              </w:rPr>
            </w:pPr>
            <w:r>
              <w:rPr>
                <w:rFonts w:eastAsia="Arial" w:cs="Times New Roman" w:ascii="Times New Roman" w:hAnsi="Times New Roman"/>
                <w:sz w:val="20"/>
                <w:szCs w:val="20"/>
                <w:lang w:val="fr-FR" w:eastAsia="fr-FR" w:bidi="ar-DZ"/>
              </w:rPr>
              <w:t>+PREP+DET+NOM</w:t>
            </w:r>
          </w:p>
        </w:tc>
      </w:tr>
      <w:tr>
        <w:trPr>
          <w:trHeight w:val="1960" w:hRule="atLeast"/>
        </w:trPr>
        <w:tc>
          <w:tcPr>
            <w:tcW w:w="1590" w:type="dxa"/>
            <w:tcBorders/>
            <w:shd w:fill="auto" w:val="clear"/>
          </w:tcPr>
          <w:p>
            <w:pPr>
              <w:pStyle w:val="Normal"/>
              <w:bidi w:val="1"/>
              <w:spacing w:lineRule="auto" w:line="360" w:before="0" w:after="0"/>
              <w:jc w:val="left"/>
              <w:rPr>
                <w:rFonts w:ascii="Arabic Typesetting" w:hAnsi="Arabic Typesetting" w:cs="Arabic Typesetting"/>
                <w:color w:val="333333"/>
                <w:sz w:val="28"/>
                <w:szCs w:val="28"/>
                <w:highlight w:val="white"/>
              </w:rPr>
            </w:pPr>
            <w:r>
              <w:rPr>
                <w:rFonts w:eastAsia="Arial" w:cs="Arabic Typesetting" w:ascii="Arabic Typesetting" w:hAnsi="Arabic Typesetting"/>
                <w:color w:val="333333"/>
                <w:sz w:val="28"/>
                <w:szCs w:val="28"/>
                <w:shd w:fill="FFFFFF" w:val="clear"/>
                <w:rtl w:val="true"/>
                <w:lang w:val="fr-FR" w:eastAsia="fr-FR"/>
              </w:rPr>
              <w:t>"</w:t>
            </w:r>
            <w:r>
              <w:rPr>
                <w:rFonts w:ascii="Arabic Typesetting" w:hAnsi="Arabic Typesetting" w:eastAsia="Arial" w:cs="Arabic Typesetting"/>
                <w:color w:val="333333"/>
                <w:sz w:val="28"/>
                <w:sz w:val="28"/>
                <w:szCs w:val="28"/>
                <w:shd w:fill="FFFFFF" w:val="clear"/>
                <w:rtl w:val="true"/>
                <w:lang w:val="fr-FR" w:eastAsia="fr-FR"/>
              </w:rPr>
              <w:t>يو اس اس آرلنغتون</w:t>
            </w:r>
            <w:r>
              <w:rPr>
                <w:rFonts w:eastAsia="Arial" w:cs="Arabic Typesetting" w:ascii="Arabic Typesetting" w:hAnsi="Arabic Typesetting"/>
                <w:color w:val="333333"/>
                <w:sz w:val="28"/>
                <w:szCs w:val="28"/>
                <w:shd w:fill="FFFFFF" w:val="clear"/>
                <w:rtl w:val="true"/>
                <w:lang w:val="fr-FR" w:eastAsia="fr-FR"/>
              </w:rPr>
              <w:t>"</w:t>
            </w:r>
          </w:p>
          <w:p>
            <w:pPr>
              <w:pStyle w:val="Normal"/>
              <w:spacing w:before="0" w:after="0"/>
              <w:rPr>
                <w:rFonts w:ascii="Times New Roman" w:hAnsi="Times New Roman" w:cs="Times New Roman" w:asciiTheme="majorBidi" w:cstheme="majorBidi" w:hAnsiTheme="majorBidi"/>
                <w:i/>
                <w:i/>
                <w:iCs/>
                <w:sz w:val="20"/>
                <w:szCs w:val="20"/>
                <w:lang w:val="fr-FR" w:bidi="ar-DZ"/>
              </w:rPr>
            </w:pPr>
            <w:r>
              <w:rPr>
                <w:rFonts w:eastAsia="Arial" w:cs="Times New Roman" w:ascii="Times New Roman" w:hAnsi="Times New Roman" w:asciiTheme="majorBidi" w:cstheme="majorBidi" w:hAnsiTheme="majorBidi"/>
                <w:i/>
                <w:iCs/>
                <w:sz w:val="20"/>
                <w:szCs w:val="20"/>
                <w:lang w:val="fr-FR" w:eastAsia="fr-FR" w:bidi="ar-DZ"/>
              </w:rPr>
              <w:t>(USS Arlington)</w:t>
            </w:r>
          </w:p>
          <w:p>
            <w:pPr>
              <w:pStyle w:val="Normal"/>
              <w:spacing w:before="0" w:after="0"/>
              <w:rPr>
                <w:rFonts w:ascii="Times New Roman" w:hAnsi="Times New Roman" w:eastAsia="Arial" w:cs="Times New Roman" w:asciiTheme="majorBidi" w:cstheme="majorBidi" w:hAnsiTheme="majorBidi"/>
                <w:i/>
                <w:i/>
                <w:iCs/>
                <w:sz w:val="20"/>
                <w:szCs w:val="20"/>
                <w:lang w:val="fr-FR" w:eastAsia="fr-FR" w:bidi="ar-DZ"/>
              </w:rPr>
            </w:pPr>
            <w:r>
              <w:rPr>
                <w:rFonts w:eastAsia="Arial" w:cs="Times New Roman" w:cstheme="majorBidi" w:ascii="Times New Roman" w:hAnsi="Times New Roman"/>
                <w:i/>
                <w:iCs/>
                <w:sz w:val="20"/>
                <w:szCs w:val="20"/>
                <w:lang w:val="fr-FR" w:eastAsia="fr-FR" w:bidi="ar-DZ"/>
              </w:rPr>
            </w:r>
          </w:p>
          <w:p>
            <w:pPr>
              <w:pStyle w:val="Normal"/>
              <w:spacing w:before="0" w:after="0"/>
              <w:jc w:val="center"/>
              <w:rPr>
                <w:rFonts w:ascii="Times New Roman" w:hAnsi="Times New Roman" w:cs="Times New Roman" w:asciiTheme="majorBidi" w:cstheme="majorBidi" w:hAnsiTheme="majorBidi"/>
                <w:i/>
                <w:i/>
                <w:iCs/>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rPr>
              <w:t>non normalisé</w:t>
            </w:r>
          </w:p>
        </w:tc>
        <w:tc>
          <w:tcPr>
            <w:tcW w:w="2229"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NOM+NULL+NULL</w:t>
            </w:r>
          </w:p>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+ADJ</w:t>
            </w:r>
          </w:p>
          <w:p>
            <w:pPr>
              <w:pStyle w:val="Normal"/>
              <w:spacing w:before="0" w:after="0"/>
              <w:jc w:val="center"/>
              <w:rPr>
                <w:rFonts w:ascii="Times New Roman" w:hAnsi="Times New Roman" w:eastAsia="Arial" w:cs="Times New Roman" w:asciiTheme="majorBidi" w:cstheme="majorBidi" w:hAnsiTheme="majorBidi"/>
                <w:color w:val="808080" w:themeColor="background1" w:themeShade="80"/>
                <w:sz w:val="20"/>
                <w:szCs w:val="20"/>
                <w:lang w:val="fr-FR" w:eastAsia="fr-FR" w:bidi="ar-DZ"/>
              </w:rPr>
            </w:pPr>
            <w:r>
              <w:rPr>
                <w:rFonts w:eastAsia="Arial" w:cs="Times New Roman" w:cstheme="majorBidi" w:ascii="Times New Roman" w:hAnsi="Times New Roman"/>
                <w:color w:val="808080" w:themeColor="background1" w:themeShade="80"/>
                <w:sz w:val="20"/>
                <w:szCs w:val="20"/>
                <w:lang w:val="fr-FR" w:eastAsia="fr-FR" w:bidi="ar-DZ"/>
              </w:rPr>
            </w:r>
          </w:p>
          <w:p>
            <w:pPr>
              <w:pStyle w:val="Normal"/>
              <w:spacing w:before="0" w:after="0"/>
              <w:jc w:val="center"/>
              <w:rPr>
                <w:rFonts w:ascii="Times New Roman" w:hAnsi="Times New Roman" w:eastAsia="Arial" w:cs="Times New Roman" w:asciiTheme="majorBidi" w:cstheme="majorBidi" w:hAnsiTheme="majorBidi"/>
                <w:color w:val="808080" w:themeColor="background1" w:themeShade="80"/>
                <w:sz w:val="20"/>
                <w:szCs w:val="20"/>
                <w:lang w:val="fr-FR" w:eastAsia="fr-FR" w:bidi="ar-DZ"/>
              </w:rPr>
            </w:pPr>
            <w:r>
              <w:rPr>
                <w:rFonts w:eastAsia="Arial" w:cs="Times New Roman" w:cstheme="majorBidi" w:ascii="Times New Roman" w:hAnsi="Times New Roman"/>
                <w:color w:val="808080" w:themeColor="background1" w:themeShade="80"/>
                <w:sz w:val="20"/>
                <w:szCs w:val="20"/>
                <w:lang w:val="fr-FR" w:eastAsia="fr-FR" w:bidi="ar-DZ"/>
              </w:rPr>
            </w:r>
          </w:p>
        </w:tc>
        <w:tc>
          <w:tcPr>
            <w:tcW w:w="1410"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w:t>
            </w:r>
          </w:p>
        </w:tc>
        <w:tc>
          <w:tcPr>
            <w:tcW w:w="1667"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ALP ne reconnait pas cette ORG qui concerne un porte avion et la marque comme NULL</w:t>
            </w:r>
          </w:p>
        </w:tc>
        <w:tc>
          <w:tcPr>
            <w:tcW w:w="2166" w:type="dxa"/>
            <w:tcBorders/>
            <w:shd w:fill="auto" w:val="clear"/>
          </w:tcPr>
          <w:p>
            <w:pPr>
              <w:pStyle w:val="Normal"/>
              <w:bidi w:val="1"/>
              <w:spacing w:lineRule="auto" w:line="240" w:before="0" w:after="0"/>
              <w:jc w:val="left"/>
              <w:rPr>
                <w:rFonts w:ascii="Arabic Typesetting" w:hAnsi="Arabic Typesetting" w:cs="Arabic Typesetting"/>
                <w:color w:val="333333"/>
                <w:sz w:val="28"/>
                <w:szCs w:val="28"/>
                <w:highlight w:val="white"/>
              </w:rPr>
            </w:pPr>
            <w:r>
              <w:rPr>
                <w:rFonts w:ascii="Arabic Typesetting" w:hAnsi="Arabic Typesetting" w:eastAsia="Arial" w:cs="Arabic Typesetting"/>
                <w:color w:val="333333"/>
                <w:sz w:val="28"/>
                <w:sz w:val="28"/>
                <w:szCs w:val="28"/>
                <w:shd w:fill="FFFFFF" w:val="clear"/>
                <w:rtl w:val="true"/>
                <w:lang w:val="fr-FR" w:eastAsia="fr-FR"/>
              </w:rPr>
              <w:t xml:space="preserve">وافق على إرسال البارجة </w:t>
            </w:r>
            <w:r>
              <w:rPr>
                <w:rFonts w:eastAsia="Arial" w:cs="Arabic Typesetting" w:ascii="Arabic Typesetting" w:hAnsi="Arabic Typesetting"/>
                <w:color w:val="333333"/>
                <w:sz w:val="28"/>
                <w:szCs w:val="28"/>
                <w:shd w:fill="FFFFFF" w:val="clear"/>
                <w:rtl w:val="true"/>
                <w:lang w:val="fr-FR" w:eastAsia="fr-FR"/>
              </w:rPr>
              <w:t>"</w:t>
            </w:r>
            <w:r>
              <w:rPr>
                <w:rFonts w:ascii="Arabic Typesetting" w:hAnsi="Arabic Typesetting" w:eastAsia="Arial" w:cs="Arabic Typesetting"/>
                <w:color w:val="333333"/>
                <w:sz w:val="28"/>
                <w:sz w:val="28"/>
                <w:szCs w:val="28"/>
                <w:shd w:fill="FFFFFF" w:val="clear"/>
                <w:rtl w:val="true"/>
                <w:lang w:val="fr-FR" w:eastAsia="fr-FR"/>
              </w:rPr>
              <w:t>يو</w:t>
            </w:r>
            <w:r>
              <w:rPr>
                <w:rFonts w:ascii="Arabic Typesetting" w:hAnsi="Arabic Typesetting" w:eastAsia="Arial" w:cs="Arabic Typesetting"/>
                <w:color w:val="333333"/>
                <w:sz w:val="28"/>
                <w:sz w:val="28"/>
                <w:szCs w:val="28"/>
                <w:shd w:fill="F1F1F1" w:val="clear"/>
                <w:rtl w:val="true"/>
                <w:lang w:val="fr-FR" w:eastAsia="fr-FR"/>
              </w:rPr>
              <w:t xml:space="preserve"> </w:t>
            </w:r>
            <w:r>
              <w:rPr>
                <w:rFonts w:ascii="Arabic Typesetting" w:hAnsi="Arabic Typesetting" w:eastAsia="Arial" w:cs="Arabic Typesetting"/>
                <w:color w:val="333333"/>
                <w:sz w:val="28"/>
                <w:sz w:val="28"/>
                <w:szCs w:val="28"/>
                <w:shd w:fill="FFFFFF" w:val="clear"/>
                <w:rtl w:val="true"/>
                <w:lang w:val="fr-FR" w:eastAsia="fr-FR"/>
              </w:rPr>
              <w:t>اس اس آرلنغتون</w:t>
            </w:r>
            <w:r>
              <w:rPr>
                <w:rFonts w:eastAsia="Arial" w:cs="Arabic Typesetting" w:ascii="Arabic Typesetting" w:hAnsi="Arabic Typesetting"/>
                <w:color w:val="333333"/>
                <w:sz w:val="28"/>
                <w:szCs w:val="28"/>
                <w:shd w:fill="FFFFFF" w:val="clear"/>
                <w:rtl w:val="true"/>
                <w:lang w:val="fr-FR" w:eastAsia="fr-FR"/>
              </w:rPr>
              <w:t>"</w:t>
            </w:r>
          </w:p>
          <w:p>
            <w:pPr>
              <w:pStyle w:val="Normal"/>
              <w:spacing w:before="0" w:after="0"/>
              <w:rPr>
                <w:rFonts w:ascii="Times New Roman" w:hAnsi="Times New Roman" w:eastAsia="Arial" w:cs="Times New Roman" w:asciiTheme="majorBidi" w:cstheme="majorBidi" w:hAnsiTheme="majorBidi"/>
                <w:sz w:val="20"/>
                <w:szCs w:val="20"/>
                <w:lang w:val="fr-FR" w:eastAsia="fr-FR" w:bidi="ar-DZ"/>
              </w:rPr>
            </w:pPr>
            <w:r>
              <w:rPr>
                <w:rFonts w:eastAsia="Arial" w:cs="Times New Roman" w:cstheme="majorBidi" w:ascii="Times New Roman" w:hAnsi="Times New Roman"/>
                <w:sz w:val="20"/>
                <w:szCs w:val="20"/>
                <w:lang w:val="fr-FR" w:eastAsia="fr-FR" w:bidi="ar-DZ"/>
              </w:rPr>
            </w:r>
          </w:p>
          <w:p>
            <w:pPr>
              <w:pStyle w:val="Normal"/>
              <w:spacing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VERBE+PREP+NOM</w:t>
            </w:r>
          </w:p>
          <w:p>
            <w:pPr>
              <w:pStyle w:val="Normal"/>
              <w:spacing w:before="0" w:after="0"/>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NOM+NULL+NULL</w:t>
            </w:r>
          </w:p>
          <w:p>
            <w:pPr>
              <w:pStyle w:val="Normal"/>
              <w:spacing w:before="0" w:after="0"/>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+ADJ</w:t>
            </w:r>
          </w:p>
          <w:p>
            <w:pPr>
              <w:pStyle w:val="Normal"/>
              <w:spacing w:lineRule="auto" w:line="360" w:before="0" w:after="0"/>
              <w:rPr>
                <w:rFonts w:ascii="Arabic Typesetting" w:hAnsi="Arabic Typesetting" w:eastAsia="Arial" w:cs="Arabic Typesetting"/>
                <w:sz w:val="28"/>
                <w:szCs w:val="28"/>
                <w:lang w:val="fr-FR" w:eastAsia="fr-FR" w:bidi="ar-DZ"/>
              </w:rPr>
            </w:pPr>
            <w:r>
              <w:rPr>
                <w:rFonts w:eastAsia="Arial" w:cs="Arabic Typesetting" w:ascii="Arabic Typesetting" w:hAnsi="Arabic Typesetting"/>
                <w:sz w:val="28"/>
                <w:szCs w:val="28"/>
                <w:lang w:val="fr-FR" w:eastAsia="fr-FR" w:bidi="ar-DZ"/>
              </w:rPr>
            </w:r>
          </w:p>
        </w:tc>
      </w:tr>
      <w:tr>
        <w:trPr>
          <w:trHeight w:val="2275" w:hRule="atLeast"/>
        </w:trPr>
        <w:tc>
          <w:tcPr>
            <w:tcW w:w="1590" w:type="dxa"/>
            <w:tcBorders/>
            <w:shd w:fill="auto" w:val="clear"/>
          </w:tcPr>
          <w:p>
            <w:pPr>
              <w:pStyle w:val="Normal"/>
              <w:bidi w:val="1"/>
              <w:spacing w:lineRule="auto" w:line="360" w:before="0" w:after="0"/>
              <w:jc w:val="left"/>
              <w:rPr>
                <w:rFonts w:ascii="Arabic Typesetting" w:hAnsi="Arabic Typesetting" w:cs="Arabic Typesetting"/>
                <w:color w:val="333333"/>
                <w:sz w:val="28"/>
                <w:szCs w:val="28"/>
                <w:highlight w:val="white"/>
              </w:rPr>
            </w:pPr>
            <w:r>
              <w:rPr>
                <w:rFonts w:eastAsia="Arial" w:cs="Arabic Typesetting" w:ascii="Arabic Typesetting" w:hAnsi="Arabic Typesetting"/>
                <w:color w:val="333333"/>
                <w:sz w:val="28"/>
                <w:szCs w:val="28"/>
                <w:shd w:fill="FFFFFF" w:val="clear"/>
                <w:rtl w:val="true"/>
                <w:lang w:val="fr-FR" w:eastAsia="fr-FR"/>
              </w:rPr>
              <w:t>"</w:t>
            </w:r>
            <w:r>
              <w:rPr>
                <w:rFonts w:ascii="Arabic Typesetting" w:hAnsi="Arabic Typesetting" w:eastAsia="Arial" w:cs="Arabic Typesetting"/>
                <w:color w:val="333333"/>
                <w:sz w:val="28"/>
                <w:sz w:val="28"/>
                <w:szCs w:val="28"/>
                <w:shd w:fill="FFFFFF" w:val="clear"/>
                <w:rtl w:val="true"/>
                <w:lang w:val="fr-FR" w:eastAsia="fr-FR"/>
              </w:rPr>
              <w:t>يو إس إس أبراهام</w:t>
            </w:r>
            <w:r>
              <w:rPr>
                <w:rFonts w:ascii="Arabic Typesetting" w:hAnsi="Arabic Typesetting" w:eastAsia="Arial" w:cs="Arabic Typesetting"/>
                <w:color w:val="333333"/>
                <w:sz w:val="28"/>
                <w:sz w:val="28"/>
                <w:szCs w:val="28"/>
                <w:shd w:fill="F1F1F1" w:val="clear"/>
                <w:rtl w:val="true"/>
                <w:lang w:val="fr-FR" w:eastAsia="fr-FR"/>
              </w:rPr>
              <w:t xml:space="preserve"> </w:t>
            </w:r>
            <w:r>
              <w:rPr>
                <w:rFonts w:ascii="Arabic Typesetting" w:hAnsi="Arabic Typesetting" w:eastAsia="Arial" w:cs="Arabic Typesetting"/>
                <w:color w:val="333333"/>
                <w:sz w:val="28"/>
                <w:sz w:val="28"/>
                <w:szCs w:val="28"/>
                <w:shd w:fill="FFFFFF" w:val="clear"/>
                <w:rtl w:val="true"/>
                <w:lang w:val="fr-FR" w:eastAsia="fr-FR"/>
              </w:rPr>
              <w:t>لينكولن</w:t>
            </w:r>
            <w:r>
              <w:rPr>
                <w:rFonts w:eastAsia="Arial" w:cs="Arabic Typesetting" w:ascii="Arabic Typesetting" w:hAnsi="Arabic Typesetting"/>
                <w:color w:val="333333"/>
                <w:sz w:val="28"/>
                <w:szCs w:val="28"/>
                <w:shd w:fill="FFFFFF" w:val="clear"/>
                <w:rtl w:val="true"/>
                <w:lang w:val="fr-FR" w:eastAsia="fr-FR"/>
              </w:rPr>
              <w:t>"</w:t>
            </w:r>
          </w:p>
          <w:p>
            <w:pPr>
              <w:pStyle w:val="Normal"/>
              <w:tabs>
                <w:tab w:val="left" w:pos="1175" w:leader="none"/>
              </w:tabs>
              <w:spacing w:before="0" w:after="0"/>
              <w:rPr>
                <w:rFonts w:ascii="Times New Roman" w:hAnsi="Times New Roman" w:cs="Times New Roman" w:asciiTheme="majorBidi" w:cstheme="majorBidi" w:hAnsiTheme="majorBidi"/>
                <w:i/>
                <w:i/>
                <w:iCs/>
                <w:sz w:val="20"/>
                <w:szCs w:val="20"/>
              </w:rPr>
            </w:pPr>
            <w:r>
              <w:rPr>
                <w:rFonts w:eastAsia="Arial" w:cs="Times New Roman" w:ascii="Times New Roman" w:hAnsi="Times New Roman" w:asciiTheme="majorBidi" w:cstheme="majorBidi" w:hAnsiTheme="majorBidi"/>
                <w:i/>
                <w:iCs/>
                <w:sz w:val="20"/>
                <w:szCs w:val="20"/>
                <w:lang w:val="fr-FR" w:eastAsia="fr-FR"/>
              </w:rPr>
              <w:t>(USS Abraham Lincoln)</w:t>
            </w:r>
          </w:p>
          <w:p>
            <w:pPr>
              <w:pStyle w:val="Normal"/>
              <w:tabs>
                <w:tab w:val="left" w:pos="1175" w:leader="none"/>
              </w:tabs>
              <w:spacing w:before="0" w:after="0"/>
              <w:rPr>
                <w:rFonts w:ascii="Times New Roman" w:hAnsi="Times New Roman" w:eastAsia="Arial" w:cs="Times New Roman" w:asciiTheme="majorBidi" w:cstheme="majorBidi" w:hAnsiTheme="majorBidi"/>
                <w:i/>
                <w:i/>
                <w:iCs/>
                <w:sz w:val="20"/>
                <w:szCs w:val="20"/>
                <w:lang w:val="fr-FR" w:eastAsia="fr-FR"/>
              </w:rPr>
            </w:pPr>
            <w:r>
              <w:rPr>
                <w:rFonts w:eastAsia="Arial" w:cs="Times New Roman" w:cstheme="majorBidi" w:ascii="Times New Roman" w:hAnsi="Times New Roman"/>
                <w:i/>
                <w:iCs/>
                <w:sz w:val="20"/>
                <w:szCs w:val="20"/>
                <w:lang w:val="fr-FR" w:eastAsia="fr-FR"/>
              </w:rPr>
            </w:r>
          </w:p>
          <w:p>
            <w:pPr>
              <w:pStyle w:val="Normal"/>
              <w:tabs>
                <w:tab w:val="left" w:pos="1175" w:leader="none"/>
              </w:tabs>
              <w:spacing w:before="0" w:after="0"/>
              <w:jc w:val="center"/>
              <w:rPr>
                <w:rFonts w:ascii="Times New Roman" w:hAnsi="Times New Roman" w:cs="Times New Roman" w:asciiTheme="majorBidi" w:cstheme="majorBidi" w:hAnsiTheme="majorBidi"/>
                <w:i/>
                <w:i/>
                <w:iCs/>
                <w:sz w:val="20"/>
                <w:szCs w:val="20"/>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rPr>
              <w:t>non normalisé</w:t>
            </w:r>
          </w:p>
        </w:tc>
        <w:tc>
          <w:tcPr>
            <w:tcW w:w="2229"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PERS+PERS+PERS</w:t>
            </w:r>
          </w:p>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+PERS+PERS</w:t>
            </w:r>
          </w:p>
        </w:tc>
        <w:tc>
          <w:tcPr>
            <w:tcW w:w="1410"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w:t>
            </w:r>
          </w:p>
        </w:tc>
        <w:tc>
          <w:tcPr>
            <w:tcW w:w="1667"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 xml:space="preserve">La présence du nom de personne Abraham Lincoln a induit l’outil ALP en erreur. </w:t>
            </w:r>
          </w:p>
        </w:tc>
        <w:tc>
          <w:tcPr>
            <w:tcW w:w="2166" w:type="dxa"/>
            <w:tcBorders/>
            <w:shd w:fill="auto" w:val="clear"/>
          </w:tcPr>
          <w:p>
            <w:pPr>
              <w:pStyle w:val="Normal"/>
              <w:bidi w:val="1"/>
              <w:spacing w:lineRule="auto" w:line="360" w:before="0" w:after="0"/>
              <w:jc w:val="left"/>
              <w:rPr>
                <w:rFonts w:ascii="Arabic Typesetting" w:hAnsi="Arabic Typesetting" w:cs="Arabic Typesetting"/>
                <w:color w:val="333333"/>
                <w:sz w:val="28"/>
                <w:szCs w:val="28"/>
                <w:highlight w:val="white"/>
              </w:rPr>
            </w:pPr>
            <w:r>
              <w:rPr>
                <w:rFonts w:ascii="Arabic Typesetting" w:hAnsi="Arabic Typesetting" w:eastAsia="Arial" w:cs="Arabic Typesetting"/>
                <w:color w:val="333333"/>
                <w:sz w:val="28"/>
                <w:sz w:val="28"/>
                <w:szCs w:val="28"/>
                <w:shd w:fill="FFFFFF" w:val="clear"/>
                <w:rtl w:val="true"/>
                <w:lang w:val="fr-FR" w:eastAsia="fr-FR"/>
              </w:rPr>
              <w:t xml:space="preserve">للانضمام إلى حاملة الطائرات </w:t>
            </w:r>
            <w:r>
              <w:rPr>
                <w:rFonts w:eastAsia="Arial" w:cs="Arabic Typesetting" w:ascii="Arabic Typesetting" w:hAnsi="Arabic Typesetting"/>
                <w:color w:val="333333"/>
                <w:sz w:val="28"/>
                <w:szCs w:val="28"/>
                <w:shd w:fill="FFFFFF" w:val="clear"/>
                <w:rtl w:val="true"/>
                <w:lang w:val="fr-FR" w:eastAsia="fr-FR"/>
              </w:rPr>
              <w:t>"</w:t>
            </w:r>
            <w:r>
              <w:rPr>
                <w:rFonts w:ascii="Arabic Typesetting" w:hAnsi="Arabic Typesetting" w:eastAsia="Arial" w:cs="Arabic Typesetting"/>
                <w:color w:val="333333"/>
                <w:sz w:val="28"/>
                <w:sz w:val="28"/>
                <w:szCs w:val="28"/>
                <w:shd w:fill="FFFFFF" w:val="clear"/>
                <w:rtl w:val="true"/>
                <w:lang w:val="fr-FR" w:eastAsia="fr-FR"/>
              </w:rPr>
              <w:t>يو</w:t>
            </w:r>
            <w:r>
              <w:rPr>
                <w:rFonts w:ascii="Arabic Typesetting" w:hAnsi="Arabic Typesetting" w:eastAsia="Arial" w:cs="Arabic Typesetting"/>
                <w:color w:val="333333"/>
                <w:sz w:val="28"/>
                <w:sz w:val="28"/>
                <w:szCs w:val="28"/>
                <w:shd w:fill="F1F1F1" w:val="clear"/>
                <w:rtl w:val="true"/>
                <w:lang w:val="fr-FR" w:eastAsia="fr-FR"/>
              </w:rPr>
              <w:t xml:space="preserve"> </w:t>
            </w:r>
            <w:r>
              <w:rPr>
                <w:rFonts w:ascii="Arabic Typesetting" w:hAnsi="Arabic Typesetting" w:eastAsia="Arial" w:cs="Arabic Typesetting"/>
                <w:color w:val="333333"/>
                <w:sz w:val="28"/>
                <w:sz w:val="28"/>
                <w:szCs w:val="28"/>
                <w:shd w:fill="FFFFFF" w:val="clear"/>
                <w:rtl w:val="true"/>
                <w:lang w:val="fr-FR" w:eastAsia="fr-FR"/>
              </w:rPr>
              <w:t>إس إس أبراهام لينكولن</w:t>
            </w:r>
            <w:r>
              <w:rPr>
                <w:rFonts w:eastAsia="Arial" w:cs="Arabic Typesetting" w:ascii="Arabic Typesetting" w:hAnsi="Arabic Typesetting"/>
                <w:color w:val="333333"/>
                <w:sz w:val="28"/>
                <w:szCs w:val="28"/>
                <w:shd w:fill="FFFFFF" w:val="clear"/>
                <w:rtl w:val="true"/>
                <w:lang w:val="fr-FR" w:eastAsia="fr-FR"/>
              </w:rPr>
              <w:t>"</w:t>
            </w:r>
          </w:p>
          <w:p>
            <w:pPr>
              <w:pStyle w:val="Normal"/>
              <w:bidi w:val="1"/>
              <w:spacing w:before="0" w:after="0"/>
              <w:jc w:val="right"/>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NOM+PREP+ADJ</w:t>
            </w:r>
          </w:p>
          <w:p>
            <w:pPr>
              <w:pStyle w:val="Normal"/>
              <w:bidi w:val="1"/>
              <w:spacing w:before="0" w:after="0"/>
              <w:jc w:val="right"/>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sz w:val="20"/>
                <w:szCs w:val="20"/>
                <w:rtl w:val="true"/>
                <w:lang w:val="fr-FR" w:eastAsia="fr-FR" w:bidi="ar-DZ"/>
              </w:rPr>
              <w:t>+</w:t>
            </w:r>
            <w:r>
              <w:rPr>
                <w:rFonts w:eastAsia="Arial" w:cs="Times New Roman" w:ascii="Times New Roman" w:hAnsi="Times New Roman" w:asciiTheme="majorBidi" w:cstheme="majorBidi" w:hAnsiTheme="majorBidi"/>
                <w:sz w:val="20"/>
                <w:szCs w:val="20"/>
                <w:lang w:val="fr-FR" w:eastAsia="fr-FR" w:bidi="ar-DZ"/>
              </w:rPr>
              <w:t>NOM+PERS</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p>
          <w:p>
            <w:pPr>
              <w:pStyle w:val="Normal"/>
              <w:bidi w:val="1"/>
              <w:spacing w:before="0" w:after="0"/>
              <w:jc w:val="right"/>
              <w:rPr>
                <w:rFonts w:ascii="Arabic Typesetting" w:hAnsi="Arabic Typesetting" w:cs="Arabic Typesetting"/>
                <w:sz w:val="28"/>
                <w:szCs w:val="28"/>
                <w:lang w:bidi="ar-DZ"/>
              </w:rPr>
            </w:pPr>
            <w:r>
              <w:rPr>
                <w:rFonts w:eastAsia="Arial" w:cs="Times New Roman" w:ascii="Times New Roman" w:hAnsi="Times New Roman" w:asciiTheme="majorBidi" w:cstheme="majorBidi" w:hAnsiTheme="majorBidi"/>
                <w:color w:val="808080" w:themeColor="background1" w:themeShade="80"/>
                <w:sz w:val="20"/>
                <w:szCs w:val="20"/>
                <w:rtl w:val="true"/>
                <w:lang w:val="fr-FR" w:eastAsia="fr-FR" w:bidi="ar-DZ"/>
              </w:rPr>
              <w:t>+</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PERS+PERS+PERS</w:t>
            </w:r>
          </w:p>
        </w:tc>
      </w:tr>
      <w:tr>
        <w:trPr>
          <w:trHeight w:val="2565" w:hRule="atLeast"/>
        </w:trPr>
        <w:tc>
          <w:tcPr>
            <w:tcW w:w="1590" w:type="dxa"/>
            <w:tcBorders/>
            <w:shd w:fill="auto" w:val="clear"/>
          </w:tcPr>
          <w:p>
            <w:pPr>
              <w:pStyle w:val="Normal"/>
              <w:spacing w:lineRule="auto" w:line="360" w:before="0" w:after="0"/>
              <w:rPr>
                <w:rFonts w:ascii="Arabic Typesetting" w:hAnsi="Arabic Typesetting" w:cs="Arabic Typesetting"/>
                <w:color w:val="333333"/>
                <w:sz w:val="28"/>
                <w:szCs w:val="28"/>
                <w:highlight w:val="white"/>
              </w:rPr>
            </w:pPr>
            <w:r>
              <w:rPr>
                <w:rFonts w:eastAsia="Arial" w:cs="Arabic Typesetting" w:ascii="Arabic Typesetting" w:hAnsi="Arabic Typesetting"/>
                <w:color w:val="333333"/>
                <w:sz w:val="28"/>
                <w:szCs w:val="28"/>
                <w:shd w:fill="FFFFFF" w:val="clear"/>
                <w:lang w:val="fr-FR" w:eastAsia="fr-FR"/>
              </w:rPr>
              <w:t>(</w:t>
            </w:r>
            <w:r>
              <w:rPr>
                <w:rFonts w:eastAsia="Arial" w:cs="Times New Roman" w:ascii="Times New Roman" w:hAnsi="Times New Roman" w:asciiTheme="majorBidi" w:cstheme="majorBidi" w:hAnsiTheme="majorBidi"/>
                <w:i/>
                <w:iCs/>
                <w:color w:val="333333"/>
                <w:sz w:val="20"/>
                <w:szCs w:val="20"/>
                <w:shd w:fill="FFFFFF" w:val="clear"/>
                <w:lang w:val="fr-FR" w:eastAsia="fr-FR"/>
              </w:rPr>
              <w:t>Déclaration</w:t>
            </w:r>
            <w:r>
              <w:rPr>
                <w:rFonts w:eastAsia="Arial" w:cs="Arabic Typesetting" w:ascii="Arabic Typesetting" w:hAnsi="Arabic Typesetting"/>
                <w:color w:val="333333"/>
                <w:sz w:val="28"/>
                <w:szCs w:val="28"/>
                <w:shd w:fill="FFFFFF" w:val="clear"/>
                <w:lang w:val="fr-FR" w:eastAsia="fr-FR"/>
              </w:rPr>
              <w:t>)</w:t>
            </w:r>
            <w:r>
              <w:rPr>
                <w:rFonts w:ascii="Arabic Typesetting" w:hAnsi="Arabic Typesetting" w:eastAsia="Arial" w:cs="Arabic Typesetting"/>
                <w:color w:val="333333"/>
                <w:sz w:val="28"/>
                <w:sz w:val="28"/>
                <w:szCs w:val="28"/>
                <w:shd w:fill="FFFFFF" w:val="clear"/>
                <w:rtl w:val="true"/>
                <w:lang w:val="fr-FR" w:eastAsia="fr-FR"/>
              </w:rPr>
              <w:t>بيان</w:t>
            </w:r>
          </w:p>
          <w:p>
            <w:pPr>
              <w:pStyle w:val="Normal"/>
              <w:tabs>
                <w:tab w:val="left" w:pos="213" w:leader="none"/>
                <w:tab w:val="left" w:pos="1260" w:leader="none"/>
              </w:tabs>
              <w:spacing w:before="0" w:after="0"/>
              <w:jc w:val="center"/>
              <w:rPr>
                <w:rFonts w:ascii="Arabic Typesetting" w:hAnsi="Arabic Typesetting" w:cs="Arabic Typesetting"/>
                <w:sz w:val="28"/>
                <w:szCs w:val="28"/>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rPr>
              <w:t xml:space="preserve">normalisé </w:t>
            </w:r>
          </w:p>
        </w:tc>
        <w:tc>
          <w:tcPr>
            <w:tcW w:w="2229"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p>
        </w:tc>
        <w:tc>
          <w:tcPr>
            <w:tcW w:w="1410"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p>
        </w:tc>
        <w:tc>
          <w:tcPr>
            <w:tcW w:w="1667"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Le mot ressemble certainement à un autre nom de personne.</w:t>
            </w:r>
          </w:p>
        </w:tc>
        <w:tc>
          <w:tcPr>
            <w:tcW w:w="2166" w:type="dxa"/>
            <w:tcBorders/>
            <w:shd w:fill="auto" w:val="clear"/>
          </w:tcPr>
          <w:p>
            <w:pPr>
              <w:pStyle w:val="Normal"/>
              <w:shd w:val="clear" w:color="auto" w:fill="FFFFFF" w:themeFill="background1"/>
              <w:bidi w:val="1"/>
              <w:spacing w:lineRule="auto" w:line="360" w:before="0" w:after="0"/>
              <w:jc w:val="left"/>
              <w:rPr>
                <w:rFonts w:ascii="Arabic Typesetting" w:hAnsi="Arabic Typesetting" w:cs="Arabic Typesetting"/>
                <w:color w:val="333333"/>
                <w:sz w:val="28"/>
                <w:szCs w:val="28"/>
                <w:highlight w:val="white"/>
              </w:rPr>
            </w:pPr>
            <w:r>
              <w:rPr>
                <w:rFonts w:ascii="Arabic Typesetting" w:hAnsi="Arabic Typesetting" w:eastAsia="Arial" w:cs="Arabic Typesetting"/>
                <w:color w:val="333333"/>
                <w:sz w:val="28"/>
                <w:sz w:val="28"/>
                <w:szCs w:val="28"/>
                <w:shd w:fill="FFFFFF" w:val="clear"/>
                <w:rtl w:val="true"/>
                <w:lang w:val="fr-FR" w:eastAsia="fr-FR"/>
              </w:rPr>
              <w:t>وقال بيان صادر عن وزير</w:t>
            </w:r>
            <w:r>
              <w:rPr>
                <w:rFonts w:ascii="Arabic Typesetting" w:hAnsi="Arabic Typesetting" w:eastAsia="Arial" w:cs="Arabic Typesetting"/>
                <w:color w:val="333333"/>
                <w:sz w:val="28"/>
                <w:sz w:val="28"/>
                <w:szCs w:val="28"/>
                <w:shd w:fill="F1F1F1" w:val="clear"/>
                <w:rtl w:val="true"/>
                <w:lang w:val="fr-FR" w:eastAsia="fr-FR"/>
              </w:rPr>
              <w:t xml:space="preserve"> </w:t>
            </w:r>
            <w:r>
              <w:rPr>
                <w:rFonts w:ascii="Arabic Typesetting" w:hAnsi="Arabic Typesetting" w:eastAsia="Arial" w:cs="Arabic Typesetting"/>
                <w:color w:val="333333"/>
                <w:sz w:val="28"/>
                <w:sz w:val="28"/>
                <w:szCs w:val="28"/>
                <w:shd w:fill="FFFFFF" w:val="clear"/>
                <w:rtl w:val="true"/>
                <w:lang w:val="fr-FR" w:eastAsia="fr-FR"/>
              </w:rPr>
              <w:t>الدفاع</w:t>
            </w:r>
          </w:p>
          <w:p>
            <w:pPr>
              <w:pStyle w:val="Normal"/>
              <w:spacing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PREP+VERBE+</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r>
              <w:rPr>
                <w:rFonts w:eastAsia="Arial" w:cs="Times New Roman" w:ascii="Times New Roman" w:hAnsi="Times New Roman" w:asciiTheme="majorBidi" w:cstheme="majorBidi" w:hAnsiTheme="majorBidi"/>
                <w:sz w:val="20"/>
                <w:szCs w:val="20"/>
                <w:lang w:val="fr-FR" w:eastAsia="fr-FR" w:bidi="ar-DZ"/>
              </w:rPr>
              <w:t>+</w:t>
            </w:r>
          </w:p>
          <w:p>
            <w:pPr>
              <w:pStyle w:val="Normal"/>
              <w:spacing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VERBE+PREP+NOM+</w:t>
            </w:r>
          </w:p>
          <w:p>
            <w:pPr>
              <w:pStyle w:val="Normal"/>
              <w:spacing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DET+NOM</w:t>
            </w:r>
          </w:p>
        </w:tc>
      </w:tr>
      <w:tr>
        <w:trPr>
          <w:trHeight w:val="3382" w:hRule="atLeast"/>
        </w:trPr>
        <w:tc>
          <w:tcPr>
            <w:tcW w:w="1590" w:type="dxa"/>
            <w:tcBorders/>
            <w:shd w:fill="auto" w:val="clear"/>
          </w:tcPr>
          <w:p>
            <w:pPr>
              <w:pStyle w:val="Normal"/>
              <w:spacing w:lineRule="auto" w:line="240" w:before="0" w:after="0"/>
              <w:rPr>
                <w:rFonts w:ascii="Arabic Typesetting" w:hAnsi="Arabic Typesetting" w:cs="Arabic Typesetting"/>
                <w:color w:val="333333"/>
                <w:sz w:val="28"/>
                <w:szCs w:val="28"/>
                <w:highlight w:val="white"/>
              </w:rPr>
            </w:pPr>
            <w:r>
              <w:rPr>
                <w:rFonts w:eastAsia="Arial" w:cs="Arabic Typesetting" w:ascii="Arabic Typesetting" w:hAnsi="Arabic Typesetting"/>
                <w:color w:val="333333"/>
                <w:sz w:val="28"/>
                <w:szCs w:val="28"/>
                <w:shd w:fill="FFFFFF" w:val="clear"/>
                <w:lang w:val="fr-FR" w:eastAsia="fr-FR"/>
              </w:rPr>
              <w:t>(</w:t>
            </w:r>
            <w:r>
              <w:rPr>
                <w:rFonts w:eastAsia="Arial" w:cs="Times New Roman" w:ascii="Times New Roman" w:hAnsi="Times New Roman" w:asciiTheme="majorBidi" w:cstheme="majorBidi" w:hAnsiTheme="majorBidi"/>
                <w:i/>
                <w:iCs/>
                <w:color w:val="333333"/>
                <w:sz w:val="20"/>
                <w:szCs w:val="20"/>
                <w:shd w:fill="FFFFFF" w:val="clear"/>
                <w:lang w:val="fr-FR" w:eastAsia="fr-FR"/>
              </w:rPr>
              <w:t>Déclaration</w:t>
            </w:r>
            <w:r>
              <w:rPr>
                <w:rFonts w:eastAsia="Arial" w:cs="Arabic Typesetting" w:ascii="Arabic Typesetting" w:hAnsi="Arabic Typesetting"/>
                <w:color w:val="333333"/>
                <w:sz w:val="28"/>
                <w:szCs w:val="28"/>
                <w:shd w:fill="FFFFFF" w:val="clear"/>
                <w:lang w:val="fr-FR" w:eastAsia="fr-FR"/>
              </w:rPr>
              <w:t>)</w:t>
            </w:r>
            <w:r>
              <w:rPr>
                <w:rFonts w:ascii="Arabic Typesetting" w:hAnsi="Arabic Typesetting" w:eastAsia="Arial" w:cs="Arabic Typesetting"/>
                <w:color w:val="333333"/>
                <w:sz w:val="28"/>
                <w:sz w:val="28"/>
                <w:szCs w:val="28"/>
                <w:shd w:fill="FFFFFF" w:val="clear"/>
                <w:rtl w:val="true"/>
                <w:lang w:val="fr-FR" w:eastAsia="fr-FR"/>
              </w:rPr>
              <w:t>بيان</w:t>
            </w:r>
          </w:p>
          <w:p>
            <w:pPr>
              <w:pStyle w:val="Normal"/>
              <w:spacing w:lineRule="auto" w:line="240" w:before="0" w:after="0"/>
              <w:rPr>
                <w:rFonts w:ascii="Times New Roman" w:hAnsi="Times New Roman" w:eastAsia="Arial" w:cs="Times New Roman" w:asciiTheme="majorBidi" w:cstheme="majorBidi" w:hAnsiTheme="majorBidi"/>
                <w:color w:val="808080" w:themeColor="background1" w:themeShade="80"/>
                <w:sz w:val="20"/>
                <w:szCs w:val="20"/>
                <w:lang w:val="fr-FR" w:eastAsia="fr-FR"/>
              </w:rPr>
            </w:pPr>
            <w:r>
              <w:rPr>
                <w:rFonts w:eastAsia="Arial" w:cs="Times New Roman" w:cstheme="majorBidi" w:ascii="Times New Roman" w:hAnsi="Times New Roman"/>
                <w:color w:val="808080" w:themeColor="background1" w:themeShade="80"/>
                <w:sz w:val="20"/>
                <w:szCs w:val="20"/>
                <w:lang w:val="fr-FR" w:eastAsia="fr-FR"/>
              </w:rPr>
            </w:r>
          </w:p>
          <w:p>
            <w:pPr>
              <w:pStyle w:val="Normal"/>
              <w:spacing w:lineRule="auto" w:line="240" w:before="0" w:after="0"/>
              <w:rPr>
                <w:rFonts w:ascii="Times New Roman" w:hAnsi="Times New Roman" w:cs="Times New Roman" w:asciiTheme="majorBidi" w:cstheme="majorBidi" w:hAnsiTheme="majorBidi"/>
                <w:i/>
                <w:i/>
                <w:iCs/>
                <w:color w:val="333333"/>
                <w:sz w:val="20"/>
                <w:szCs w:val="20"/>
                <w:highlight w:val="white"/>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rPr>
              <w:t>normalisé</w:t>
            </w:r>
          </w:p>
          <w:p>
            <w:pPr>
              <w:pStyle w:val="Normal"/>
              <w:tabs>
                <w:tab w:val="left" w:pos="1372" w:leader="none"/>
              </w:tabs>
              <w:bidi w:val="1"/>
              <w:spacing w:lineRule="auto" w:line="240" w:before="0" w:after="0"/>
              <w:jc w:val="left"/>
              <w:rPr>
                <w:rFonts w:ascii="Arabic Typesetting" w:hAnsi="Arabic Typesetting" w:cs="Arabic Typesetting"/>
                <w:sz w:val="28"/>
                <w:szCs w:val="28"/>
              </w:rPr>
            </w:pPr>
            <w:r>
              <w:rPr>
                <w:rFonts w:eastAsia="Arial" w:cs="Arabic Typesetting" w:ascii="Arabic Typesetting" w:hAnsi="Arabic Typesetting"/>
                <w:sz w:val="28"/>
                <w:szCs w:val="28"/>
                <w:rtl w:val="true"/>
                <w:lang w:val="fr-FR" w:eastAsia="fr-FR"/>
              </w:rPr>
              <w:tab/>
            </w:r>
          </w:p>
        </w:tc>
        <w:tc>
          <w:tcPr>
            <w:tcW w:w="2229"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p>
        </w:tc>
        <w:tc>
          <w:tcPr>
            <w:tcW w:w="1410"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p>
        </w:tc>
        <w:tc>
          <w:tcPr>
            <w:tcW w:w="1667"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Le mot ressemble certainement à un autre nom de personne.</w:t>
            </w:r>
          </w:p>
        </w:tc>
        <w:tc>
          <w:tcPr>
            <w:tcW w:w="2166" w:type="dxa"/>
            <w:tcBorders/>
            <w:shd w:fill="auto" w:val="clear"/>
          </w:tcPr>
          <w:p>
            <w:pPr>
              <w:pStyle w:val="Normal"/>
              <w:bidi w:val="1"/>
              <w:spacing w:lineRule="auto" w:line="240" w:before="0" w:after="0"/>
              <w:jc w:val="left"/>
              <w:rPr>
                <w:rFonts w:ascii="Arabic Typesetting" w:hAnsi="Arabic Typesetting" w:cs="Arabic Typesetting"/>
                <w:color w:val="333333"/>
                <w:sz w:val="28"/>
                <w:szCs w:val="28"/>
                <w:highlight w:val="white"/>
              </w:rPr>
            </w:pPr>
            <w:r>
              <w:rPr>
                <w:rFonts w:ascii="Arabic Typesetting" w:hAnsi="Arabic Typesetting" w:eastAsia="Arial" w:cs="Arabic Typesetting"/>
                <w:color w:val="333333"/>
                <w:sz w:val="28"/>
                <w:sz w:val="28"/>
                <w:szCs w:val="28"/>
                <w:shd w:fill="FFFFFF" w:val="clear"/>
                <w:rtl w:val="true"/>
                <w:lang w:val="fr-FR" w:eastAsia="fr-FR" w:bidi="ar-DZ"/>
              </w:rPr>
              <w:t>ا</w:t>
            </w:r>
            <w:r>
              <w:rPr>
                <w:rFonts w:ascii="Arabic Typesetting" w:hAnsi="Arabic Typesetting" w:eastAsia="Arial" w:cs="Arabic Typesetting"/>
                <w:color w:val="333333"/>
                <w:sz w:val="28"/>
                <w:sz w:val="28"/>
                <w:szCs w:val="28"/>
                <w:shd w:fill="FFFFFF" w:val="clear"/>
                <w:rtl w:val="true"/>
                <w:lang w:val="fr-FR" w:eastAsia="fr-FR"/>
              </w:rPr>
              <w:t>ضاف البيان أن وزارة الدفاع</w:t>
            </w:r>
            <w:r>
              <w:rPr>
                <w:rFonts w:ascii="Arabic Typesetting" w:hAnsi="Arabic Typesetting" w:eastAsia="Arial" w:cs="Arabic Typesetting"/>
                <w:color w:val="333333"/>
                <w:sz w:val="28"/>
                <w:sz w:val="28"/>
                <w:szCs w:val="28"/>
                <w:shd w:fill="F1F1F1" w:val="clear"/>
                <w:rtl w:val="true"/>
                <w:lang w:val="fr-FR" w:eastAsia="fr-FR"/>
              </w:rPr>
              <w:t xml:space="preserve"> </w:t>
            </w:r>
            <w:r>
              <w:rPr>
                <w:rFonts w:ascii="Arabic Typesetting" w:hAnsi="Arabic Typesetting" w:eastAsia="Arial" w:cs="Arabic Typesetting"/>
                <w:color w:val="333333"/>
                <w:sz w:val="28"/>
                <w:sz w:val="28"/>
                <w:szCs w:val="28"/>
                <w:shd w:fill="FFFFFF" w:val="clear"/>
                <w:rtl w:val="true"/>
                <w:lang w:val="fr-FR" w:eastAsia="fr-FR"/>
              </w:rPr>
              <w:t>تراقب</w:t>
            </w:r>
            <w:r>
              <w:rPr>
                <w:rFonts w:eastAsia="Arial" w:cs="Arabic Typesetting" w:ascii="Arabic Typesetting" w:hAnsi="Arabic Typesetting"/>
                <w:color w:val="333333"/>
                <w:sz w:val="28"/>
                <w:szCs w:val="28"/>
                <w:shd w:fill="FFFFFF" w:val="clear"/>
                <w:rtl w:val="true"/>
                <w:lang w:val="fr-FR" w:eastAsia="fr-FR"/>
              </w:rPr>
              <w:t>.</w:t>
            </w:r>
          </w:p>
          <w:p>
            <w:pPr>
              <w:pStyle w:val="Normal"/>
              <w:spacing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VERBE+</w:t>
            </w:r>
            <w:r>
              <w:rPr>
                <w:rFonts w:eastAsia="Arial" w:cs="Times New Roman" w:ascii="Times New Roman" w:hAnsi="Times New Roman" w:asciiTheme="majorBidi" w:cstheme="majorBidi" w:hAnsiTheme="majorBidi"/>
                <w:color w:val="808080" w:themeColor="background1" w:themeShade="80"/>
                <w:sz w:val="20"/>
                <w:szCs w:val="20"/>
                <w:lang w:val="fr-FR" w:eastAsia="fr-FR"/>
              </w:rPr>
              <w:t>PERS</w:t>
            </w:r>
            <w:r>
              <w:rPr>
                <w:rFonts w:eastAsia="Arial" w:cs="Times New Roman" w:ascii="Times New Roman" w:hAnsi="Times New Roman" w:asciiTheme="majorBidi" w:cstheme="majorBidi" w:hAnsiTheme="majorBidi"/>
                <w:sz w:val="20"/>
                <w:szCs w:val="20"/>
                <w:lang w:val="fr-FR" w:eastAsia="fr-FR"/>
              </w:rPr>
              <w:t>+</w:t>
            </w:r>
          </w:p>
          <w:p>
            <w:pPr>
              <w:pStyle w:val="Normal"/>
              <w:spacing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CONJ+DET+NOM+</w:t>
            </w:r>
          </w:p>
          <w:p>
            <w:pPr>
              <w:pStyle w:val="Normal"/>
              <w:spacing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PREP+DET+NOM+</w:t>
            </w:r>
          </w:p>
          <w:p>
            <w:pPr>
              <w:pStyle w:val="Normal"/>
              <w:spacing w:before="0" w:after="0"/>
              <w:rPr>
                <w:rFonts w:ascii="Arabic Typesetting" w:hAnsi="Arabic Typesetting" w:cs="Arabic Typesetting"/>
                <w:sz w:val="28"/>
                <w:szCs w:val="28"/>
              </w:rPr>
            </w:pPr>
            <w:r>
              <w:rPr>
                <w:rFonts w:eastAsia="Arial" w:cs="Times New Roman" w:ascii="Times New Roman" w:hAnsi="Times New Roman" w:asciiTheme="majorBidi" w:cstheme="majorBidi" w:hAnsiTheme="majorBidi"/>
                <w:sz w:val="20"/>
                <w:szCs w:val="20"/>
                <w:lang w:val="fr-FR" w:eastAsia="fr-FR"/>
              </w:rPr>
              <w:t>VERBE</w:t>
            </w:r>
          </w:p>
        </w:tc>
      </w:tr>
      <w:tr>
        <w:trPr>
          <w:trHeight w:val="3382" w:hRule="atLeast"/>
        </w:trPr>
        <w:tc>
          <w:tcPr>
            <w:tcW w:w="1590" w:type="dxa"/>
            <w:tcBorders/>
            <w:shd w:fill="auto" w:val="clear"/>
          </w:tcPr>
          <w:p>
            <w:pPr>
              <w:pStyle w:val="Normal"/>
              <w:bidi w:val="1"/>
              <w:spacing w:lineRule="auto" w:line="240" w:before="0" w:after="0"/>
              <w:jc w:val="left"/>
              <w:rPr>
                <w:rFonts w:ascii="Arabic Typesetting" w:hAnsi="Arabic Typesetting" w:cs="Arabic Typesetting"/>
                <w:color w:val="333333"/>
                <w:sz w:val="28"/>
                <w:szCs w:val="28"/>
                <w:highlight w:val="white"/>
              </w:rPr>
            </w:pPr>
            <w:r>
              <w:rPr>
                <w:rFonts w:eastAsia="Arial" w:cs="Times New Roman" w:ascii="Times New Roman" w:hAnsi="Times New Roman" w:asciiTheme="majorBidi" w:cstheme="majorBidi" w:hAnsiTheme="majorBidi"/>
                <w:i/>
                <w:iCs/>
                <w:color w:val="333333"/>
                <w:sz w:val="20"/>
                <w:szCs w:val="20"/>
                <w:shd w:fill="FFFFFF" w:val="clear"/>
                <w:rtl w:val="true"/>
                <w:lang w:val="fr-FR" w:eastAsia="fr-FR"/>
              </w:rPr>
              <w:t xml:space="preserve"> </w:t>
            </w:r>
            <w:r>
              <w:rPr>
                <w:rFonts w:eastAsia="Arial" w:cs="Times New Roman" w:ascii="Times New Roman" w:hAnsi="Times New Roman" w:asciiTheme="majorBidi" w:cstheme="majorBidi" w:hAnsiTheme="majorBidi"/>
                <w:i/>
                <w:iCs/>
                <w:color w:val="333333"/>
                <w:sz w:val="20"/>
                <w:szCs w:val="20"/>
                <w:shd w:fill="FFFFFF" w:val="clear"/>
                <w:rtl w:val="true"/>
                <w:lang w:val="fr-FR" w:eastAsia="fr-FR"/>
              </w:rPr>
              <w:t>(</w:t>
            </w:r>
            <w:r>
              <w:rPr>
                <w:rFonts w:eastAsia="Arial" w:cs="Times New Roman" w:ascii="Times New Roman" w:hAnsi="Times New Roman" w:asciiTheme="majorBidi" w:cstheme="majorBidi" w:hAnsiTheme="majorBidi"/>
                <w:i/>
                <w:iCs/>
                <w:color w:val="333333"/>
                <w:sz w:val="20"/>
                <w:szCs w:val="20"/>
                <w:shd w:fill="FFFFFF" w:val="clear"/>
                <w:lang w:val="fr-FR" w:eastAsia="fr-FR"/>
              </w:rPr>
              <w:t>B 52</w:t>
            </w:r>
            <w:r>
              <w:rPr>
                <w:rFonts w:eastAsia="Arial" w:cs="Times New Roman" w:ascii="Times New Roman" w:hAnsi="Times New Roman" w:asciiTheme="majorBidi" w:cstheme="majorBidi" w:hAnsiTheme="majorBidi"/>
                <w:i/>
                <w:iCs/>
                <w:color w:val="333333"/>
                <w:sz w:val="20"/>
                <w:szCs w:val="20"/>
                <w:shd w:fill="FFFFFF" w:val="clear"/>
                <w:rtl w:val="true"/>
                <w:lang w:val="fr-FR" w:eastAsia="fr-FR"/>
              </w:rPr>
              <w:t>)"</w:t>
            </w:r>
            <w:r>
              <w:rPr>
                <w:rFonts w:ascii="Arabic Typesetting" w:hAnsi="Arabic Typesetting" w:eastAsia="Arial" w:cs="Arabic Typesetting"/>
                <w:color w:val="333333"/>
                <w:sz w:val="28"/>
                <w:sz w:val="28"/>
                <w:szCs w:val="28"/>
                <w:shd w:fill="FFFFFF" w:val="clear"/>
                <w:rtl w:val="true"/>
                <w:lang w:val="fr-FR" w:eastAsia="fr-FR"/>
              </w:rPr>
              <w:t xml:space="preserve">بي </w:t>
            </w:r>
            <w:r>
              <w:rPr>
                <w:rFonts w:eastAsia="Arial" w:cs="Arabic Typesetting" w:ascii="Arabic Typesetting" w:hAnsi="Arabic Typesetting"/>
                <w:color w:val="333333"/>
                <w:sz w:val="28"/>
                <w:szCs w:val="28"/>
                <w:shd w:fill="FFFFFF" w:val="clear"/>
                <w:lang w:val="fr-FR" w:eastAsia="fr-FR"/>
              </w:rPr>
              <w:t>52</w:t>
            </w:r>
            <w:r>
              <w:rPr>
                <w:rFonts w:eastAsia="Arial" w:cs="Arabic Typesetting" w:ascii="Arabic Typesetting" w:hAnsi="Arabic Typesetting"/>
                <w:color w:val="333333"/>
                <w:sz w:val="28"/>
                <w:szCs w:val="28"/>
                <w:shd w:fill="FFFFFF" w:val="clear"/>
                <w:rtl w:val="true"/>
                <w:lang w:val="fr-FR" w:eastAsia="fr-FR"/>
              </w:rPr>
              <w:t> "</w:t>
            </w:r>
          </w:p>
          <w:p>
            <w:pPr>
              <w:pStyle w:val="Normal"/>
              <w:spacing w:lineRule="auto" w:line="240" w:before="0" w:after="0"/>
              <w:jc w:val="center"/>
              <w:rPr>
                <w:rFonts w:ascii="Times New Roman" w:hAnsi="Times New Roman" w:eastAsia="Arial" w:cs="Times New Roman" w:asciiTheme="majorBidi" w:cstheme="majorBidi" w:hAnsiTheme="majorBidi"/>
                <w:color w:val="808080" w:themeColor="background1" w:themeShade="80"/>
                <w:sz w:val="20"/>
                <w:szCs w:val="20"/>
                <w:lang w:val="fr-FR" w:eastAsia="fr-FR"/>
              </w:rPr>
            </w:pPr>
            <w:r>
              <w:rPr>
                <w:rFonts w:eastAsia="Arial" w:cs="Times New Roman" w:cstheme="majorBidi" w:ascii="Times New Roman" w:hAnsi="Times New Roman"/>
                <w:color w:val="808080" w:themeColor="background1" w:themeShade="80"/>
                <w:sz w:val="20"/>
                <w:szCs w:val="20"/>
                <w:lang w:val="fr-FR" w:eastAsia="fr-FR"/>
              </w:rPr>
            </w:r>
          </w:p>
          <w:p>
            <w:pPr>
              <w:pStyle w:val="Normal"/>
              <w:spacing w:lineRule="auto" w:line="240" w:before="0" w:after="0"/>
              <w:jc w:val="center"/>
              <w:rPr>
                <w:rFonts w:ascii="Arabic Typesetting" w:hAnsi="Arabic Typesetting" w:cs="Arabic Typesetting"/>
                <w:color w:val="333333"/>
                <w:sz w:val="28"/>
                <w:szCs w:val="28"/>
                <w:highlight w:val="white"/>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rPr>
              <w:t>non normalisé</w:t>
            </w:r>
          </w:p>
          <w:p>
            <w:pPr>
              <w:pStyle w:val="Normal"/>
              <w:bidi w:val="1"/>
              <w:spacing w:lineRule="auto" w:line="240" w:before="0" w:after="0"/>
              <w:jc w:val="left"/>
              <w:rPr>
                <w:rFonts w:ascii="Arabic Typesetting" w:hAnsi="Arabic Typesetting" w:eastAsia="Arial" w:cs="Arabic Typesetting"/>
                <w:color w:val="333333"/>
                <w:sz w:val="28"/>
                <w:szCs w:val="28"/>
                <w:highlight w:val="white"/>
                <w:lang w:val="fr-FR" w:eastAsia="fr-FR"/>
              </w:rPr>
            </w:pPr>
            <w:r>
              <w:rPr>
                <w:rFonts w:eastAsia="Arial" w:cs="Arabic Typesetting" w:ascii="Arabic Typesetting" w:hAnsi="Arabic Typesetting"/>
                <w:color w:val="333333"/>
                <w:sz w:val="28"/>
                <w:szCs w:val="28"/>
                <w:shd w:fill="FFFFFF" w:val="clear"/>
                <w:rtl w:val="true"/>
                <w:lang w:val="fr-FR" w:eastAsia="fr-FR"/>
              </w:rPr>
            </w:r>
          </w:p>
          <w:p>
            <w:pPr>
              <w:pStyle w:val="Normal"/>
              <w:bidi w:val="1"/>
              <w:spacing w:lineRule="auto" w:line="240" w:before="0" w:after="0"/>
              <w:jc w:val="left"/>
              <w:rPr>
                <w:rFonts w:ascii="Arabic Typesetting" w:hAnsi="Arabic Typesetting" w:eastAsia="Arial" w:cs="Arabic Typesetting"/>
                <w:sz w:val="28"/>
                <w:szCs w:val="28"/>
                <w:lang w:val="fr-FR" w:eastAsia="fr-FR"/>
              </w:rPr>
            </w:pPr>
            <w:r>
              <w:rPr>
                <w:rFonts w:eastAsia="Arial" w:cs="Arabic Typesetting" w:ascii="Arabic Typesetting" w:hAnsi="Arabic Typesetting"/>
                <w:sz w:val="28"/>
                <w:szCs w:val="28"/>
                <w:rtl w:val="true"/>
                <w:lang w:val="fr-FR" w:eastAsia="fr-FR"/>
              </w:rPr>
            </w:r>
          </w:p>
        </w:tc>
        <w:tc>
          <w:tcPr>
            <w:tcW w:w="2229"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NOM+NULL</w:t>
            </w:r>
          </w:p>
        </w:tc>
        <w:tc>
          <w:tcPr>
            <w:tcW w:w="1410"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w:t>
            </w:r>
          </w:p>
        </w:tc>
        <w:tc>
          <w:tcPr>
            <w:tcW w:w="1667"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ALP ne reconnait pas les objets et les marques. L’exemple que nous avons ici concerne un type d’arme.</w:t>
            </w:r>
          </w:p>
        </w:tc>
        <w:tc>
          <w:tcPr>
            <w:tcW w:w="2166" w:type="dxa"/>
            <w:tcBorders/>
            <w:shd w:fill="auto" w:val="clear"/>
          </w:tcPr>
          <w:p>
            <w:pPr>
              <w:pStyle w:val="Normal"/>
              <w:shd w:val="clear" w:color="auto" w:fill="FFFFFF" w:themeFill="background1"/>
              <w:bidi w:val="1"/>
              <w:spacing w:lineRule="auto" w:line="240" w:before="0" w:after="0"/>
              <w:jc w:val="left"/>
              <w:rPr>
                <w:rFonts w:ascii="Arabic Typesetting" w:hAnsi="Arabic Typesetting" w:cs="Arabic Typesetting"/>
                <w:color w:val="333333"/>
                <w:sz w:val="28"/>
                <w:szCs w:val="28"/>
                <w:highlight w:val="white"/>
              </w:rPr>
            </w:pPr>
            <w:r>
              <w:rPr>
                <w:rFonts w:ascii="Arabic Typesetting" w:hAnsi="Arabic Typesetting" w:eastAsia="Arial" w:cs="Arabic Typesetting"/>
                <w:color w:val="333333"/>
                <w:sz w:val="28"/>
                <w:sz w:val="28"/>
                <w:szCs w:val="28"/>
                <w:shd w:fill="FFFFFF" w:val="clear"/>
                <w:rtl w:val="true"/>
                <w:lang w:val="fr-FR" w:eastAsia="fr-FR"/>
              </w:rPr>
              <w:t xml:space="preserve">أن قاذفات من طراز </w:t>
            </w:r>
            <w:r>
              <w:rPr>
                <w:rFonts w:eastAsia="Arial" w:cs="Arabic Typesetting" w:ascii="Arabic Typesetting" w:hAnsi="Arabic Typesetting"/>
                <w:color w:val="333333"/>
                <w:sz w:val="28"/>
                <w:szCs w:val="28"/>
                <w:shd w:fill="FFFFFF" w:val="clear"/>
                <w:rtl w:val="true"/>
                <w:lang w:val="fr-FR" w:eastAsia="fr-FR"/>
              </w:rPr>
              <w:t>"</w:t>
            </w:r>
            <w:r>
              <w:rPr>
                <w:rFonts w:ascii="Arabic Typesetting" w:hAnsi="Arabic Typesetting" w:eastAsia="Arial" w:cs="Arabic Typesetting"/>
                <w:color w:val="333333"/>
                <w:sz w:val="28"/>
                <w:sz w:val="28"/>
                <w:szCs w:val="28"/>
                <w:shd w:fill="FFFFFF" w:val="clear"/>
                <w:rtl w:val="true"/>
                <w:lang w:val="fr-FR" w:eastAsia="fr-FR"/>
              </w:rPr>
              <w:t xml:space="preserve">بي </w:t>
            </w:r>
            <w:r>
              <w:rPr>
                <w:rFonts w:eastAsia="Arial" w:cs="Arabic Typesetting" w:ascii="Arabic Typesetting" w:hAnsi="Arabic Typesetting"/>
                <w:color w:val="333333"/>
                <w:sz w:val="28"/>
                <w:szCs w:val="28"/>
                <w:shd w:fill="FFFFFF" w:val="clear"/>
                <w:lang w:val="fr-FR" w:eastAsia="fr-FR"/>
              </w:rPr>
              <w:t>52</w:t>
            </w:r>
            <w:r>
              <w:rPr>
                <w:rFonts w:eastAsia="Arial" w:cs="Arabic Typesetting" w:ascii="Arabic Typesetting" w:hAnsi="Arabic Typesetting"/>
                <w:color w:val="333333"/>
                <w:sz w:val="28"/>
                <w:szCs w:val="28"/>
                <w:shd w:fill="FFFFFF" w:val="clear"/>
                <w:rtl w:val="true"/>
                <w:lang w:val="fr-FR" w:eastAsia="fr-FR"/>
              </w:rPr>
              <w:t>"</w:t>
            </w:r>
            <w:r>
              <w:rPr>
                <w:rFonts w:eastAsia="Arial" w:cs="Arabic Typesetting" w:ascii="Arabic Typesetting" w:hAnsi="Arabic Typesetting"/>
                <w:color w:val="333333"/>
                <w:sz w:val="28"/>
                <w:szCs w:val="28"/>
                <w:shd w:fill="F1F1F1" w:val="clear"/>
                <w:rtl w:val="true"/>
                <w:lang w:val="fr-FR" w:eastAsia="fr-FR"/>
              </w:rPr>
              <w:t xml:space="preserve"> </w:t>
            </w:r>
            <w:r>
              <w:rPr>
                <w:rFonts w:ascii="Arabic Typesetting" w:hAnsi="Arabic Typesetting" w:eastAsia="Arial" w:cs="Arabic Typesetting"/>
                <w:color w:val="333333"/>
                <w:sz w:val="28"/>
                <w:sz w:val="28"/>
                <w:szCs w:val="28"/>
                <w:shd w:fill="FFFFFF" w:val="clear"/>
                <w:rtl w:val="true"/>
                <w:lang w:val="fr-FR" w:eastAsia="fr-FR"/>
              </w:rPr>
              <w:t>وصلت إلى قاعدة</w:t>
            </w:r>
            <w:r>
              <w:rPr>
                <w:rFonts w:eastAsia="Arial" w:cs="Arabic Typesetting" w:ascii="Arabic Typesetting" w:hAnsi="Arabic Typesetting"/>
                <w:color w:val="333333"/>
                <w:sz w:val="28"/>
                <w:szCs w:val="28"/>
                <w:shd w:fill="FFFFFF" w:val="clear"/>
                <w:rtl w:val="true"/>
                <w:lang w:val="fr-FR" w:eastAsia="fr-FR"/>
              </w:rPr>
              <w:t>.</w:t>
            </w:r>
          </w:p>
          <w:p>
            <w:pPr>
              <w:pStyle w:val="Normal"/>
              <w:spacing w:before="0" w:after="0"/>
              <w:rPr>
                <w:rFonts w:ascii="Times New Roman" w:hAnsi="Times New Roman" w:eastAsia="Arial" w:cs="Times New Roman" w:asciiTheme="majorBidi" w:cstheme="majorBidi" w:hAnsiTheme="majorBidi"/>
                <w:sz w:val="20"/>
                <w:szCs w:val="20"/>
                <w:lang w:val="fr-FR" w:eastAsia="fr-FR"/>
              </w:rPr>
            </w:pPr>
            <w:r>
              <w:rPr>
                <w:rFonts w:eastAsia="Arial" w:cs="Times New Roman" w:cstheme="majorBidi" w:ascii="Times New Roman" w:hAnsi="Times New Roman"/>
                <w:sz w:val="20"/>
                <w:szCs w:val="20"/>
                <w:lang w:val="fr-FR" w:eastAsia="fr-FR"/>
              </w:rPr>
            </w:r>
          </w:p>
          <w:p>
            <w:pPr>
              <w:pStyle w:val="Normal"/>
              <w:spacing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CONJ+NOM+PREP+</w:t>
            </w:r>
          </w:p>
          <w:p>
            <w:pPr>
              <w:pStyle w:val="Normal"/>
              <w:spacing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NOM+</w:t>
            </w:r>
            <w:r>
              <w:rPr>
                <w:rFonts w:eastAsia="Arial" w:cs="Times New Roman" w:ascii="Times New Roman" w:hAnsi="Times New Roman" w:asciiTheme="majorBidi" w:cstheme="majorBidi" w:hAnsiTheme="majorBidi"/>
                <w:color w:val="808080" w:themeColor="background1" w:themeShade="80"/>
                <w:sz w:val="20"/>
                <w:szCs w:val="20"/>
                <w:lang w:val="fr-FR" w:eastAsia="fr-FR"/>
              </w:rPr>
              <w:t>NOM+NULL</w:t>
            </w:r>
          </w:p>
          <w:p>
            <w:pPr>
              <w:pStyle w:val="Normal"/>
              <w:spacing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+VERBE+PREP</w:t>
            </w:r>
          </w:p>
          <w:p>
            <w:pPr>
              <w:pStyle w:val="Normal"/>
              <w:spacing w:before="0" w:after="0"/>
              <w:rPr>
                <w:rFonts w:ascii="Arabic Typesetting" w:hAnsi="Arabic Typesetting" w:cs="Arabic Typesetting"/>
                <w:sz w:val="28"/>
                <w:szCs w:val="28"/>
              </w:rPr>
            </w:pPr>
            <w:r>
              <w:rPr>
                <w:rFonts w:eastAsia="Arial" w:cs="Times New Roman" w:ascii="Times New Roman" w:hAnsi="Times New Roman" w:asciiTheme="majorBidi" w:cstheme="majorBidi" w:hAnsiTheme="majorBidi"/>
                <w:sz w:val="20"/>
                <w:szCs w:val="20"/>
                <w:lang w:val="fr-FR" w:eastAsia="fr-FR"/>
              </w:rPr>
              <w:t>+NOM.</w:t>
            </w:r>
          </w:p>
        </w:tc>
      </w:tr>
      <w:tr>
        <w:trPr>
          <w:trHeight w:val="3382" w:hRule="atLeast"/>
        </w:trPr>
        <w:tc>
          <w:tcPr>
            <w:tcW w:w="1590" w:type="dxa"/>
            <w:tcBorders/>
            <w:shd w:color="auto" w:fill="FFFFFF" w:themeFill="background1" w:val="clear"/>
          </w:tcPr>
          <w:p>
            <w:pPr>
              <w:pStyle w:val="Normal"/>
              <w:bidi w:val="1"/>
              <w:spacing w:lineRule="auto" w:line="240" w:before="0" w:after="0"/>
              <w:jc w:val="left"/>
              <w:rPr>
                <w:rFonts w:ascii="Arabic Typesetting" w:hAnsi="Arabic Typesetting" w:cs="Arabic Typesetting"/>
                <w:color w:val="333333"/>
                <w:sz w:val="28"/>
                <w:szCs w:val="28"/>
                <w:highlight w:val="white"/>
              </w:rPr>
            </w:pPr>
            <w:r>
              <w:rPr>
                <w:rFonts w:eastAsia="Arial" w:cs="Arabic Typesetting" w:ascii="Arabic Typesetting" w:hAnsi="Arabic Typesetting"/>
                <w:color w:val="333333"/>
                <w:sz w:val="28"/>
                <w:szCs w:val="28"/>
                <w:shd w:fill="FFFFFF" w:val="clear"/>
                <w:rtl w:val="true"/>
                <w:lang w:val="fr-FR" w:eastAsia="fr-FR"/>
              </w:rPr>
              <w:t xml:space="preserve"> </w:t>
            </w:r>
            <w:r>
              <w:rPr>
                <w:rFonts w:eastAsia="Arial" w:cs="Arabic Typesetting" w:ascii="Arabic Typesetting" w:hAnsi="Arabic Typesetting"/>
                <w:color w:val="333333"/>
                <w:sz w:val="28"/>
                <w:szCs w:val="28"/>
                <w:shd w:fill="FFFFFF" w:val="clear"/>
                <w:rtl w:val="true"/>
                <w:lang w:val="fr-FR" w:eastAsia="fr-FR"/>
              </w:rPr>
              <w:t>(</w:t>
            </w:r>
            <w:r>
              <w:rPr>
                <w:rFonts w:eastAsia="Arial" w:cs="Arabic Typesetting" w:ascii="Arabic Typesetting" w:hAnsi="Arabic Typesetting"/>
                <w:color w:val="333333"/>
                <w:sz w:val="28"/>
                <w:szCs w:val="28"/>
                <w:shd w:fill="FFFFFF" w:val="clear"/>
                <w:lang w:val="fr-FR" w:eastAsia="fr-FR"/>
              </w:rPr>
              <w:t>Iran</w:t>
            </w:r>
            <w:r>
              <w:rPr>
                <w:rFonts w:eastAsia="Arial" w:cs="Arabic Typesetting" w:ascii="Arabic Typesetting" w:hAnsi="Arabic Typesetting"/>
                <w:color w:val="333333"/>
                <w:sz w:val="28"/>
                <w:szCs w:val="28"/>
                <w:shd w:fill="FFFFFF" w:val="clear"/>
                <w:rtl w:val="true"/>
                <w:lang w:val="fr-FR" w:eastAsia="fr-FR"/>
              </w:rPr>
              <w:t>)</w:t>
            </w:r>
            <w:r>
              <w:rPr>
                <w:rFonts w:ascii="Arabic Typesetting" w:hAnsi="Arabic Typesetting" w:eastAsia="Arial" w:cs="Arabic Typesetting"/>
                <w:color w:val="333333"/>
                <w:sz w:val="28"/>
                <w:sz w:val="28"/>
                <w:szCs w:val="28"/>
                <w:shd w:fill="FFFFFF" w:val="clear"/>
                <w:rtl w:val="true"/>
                <w:lang w:val="fr-FR" w:eastAsia="fr-FR"/>
              </w:rPr>
              <w:t>إيران</w:t>
            </w:r>
          </w:p>
          <w:p>
            <w:pPr>
              <w:pStyle w:val="Normal"/>
              <w:spacing w:lineRule="auto" w:line="240" w:before="0" w:after="0"/>
              <w:rPr>
                <w:rFonts w:ascii="Times New Roman" w:hAnsi="Times New Roman" w:eastAsia="Arial" w:cs="Times New Roman" w:asciiTheme="majorBidi" w:cstheme="majorBidi" w:hAnsiTheme="majorBidi"/>
                <w:color w:val="808080" w:themeColor="background1" w:themeShade="80"/>
                <w:sz w:val="20"/>
                <w:szCs w:val="20"/>
                <w:lang w:val="fr-FR" w:eastAsia="fr-FR"/>
              </w:rPr>
            </w:pPr>
            <w:r>
              <w:rPr>
                <w:rFonts w:eastAsia="Arial" w:cs="Times New Roman" w:cstheme="majorBidi" w:ascii="Times New Roman" w:hAnsi="Times New Roman"/>
                <w:color w:val="808080" w:themeColor="background1" w:themeShade="80"/>
                <w:sz w:val="20"/>
                <w:szCs w:val="20"/>
                <w:lang w:val="fr-FR" w:eastAsia="fr-FR"/>
              </w:rPr>
            </w:r>
          </w:p>
          <w:p>
            <w:pPr>
              <w:pStyle w:val="Normal"/>
              <w:spacing w:lineRule="auto" w:line="240" w:before="0" w:after="0"/>
              <w:jc w:val="center"/>
              <w:rPr>
                <w:rFonts w:ascii="Arabic Typesetting" w:hAnsi="Arabic Typesetting" w:cs="Arabic Typesetting"/>
                <w:color w:val="333333"/>
                <w:sz w:val="28"/>
                <w:szCs w:val="28"/>
                <w:highlight w:val="white"/>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rPr>
              <w:t>normalisé</w:t>
            </w:r>
          </w:p>
        </w:tc>
        <w:tc>
          <w:tcPr>
            <w:tcW w:w="2229"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p>
        </w:tc>
        <w:tc>
          <w:tcPr>
            <w:tcW w:w="1410"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p>
        </w:tc>
        <w:tc>
          <w:tcPr>
            <w:tcW w:w="1667"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Longueur du texte et le mode utilisé (normalisé).</w:t>
            </w:r>
          </w:p>
        </w:tc>
        <w:tc>
          <w:tcPr>
            <w:tcW w:w="2166" w:type="dxa"/>
            <w:tcBorders/>
            <w:shd w:fill="auto" w:val="clear"/>
          </w:tcPr>
          <w:p>
            <w:pPr>
              <w:pStyle w:val="Normal"/>
              <w:bidi w:val="1"/>
              <w:spacing w:lineRule="auto" w:line="360" w:before="0" w:after="0"/>
              <w:jc w:val="left"/>
              <w:rPr>
                <w:rFonts w:ascii="Arabic Typesetting" w:hAnsi="Arabic Typesetting" w:cs="Arabic Typesetting"/>
                <w:color w:val="333333"/>
                <w:sz w:val="28"/>
                <w:szCs w:val="28"/>
                <w:highlight w:val="white"/>
              </w:rPr>
            </w:pPr>
            <w:r>
              <w:rPr>
                <w:rFonts w:eastAsia="Arial" w:cs="Arabic Typesetting" w:ascii="Arabic Typesetting" w:hAnsi="Arabic Typesetting"/>
                <w:color w:val="333333"/>
                <w:sz w:val="28"/>
                <w:szCs w:val="28"/>
                <w:shd w:fill="FFFFFF" w:val="clear"/>
                <w:rtl w:val="true"/>
                <w:lang w:val="fr-FR" w:eastAsia="fr-FR"/>
              </w:rPr>
              <w:t> </w:t>
            </w:r>
            <w:r>
              <w:rPr>
                <w:rFonts w:ascii="Arabic Typesetting" w:hAnsi="Arabic Typesetting" w:eastAsia="Arial" w:cs="Arabic Typesetting"/>
                <w:color w:val="333333"/>
                <w:sz w:val="28"/>
                <w:sz w:val="28"/>
                <w:szCs w:val="28"/>
                <w:shd w:fill="FFFFFF" w:val="clear"/>
                <w:rtl w:val="true"/>
                <w:lang w:val="fr-FR" w:eastAsia="fr-FR"/>
              </w:rPr>
              <w:t>استعداد إيران لشن هجوم</w:t>
            </w:r>
            <w:r>
              <w:rPr>
                <w:rFonts w:eastAsia="Arial" w:cs="Arabic Typesetting" w:ascii="Arabic Typesetting" w:hAnsi="Arabic Typesetting"/>
                <w:color w:val="333333"/>
                <w:sz w:val="28"/>
                <w:szCs w:val="28"/>
                <w:shd w:fill="FFFFFF" w:val="clear"/>
                <w:rtl w:val="true"/>
                <w:lang w:val="fr-FR" w:eastAsia="fr-FR"/>
              </w:rPr>
              <w:t>.</w:t>
            </w:r>
          </w:p>
          <w:p>
            <w:pPr>
              <w:pStyle w:val="Normal"/>
              <w:spacing w:before="0" w:after="0"/>
              <w:rPr>
                <w:rFonts w:ascii="Times New Roman" w:hAnsi="Times New Roman" w:eastAsia="Arial" w:cs="Times New Roman" w:asciiTheme="majorBidi" w:cstheme="majorBidi" w:hAnsiTheme="majorBidi"/>
                <w:sz w:val="20"/>
                <w:szCs w:val="20"/>
                <w:lang w:val="fr-FR" w:eastAsia="fr-FR"/>
              </w:rPr>
            </w:pPr>
            <w:r>
              <w:rPr>
                <w:rFonts w:eastAsia="Arial" w:cs="Times New Roman" w:cstheme="majorBidi" w:ascii="Times New Roman" w:hAnsi="Times New Roman"/>
                <w:sz w:val="20"/>
                <w:szCs w:val="20"/>
                <w:lang w:val="fr-FR" w:eastAsia="fr-FR"/>
              </w:rPr>
            </w:r>
          </w:p>
          <w:p>
            <w:pPr>
              <w:pStyle w:val="Normal"/>
              <w:spacing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NOM+</w:t>
            </w:r>
            <w:r>
              <w:rPr>
                <w:rFonts w:eastAsia="Arial" w:cs="Times New Roman" w:ascii="Times New Roman" w:hAnsi="Times New Roman" w:asciiTheme="majorBidi" w:cstheme="majorBidi" w:hAnsiTheme="majorBidi"/>
                <w:color w:val="808080" w:themeColor="background1" w:themeShade="80"/>
                <w:sz w:val="20"/>
                <w:szCs w:val="20"/>
                <w:lang w:val="fr-FR" w:eastAsia="fr-FR"/>
              </w:rPr>
              <w:t>NOM</w:t>
            </w:r>
            <w:r>
              <w:rPr>
                <w:rFonts w:eastAsia="Arial" w:cs="Times New Roman" w:ascii="Times New Roman" w:hAnsi="Times New Roman" w:asciiTheme="majorBidi" w:cstheme="majorBidi" w:hAnsiTheme="majorBidi"/>
                <w:sz w:val="20"/>
                <w:szCs w:val="20"/>
                <w:lang w:val="fr-FR" w:eastAsia="fr-FR"/>
              </w:rPr>
              <w:t>+PREP</w:t>
            </w:r>
          </w:p>
          <w:p>
            <w:pPr>
              <w:pStyle w:val="Normal"/>
              <w:spacing w:before="0" w:after="0"/>
              <w:rPr>
                <w:rFonts w:ascii="Arabic Typesetting" w:hAnsi="Arabic Typesetting" w:cs="Arabic Typesetting"/>
                <w:sz w:val="28"/>
                <w:szCs w:val="28"/>
              </w:rPr>
            </w:pPr>
            <w:r>
              <w:rPr>
                <w:rFonts w:eastAsia="Arial" w:cs="Times New Roman" w:ascii="Times New Roman" w:hAnsi="Times New Roman" w:asciiTheme="majorBidi" w:cstheme="majorBidi" w:hAnsiTheme="majorBidi"/>
                <w:sz w:val="20"/>
                <w:szCs w:val="20"/>
                <w:lang w:val="fr-FR" w:eastAsia="fr-FR"/>
              </w:rPr>
              <w:t>+VERBE+NOM.</w:t>
            </w:r>
          </w:p>
        </w:tc>
      </w:tr>
      <w:tr>
        <w:trPr>
          <w:trHeight w:val="3382" w:hRule="atLeast"/>
        </w:trPr>
        <w:tc>
          <w:tcPr>
            <w:tcW w:w="1590" w:type="dxa"/>
            <w:tcBorders/>
            <w:shd w:fill="auto" w:val="clear"/>
          </w:tcPr>
          <w:p>
            <w:pPr>
              <w:pStyle w:val="Normal"/>
              <w:shd w:val="clear" w:color="auto" w:fill="FFFFFF" w:themeFill="background1"/>
              <w:bidi w:val="1"/>
              <w:spacing w:lineRule="auto" w:line="240" w:before="0" w:after="0"/>
              <w:jc w:val="left"/>
              <w:rPr>
                <w:rFonts w:ascii="Arabic Typesetting" w:hAnsi="Arabic Typesetting" w:cs="Arabic Typesetting"/>
                <w:color w:val="333333"/>
                <w:sz w:val="28"/>
                <w:szCs w:val="28"/>
                <w:highlight w:val="white"/>
              </w:rPr>
            </w:pPr>
            <w:r>
              <w:rPr>
                <w:rFonts w:ascii="Arabic Typesetting" w:hAnsi="Arabic Typesetting" w:eastAsia="Arial" w:cs="Arabic Typesetting"/>
                <w:color w:val="333333"/>
                <w:sz w:val="28"/>
                <w:sz w:val="28"/>
                <w:szCs w:val="28"/>
                <w:shd w:fill="FFFFFF" w:val="clear"/>
                <w:rtl w:val="true"/>
                <w:lang w:val="fr-FR" w:eastAsia="fr-FR"/>
              </w:rPr>
              <w:t>الإدارة الأميركية للملاحة البحرية</w:t>
            </w:r>
            <w:r>
              <w:rPr>
                <w:rFonts w:eastAsia="Arial" w:cs="Arabic Typesetting" w:ascii="Arabic Typesetting" w:hAnsi="Arabic Typesetting"/>
                <w:color w:val="333333"/>
                <w:sz w:val="28"/>
                <w:szCs w:val="28"/>
                <w:shd w:fill="FFFFFF" w:val="clear"/>
                <w:rtl w:val="true"/>
                <w:lang w:val="fr-FR" w:eastAsia="fr-FR"/>
              </w:rPr>
              <w:t>.</w:t>
            </w:r>
          </w:p>
          <w:p>
            <w:pPr>
              <w:pStyle w:val="Normal"/>
              <w:spacing w:lineRule="auto" w:line="240" w:before="0" w:after="0"/>
              <w:rPr/>
            </w:pPr>
            <w:r>
              <w:rPr>
                <w:rFonts w:eastAsia="Arial" w:cs="Times New Roman" w:ascii="Times New Roman" w:hAnsi="Times New Roman"/>
                <w:i/>
                <w:iCs/>
                <w:sz w:val="20"/>
                <w:szCs w:val="20"/>
                <w:lang w:val="fr-FR" w:eastAsia="fr-FR"/>
              </w:rPr>
              <w:t>(</w:t>
            </w:r>
            <w:hyperlink r:id="rId3">
              <w:r>
                <w:rPr>
                  <w:rStyle w:val="ListLabel33"/>
                  <w:rFonts w:eastAsia="Arial" w:cs="Times New Roman" w:ascii="Times New Roman" w:hAnsi="Times New Roman"/>
                  <w:i/>
                  <w:iCs/>
                  <w:sz w:val="20"/>
                  <w:szCs w:val="20"/>
                  <w:lang w:val="fr-FR" w:eastAsia="fr-FR"/>
                </w:rPr>
                <w:t>United</w:t>
              </w:r>
            </w:hyperlink>
            <w:r>
              <w:rPr>
                <w:rFonts w:eastAsia="Arial" w:cs="Times New Roman" w:ascii="Times New Roman" w:hAnsi="Times New Roman"/>
                <w:i/>
                <w:iCs/>
                <w:sz w:val="20"/>
                <w:szCs w:val="20"/>
                <w:lang w:val="fr-FR" w:eastAsia="fr-FR"/>
              </w:rPr>
              <w:t xml:space="preserve"> States Navy)</w:t>
            </w:r>
          </w:p>
          <w:p>
            <w:pPr>
              <w:pStyle w:val="Normal"/>
              <w:spacing w:lineRule="auto" w:line="240" w:before="0" w:after="0"/>
              <w:rPr>
                <w:rFonts w:ascii="Times New Roman" w:hAnsi="Times New Roman" w:eastAsia="Arial" w:cs="Times New Roman"/>
                <w:i/>
                <w:i/>
                <w:iCs/>
                <w:color w:val="660099"/>
                <w:sz w:val="20"/>
                <w:szCs w:val="20"/>
                <w:highlight w:val="white"/>
                <w:u w:val="single"/>
                <w:lang w:val="fr-FR" w:eastAsia="fr-FR"/>
              </w:rPr>
            </w:pPr>
            <w:r>
              <w:rPr>
                <w:rFonts w:eastAsia="Arial" w:cs="Times New Roman" w:ascii="Times New Roman" w:hAnsi="Times New Roman"/>
                <w:i/>
                <w:iCs/>
                <w:color w:val="660099"/>
                <w:sz w:val="20"/>
                <w:szCs w:val="20"/>
                <w:u w:val="single"/>
                <w:shd w:fill="FFFFFF" w:val="clear"/>
                <w:lang w:val="fr-FR" w:eastAsia="fr-FR"/>
              </w:rPr>
            </w:r>
          </w:p>
          <w:p>
            <w:pPr>
              <w:pStyle w:val="Normal"/>
              <w:spacing w:lineRule="auto" w:line="240" w:before="0" w:after="0"/>
              <w:jc w:val="center"/>
              <w:rPr>
                <w:rFonts w:ascii="Times New Roman" w:hAnsi="Times New Roman" w:cs="Times New Roman"/>
                <w:i/>
                <w:i/>
                <w:iCs/>
                <w:color w:val="660099"/>
                <w:sz w:val="20"/>
                <w:szCs w:val="20"/>
                <w:highlight w:val="white"/>
                <w:u w:val="single"/>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rPr>
              <w:t>normalisé</w:t>
            </w:r>
          </w:p>
        </w:tc>
        <w:tc>
          <w:tcPr>
            <w:tcW w:w="2229"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NOM+ADJ+NOM+ADJ</w:t>
            </w:r>
          </w:p>
        </w:tc>
        <w:tc>
          <w:tcPr>
            <w:tcW w:w="1410"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w:t>
            </w:r>
          </w:p>
        </w:tc>
        <w:tc>
          <w:tcPr>
            <w:tcW w:w="1667"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Mode utilisé (normalisé),erreur que nous ne détectons pas quand nous utilisons le mode non normalisé.</w:t>
            </w:r>
          </w:p>
        </w:tc>
        <w:tc>
          <w:tcPr>
            <w:tcW w:w="2166" w:type="dxa"/>
            <w:tcBorders/>
            <w:shd w:color="auto" w:fill="FFFFFF" w:themeFill="background1" w:val="clear"/>
          </w:tcPr>
          <w:p>
            <w:pPr>
              <w:pStyle w:val="Normal"/>
              <w:shd w:val="clear" w:color="auto" w:fill="FFFFFF" w:themeFill="background1"/>
              <w:bidi w:val="1"/>
              <w:spacing w:lineRule="auto" w:line="240" w:before="0" w:after="0"/>
              <w:jc w:val="left"/>
              <w:rPr>
                <w:rFonts w:ascii="Arabic Typesetting" w:hAnsi="Arabic Typesetting" w:cs="Arabic Typesetting"/>
                <w:color w:val="333333"/>
                <w:sz w:val="28"/>
                <w:szCs w:val="28"/>
                <w:highlight w:val="white"/>
              </w:rPr>
            </w:pPr>
            <w:r>
              <w:rPr>
                <w:rFonts w:ascii="Arabic Typesetting" w:hAnsi="Arabic Typesetting" w:eastAsia="Arial" w:cs="Arabic Typesetting"/>
                <w:color w:val="333333"/>
                <w:sz w:val="28"/>
                <w:sz w:val="28"/>
                <w:szCs w:val="28"/>
                <w:shd w:fill="FFFFFF" w:val="clear"/>
                <w:rtl w:val="true"/>
                <w:lang w:eastAsia="fr-FR"/>
              </w:rPr>
              <w:t>وكانت الإدارة الأميركية للملاحة</w:t>
            </w:r>
            <w:r>
              <w:rPr>
                <w:rFonts w:ascii="Arabic Typesetting" w:hAnsi="Arabic Typesetting" w:eastAsia="Arial" w:cs="Arabic Typesetting"/>
                <w:color w:val="333333"/>
                <w:sz w:val="28"/>
                <w:sz w:val="28"/>
                <w:szCs w:val="28"/>
                <w:shd w:fill="F1F1F1" w:val="clear"/>
                <w:rtl w:val="true"/>
                <w:lang w:eastAsia="fr-FR"/>
              </w:rPr>
              <w:t xml:space="preserve"> </w:t>
            </w:r>
            <w:r>
              <w:rPr>
                <w:rFonts w:ascii="Arabic Typesetting" w:hAnsi="Arabic Typesetting" w:eastAsia="Arial" w:cs="Arabic Typesetting"/>
                <w:color w:val="333333"/>
                <w:sz w:val="28"/>
                <w:sz w:val="28"/>
                <w:szCs w:val="28"/>
                <w:shd w:fill="FFFFFF" w:val="clear"/>
                <w:rtl w:val="true"/>
                <w:lang w:eastAsia="fr-FR"/>
              </w:rPr>
              <w:t>البحرية قالت</w:t>
            </w:r>
            <w:r>
              <w:rPr>
                <w:rFonts w:eastAsia="Arial" w:cs="Arabic Typesetting" w:ascii="Arabic Typesetting" w:hAnsi="Arabic Typesetting"/>
                <w:color w:val="333333"/>
                <w:sz w:val="28"/>
                <w:szCs w:val="28"/>
                <w:shd w:fill="FFFFFF" w:val="clear"/>
                <w:rtl w:val="true"/>
                <w:lang w:eastAsia="fr-FR"/>
              </w:rPr>
              <w:t>.</w:t>
            </w:r>
          </w:p>
          <w:p>
            <w:pPr>
              <w:pStyle w:val="Normal"/>
              <w:spacing w:before="0" w:after="0"/>
              <w:rPr>
                <w:rFonts w:ascii="Times New Roman" w:hAnsi="Times New Roman" w:eastAsia="Arial" w:cs="Times New Roman"/>
                <w:sz w:val="20"/>
                <w:szCs w:val="20"/>
                <w:lang w:eastAsia="fr-FR"/>
              </w:rPr>
            </w:pPr>
            <w:r>
              <w:rPr>
                <w:rFonts w:eastAsia="Arial" w:cs="Times New Roman" w:ascii="Times New Roman" w:hAnsi="Times New Roman"/>
                <w:sz w:val="20"/>
                <w:szCs w:val="20"/>
                <w:lang w:eastAsia="fr-FR"/>
              </w:rPr>
            </w:r>
          </w:p>
          <w:p>
            <w:pPr>
              <w:pStyle w:val="Normal"/>
              <w:spacing w:before="0" w:after="0"/>
              <w:rPr>
                <w:rFonts w:ascii="Times New Roman" w:hAnsi="Times New Roman" w:cs="Times New Roman"/>
                <w:color w:val="808080" w:themeColor="background1" w:themeShade="80"/>
                <w:sz w:val="20"/>
                <w:szCs w:val="20"/>
                <w:lang w:val="fr-FR" w:bidi="ar-DZ"/>
              </w:rPr>
            </w:pPr>
            <w:r>
              <w:rPr>
                <w:rFonts w:eastAsia="Arial" w:cs="Times New Roman" w:ascii="Times New Roman" w:hAnsi="Times New Roman"/>
                <w:sz w:val="20"/>
                <w:szCs w:val="20"/>
                <w:lang w:eastAsia="fr-FR"/>
              </w:rPr>
              <w:t>PREP+VERBE+</w:t>
            </w:r>
            <w:r>
              <w:rPr>
                <w:rFonts w:eastAsia="Arial" w:cs="Times New Roman" w:ascii="Times New Roman" w:hAnsi="Times New Roman"/>
                <w:color w:val="808080" w:themeColor="background1" w:themeShade="80"/>
                <w:sz w:val="20"/>
                <w:szCs w:val="20"/>
                <w:lang w:val="fr-FR" w:eastAsia="fr-FR" w:bidi="ar-DZ"/>
              </w:rPr>
              <w:t>NOM+</w:t>
            </w:r>
          </w:p>
          <w:p>
            <w:pPr>
              <w:pStyle w:val="Normal"/>
              <w:spacing w:before="0" w:after="0"/>
              <w:rPr>
                <w:rFonts w:ascii="Times New Roman" w:hAnsi="Times New Roman" w:cs="Times New Roman"/>
                <w:color w:val="808080" w:themeColor="background1" w:themeShade="80"/>
                <w:sz w:val="20"/>
                <w:szCs w:val="20"/>
                <w:lang w:val="fr-FR" w:bidi="ar-DZ"/>
              </w:rPr>
            </w:pPr>
            <w:r>
              <w:rPr>
                <w:rFonts w:eastAsia="Arial" w:cs="Times New Roman" w:ascii="Times New Roman" w:hAnsi="Times New Roman"/>
                <w:color w:val="808080" w:themeColor="background1" w:themeShade="80"/>
                <w:sz w:val="20"/>
                <w:szCs w:val="20"/>
                <w:lang w:val="fr-FR" w:eastAsia="fr-FR" w:bidi="ar-DZ"/>
              </w:rPr>
              <w:t>ADJ+NOM+ADJ</w:t>
            </w:r>
          </w:p>
          <w:p>
            <w:pPr>
              <w:pStyle w:val="Normal"/>
              <w:spacing w:before="0" w:after="0"/>
              <w:rPr>
                <w:rFonts w:ascii="Arabic Typesetting" w:hAnsi="Arabic Typesetting" w:cs="Arabic Typesetting"/>
                <w:sz w:val="28"/>
                <w:szCs w:val="28"/>
              </w:rPr>
            </w:pPr>
            <w:r>
              <w:rPr>
                <w:rFonts w:eastAsia="Arial" w:cs="Times New Roman" w:ascii="Times New Roman" w:hAnsi="Times New Roman"/>
                <w:sz w:val="20"/>
                <w:szCs w:val="20"/>
                <w:lang w:eastAsia="fr-FR"/>
              </w:rPr>
              <w:t>+VERBE</w:t>
            </w:r>
          </w:p>
        </w:tc>
      </w:tr>
      <w:tr>
        <w:trPr>
          <w:trHeight w:val="3382" w:hRule="atLeast"/>
        </w:trPr>
        <w:tc>
          <w:tcPr>
            <w:tcW w:w="1590" w:type="dxa"/>
            <w:tcBorders/>
            <w:shd w:fill="auto" w:val="clear"/>
          </w:tcPr>
          <w:p>
            <w:pPr>
              <w:pStyle w:val="Normal"/>
              <w:shd w:val="clear" w:color="auto" w:fill="FFFFFF" w:themeFill="background1"/>
              <w:bidi w:val="1"/>
              <w:spacing w:lineRule="auto" w:line="240" w:before="0" w:after="0"/>
              <w:jc w:val="left"/>
              <w:rPr>
                <w:rFonts w:ascii="Arabic Typesetting" w:hAnsi="Arabic Typesetting" w:cs="Arabic Typesetting"/>
                <w:color w:val="333333"/>
                <w:sz w:val="28"/>
                <w:szCs w:val="28"/>
                <w:highlight w:val="white"/>
              </w:rPr>
            </w:pPr>
            <w:r>
              <w:rPr>
                <w:rFonts w:ascii="Arabic Typesetting" w:hAnsi="Arabic Typesetting" w:eastAsia="Arial" w:cs="Arabic Typesetting"/>
                <w:color w:val="333333"/>
                <w:sz w:val="28"/>
                <w:sz w:val="28"/>
                <w:szCs w:val="28"/>
                <w:shd w:fill="FFFFFF" w:val="clear"/>
                <w:rtl w:val="true"/>
                <w:lang w:val="fr-FR" w:eastAsia="fr-FR"/>
              </w:rPr>
              <w:t>جيم مالوي</w:t>
            </w:r>
            <w:r>
              <w:rPr>
                <w:rFonts w:eastAsia="Arial" w:cs="Arabic Typesetting" w:ascii="Arabic Typesetting" w:hAnsi="Arabic Typesetting"/>
                <w:color w:val="333333"/>
                <w:sz w:val="28"/>
                <w:szCs w:val="28"/>
                <w:shd w:fill="FFFFFF" w:val="clear"/>
                <w:rtl w:val="true"/>
                <w:lang w:val="fr-FR" w:eastAsia="fr-FR"/>
              </w:rPr>
              <w:t>.</w:t>
            </w:r>
            <w:r>
              <w:rPr>
                <w:rFonts w:eastAsia="Arial" w:cs="Arabic Typesetting" w:ascii="Arabic Typesetting" w:hAnsi="Arabic Typesetting"/>
                <w:sz w:val="28"/>
                <w:szCs w:val="28"/>
                <w:rtl w:val="true"/>
                <w:lang w:val="fr-FR" w:eastAsia="fr-FR"/>
              </w:rPr>
              <w:tab/>
            </w:r>
          </w:p>
          <w:p>
            <w:pPr>
              <w:pStyle w:val="Normal"/>
              <w:tabs>
                <w:tab w:val="left" w:pos="1355" w:leader="none"/>
              </w:tabs>
              <w:spacing w:lineRule="auto" w:line="240" w:before="0" w:after="0"/>
              <w:rPr>
                <w:rFonts w:ascii="Times New Roman" w:hAnsi="Times New Roman" w:cs="Times New Roman" w:asciiTheme="majorBidi" w:cstheme="majorBidi" w:hAnsiTheme="majorBidi"/>
                <w:i/>
                <w:i/>
                <w:iCs/>
                <w:sz w:val="20"/>
                <w:szCs w:val="20"/>
              </w:rPr>
            </w:pPr>
            <w:r>
              <w:rPr>
                <w:rFonts w:eastAsia="Arial" w:cs="Times New Roman" w:ascii="Times New Roman" w:hAnsi="Times New Roman" w:asciiTheme="majorBidi" w:cstheme="majorBidi" w:hAnsiTheme="majorBidi"/>
                <w:i/>
                <w:iCs/>
                <w:sz w:val="20"/>
                <w:szCs w:val="20"/>
                <w:lang w:val="fr-FR" w:eastAsia="fr-FR"/>
              </w:rPr>
              <w:t>(Jim Malloy)</w:t>
            </w:r>
          </w:p>
          <w:p>
            <w:pPr>
              <w:pStyle w:val="Normal"/>
              <w:tabs>
                <w:tab w:val="left" w:pos="1355" w:leader="none"/>
              </w:tabs>
              <w:spacing w:lineRule="auto" w:line="240" w:before="0" w:after="0"/>
              <w:rPr>
                <w:rFonts w:ascii="Times New Roman" w:hAnsi="Times New Roman" w:eastAsia="Arial" w:cs="Times New Roman" w:asciiTheme="majorBidi" w:cstheme="majorBidi" w:hAnsiTheme="majorBidi"/>
                <w:i/>
                <w:i/>
                <w:iCs/>
                <w:sz w:val="20"/>
                <w:szCs w:val="20"/>
                <w:lang w:val="fr-FR" w:eastAsia="fr-FR"/>
              </w:rPr>
            </w:pPr>
            <w:r>
              <w:rPr>
                <w:rFonts w:eastAsia="Arial" w:cs="Times New Roman" w:cstheme="majorBidi" w:ascii="Times New Roman" w:hAnsi="Times New Roman"/>
                <w:i/>
                <w:iCs/>
                <w:sz w:val="20"/>
                <w:szCs w:val="20"/>
                <w:lang w:val="fr-FR" w:eastAsia="fr-FR"/>
              </w:rPr>
            </w:r>
          </w:p>
          <w:p>
            <w:pPr>
              <w:pStyle w:val="Normal"/>
              <w:tabs>
                <w:tab w:val="left" w:pos="1355" w:leader="none"/>
              </w:tabs>
              <w:spacing w:lineRule="auto" w:line="240" w:before="0" w:after="0"/>
              <w:jc w:val="center"/>
              <w:rPr>
                <w:rFonts w:ascii="Times New Roman" w:hAnsi="Times New Roman" w:cs="Times New Roman" w:asciiTheme="majorBidi" w:cstheme="majorBidi" w:hAnsiTheme="majorBidi"/>
                <w:i/>
                <w:i/>
                <w:iCs/>
                <w:sz w:val="20"/>
                <w:szCs w:val="20"/>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rPr>
              <w:t>normalisé</w:t>
            </w:r>
          </w:p>
          <w:p>
            <w:pPr>
              <w:pStyle w:val="Normal"/>
              <w:bidi w:val="1"/>
              <w:spacing w:lineRule="auto" w:line="240" w:before="0" w:after="0"/>
              <w:jc w:val="left"/>
              <w:rPr>
                <w:rFonts w:ascii="Arabic Typesetting" w:hAnsi="Arabic Typesetting" w:eastAsia="Arial" w:cs="Arabic Typesetting"/>
                <w:sz w:val="28"/>
                <w:szCs w:val="28"/>
                <w:lang w:val="fr-FR" w:eastAsia="fr-FR"/>
              </w:rPr>
            </w:pPr>
            <w:r>
              <w:rPr>
                <w:rFonts w:eastAsia="Arial" w:cs="Arabic Typesetting" w:ascii="Arabic Typesetting" w:hAnsi="Arabic Typesetting"/>
                <w:sz w:val="28"/>
                <w:szCs w:val="28"/>
                <w:rtl w:val="true"/>
                <w:lang w:val="fr-FR" w:eastAsia="fr-FR"/>
              </w:rPr>
            </w:r>
          </w:p>
        </w:tc>
        <w:tc>
          <w:tcPr>
            <w:tcW w:w="2229"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NOM+ADJ</w:t>
            </w:r>
          </w:p>
        </w:tc>
        <w:tc>
          <w:tcPr>
            <w:tcW w:w="1410"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PERS+PERS</w:t>
            </w:r>
          </w:p>
        </w:tc>
        <w:tc>
          <w:tcPr>
            <w:tcW w:w="1667"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Longueur du texte et le mode utilisé (normalisé), l’outil n’a pu reconnaitre cette entité nommée alors qu’il en a reconnu d’autre (Donald Trump)</w:t>
            </w:r>
          </w:p>
        </w:tc>
        <w:tc>
          <w:tcPr>
            <w:tcW w:w="2166" w:type="dxa"/>
            <w:tcBorders/>
            <w:shd w:fill="auto" w:val="clear"/>
          </w:tcPr>
          <w:p>
            <w:pPr>
              <w:pStyle w:val="Normal"/>
              <w:bidi w:val="1"/>
              <w:spacing w:lineRule="auto" w:line="360" w:before="0" w:after="0"/>
              <w:jc w:val="left"/>
              <w:rPr>
                <w:rFonts w:ascii="Arabic Typesetting" w:hAnsi="Arabic Typesetting" w:cs="Arabic Typesetting"/>
                <w:color w:val="333333"/>
                <w:sz w:val="28"/>
                <w:szCs w:val="28"/>
                <w:highlight w:val="white"/>
              </w:rPr>
            </w:pPr>
            <w:r>
              <w:rPr>
                <w:rFonts w:ascii="Arabic Typesetting" w:hAnsi="Arabic Typesetting" w:eastAsia="Arial" w:cs="Arabic Typesetting"/>
                <w:color w:val="333333"/>
                <w:sz w:val="28"/>
                <w:sz w:val="28"/>
                <w:szCs w:val="28"/>
                <w:shd w:fill="FFFFFF" w:val="clear"/>
                <w:rtl w:val="true"/>
                <w:lang w:val="fr-FR" w:eastAsia="fr-FR"/>
              </w:rPr>
              <w:t>وقال نائب الأدميرال جيم مالوي</w:t>
            </w:r>
            <w:r>
              <w:rPr>
                <w:rFonts w:eastAsia="Arial" w:cs="Arabic Typesetting" w:ascii="Arabic Typesetting" w:hAnsi="Arabic Typesetting"/>
                <w:color w:val="333333"/>
                <w:sz w:val="28"/>
                <w:szCs w:val="28"/>
                <w:shd w:fill="FFFFFF" w:val="clear"/>
                <w:rtl w:val="true"/>
                <w:lang w:val="fr-FR" w:eastAsia="fr-FR"/>
              </w:rPr>
              <w:t>.</w:t>
            </w:r>
          </w:p>
          <w:p>
            <w:pPr>
              <w:pStyle w:val="Normal"/>
              <w:spacing w:before="0" w:after="0"/>
              <w:rPr>
                <w:rFonts w:ascii="Times New Roman" w:hAnsi="Times New Roman" w:eastAsia="Arial" w:cs="Times New Roman" w:asciiTheme="majorBidi" w:cstheme="majorBidi" w:hAnsiTheme="majorBidi"/>
                <w:sz w:val="20"/>
                <w:szCs w:val="20"/>
                <w:lang w:val="fr-FR" w:eastAsia="fr-FR"/>
              </w:rPr>
            </w:pPr>
            <w:r>
              <w:rPr>
                <w:rFonts w:eastAsia="Arial" w:cs="Times New Roman" w:cstheme="majorBidi" w:ascii="Times New Roman" w:hAnsi="Times New Roman"/>
                <w:sz w:val="20"/>
                <w:szCs w:val="20"/>
                <w:lang w:val="fr-FR" w:eastAsia="fr-FR"/>
              </w:rPr>
            </w:r>
          </w:p>
          <w:p>
            <w:pPr>
              <w:pStyle w:val="Normal"/>
              <w:spacing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VERBE+NOM+NOM</w:t>
            </w:r>
          </w:p>
          <w:p>
            <w:pPr>
              <w:pStyle w:val="Normal"/>
              <w:spacing w:before="0" w:after="0"/>
              <w:rPr>
                <w:rFonts w:ascii="Arabic Typesetting" w:hAnsi="Arabic Typesetting" w:cs="Arabic Typesetting"/>
                <w:sz w:val="28"/>
                <w:szCs w:val="28"/>
              </w:rPr>
            </w:pPr>
            <w:r>
              <w:rPr>
                <w:rFonts w:eastAsia="Arial" w:cs="Times New Roman" w:ascii="Times New Roman" w:hAnsi="Times New Roman" w:asciiTheme="majorBidi" w:cstheme="majorBidi" w:hAnsiTheme="majorBidi"/>
                <w:sz w:val="20"/>
                <w:szCs w:val="20"/>
                <w:lang w:val="fr-FR" w:eastAsia="fr-FR"/>
              </w:rPr>
              <w:t>+</w:t>
            </w:r>
            <w:r>
              <w:rPr>
                <w:rFonts w:eastAsia="Arial" w:cs="Times New Roman" w:ascii="Times New Roman" w:hAnsi="Times New Roman" w:asciiTheme="majorBidi" w:cstheme="majorBidi" w:hAnsiTheme="majorBidi"/>
                <w:color w:val="808080" w:themeColor="background1" w:themeShade="80"/>
                <w:sz w:val="20"/>
                <w:szCs w:val="20"/>
                <w:lang w:val="fr-FR" w:eastAsia="fr-FR"/>
              </w:rPr>
              <w:t>NOM+ADJ.</w:t>
            </w:r>
          </w:p>
        </w:tc>
      </w:tr>
      <w:tr>
        <w:trPr>
          <w:trHeight w:val="3382" w:hRule="atLeast"/>
        </w:trPr>
        <w:tc>
          <w:tcPr>
            <w:tcW w:w="1590" w:type="dxa"/>
            <w:tcBorders/>
            <w:shd w:fill="auto" w:val="clear"/>
          </w:tcPr>
          <w:p>
            <w:pPr>
              <w:pStyle w:val="Normal"/>
              <w:shd w:val="clear" w:color="auto" w:fill="FFFFFF" w:themeFill="background1"/>
              <w:bidi w:val="1"/>
              <w:spacing w:lineRule="auto" w:line="240" w:before="0" w:after="0"/>
              <w:jc w:val="left"/>
              <w:rPr>
                <w:rFonts w:ascii="Arabic Typesetting" w:hAnsi="Arabic Typesetting" w:cs="Arabic Typesetting"/>
                <w:color w:val="333333"/>
                <w:sz w:val="28"/>
                <w:szCs w:val="28"/>
                <w:highlight w:val="white"/>
              </w:rPr>
            </w:pPr>
            <w:r>
              <w:rPr>
                <w:rFonts w:eastAsia="Arial" w:cs="Arabic Typesetting" w:ascii="Arabic Typesetting" w:hAnsi="Arabic Typesetting"/>
                <w:color w:val="333333"/>
                <w:sz w:val="28"/>
                <w:szCs w:val="28"/>
                <w:shd w:fill="FFFFFF" w:val="clear"/>
                <w:rtl w:val="true"/>
                <w:lang w:val="fr-FR" w:eastAsia="fr-FR"/>
              </w:rPr>
              <w:t> </w:t>
            </w:r>
            <w:r>
              <w:rPr>
                <w:rFonts w:ascii="Arabic Typesetting" w:hAnsi="Arabic Typesetting" w:eastAsia="Arial" w:cs="Arabic Typesetting"/>
                <w:color w:val="333333"/>
                <w:sz w:val="28"/>
                <w:sz w:val="28"/>
                <w:szCs w:val="28"/>
                <w:shd w:fill="FFFFFF" w:val="clear"/>
                <w:rtl w:val="true"/>
                <w:lang w:val="fr-FR" w:eastAsia="fr-FR"/>
              </w:rPr>
              <w:t>البحرين</w:t>
            </w:r>
            <w:r>
              <w:rPr>
                <w:rFonts w:eastAsia="Arial" w:cs="Arabic Typesetting" w:ascii="Arabic Typesetting" w:hAnsi="Arabic Typesetting"/>
                <w:color w:val="333333"/>
                <w:sz w:val="28"/>
                <w:szCs w:val="28"/>
                <w:shd w:fill="FFFFFF" w:val="clear"/>
                <w:rtl w:val="true"/>
                <w:lang w:val="fr-FR" w:eastAsia="fr-FR"/>
              </w:rPr>
              <w:t>.</w:t>
            </w:r>
          </w:p>
          <w:p>
            <w:pPr>
              <w:pStyle w:val="Normal"/>
              <w:spacing w:lineRule="auto" w:line="240" w:before="0" w:after="0"/>
              <w:rPr>
                <w:rFonts w:ascii="Times New Roman" w:hAnsi="Times New Roman" w:cs="Times New Roman" w:asciiTheme="majorBidi" w:cstheme="majorBidi" w:hAnsiTheme="majorBidi"/>
                <w:i/>
                <w:i/>
                <w:iCs/>
                <w:sz w:val="20"/>
                <w:szCs w:val="20"/>
              </w:rPr>
            </w:pPr>
            <w:r>
              <w:rPr>
                <w:rFonts w:eastAsia="Arial" w:cs="Times New Roman" w:ascii="Times New Roman" w:hAnsi="Times New Roman" w:asciiTheme="majorBidi" w:cstheme="majorBidi" w:hAnsiTheme="majorBidi"/>
                <w:i/>
                <w:iCs/>
                <w:sz w:val="20"/>
                <w:szCs w:val="20"/>
                <w:lang w:val="fr-FR" w:eastAsia="fr-FR"/>
              </w:rPr>
              <w:t>(Le Bahreïn)</w:t>
            </w:r>
          </w:p>
          <w:p>
            <w:pPr>
              <w:pStyle w:val="Normal"/>
              <w:spacing w:lineRule="auto" w:line="240" w:before="0" w:after="0"/>
              <w:rPr>
                <w:rFonts w:ascii="Times New Roman" w:hAnsi="Times New Roman" w:eastAsia="Arial" w:cs="Times New Roman" w:asciiTheme="majorBidi" w:cstheme="majorBidi" w:hAnsiTheme="majorBidi"/>
                <w:i/>
                <w:i/>
                <w:iCs/>
                <w:sz w:val="20"/>
                <w:szCs w:val="20"/>
                <w:lang w:val="fr-FR" w:eastAsia="fr-FR"/>
              </w:rPr>
            </w:pPr>
            <w:r>
              <w:rPr>
                <w:rFonts w:eastAsia="Arial" w:cs="Times New Roman" w:cstheme="majorBidi" w:ascii="Times New Roman" w:hAnsi="Times New Roman"/>
                <w:i/>
                <w:iCs/>
                <w:sz w:val="20"/>
                <w:szCs w:val="20"/>
                <w:lang w:val="fr-FR" w:eastAsia="fr-FR"/>
              </w:rPr>
            </w:r>
          </w:p>
          <w:p>
            <w:pPr>
              <w:pStyle w:val="Normal"/>
              <w:spacing w:lineRule="auto" w:line="240" w:before="0" w:after="0"/>
              <w:jc w:val="center"/>
              <w:rPr>
                <w:rFonts w:ascii="Times New Roman" w:hAnsi="Times New Roman" w:cs="Times New Roman" w:asciiTheme="majorBidi" w:cstheme="majorBidi" w:hAnsiTheme="majorBidi"/>
                <w:i/>
                <w:i/>
                <w:iCs/>
                <w:sz w:val="20"/>
                <w:szCs w:val="20"/>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rPr>
              <w:t>normalisé</w:t>
            </w:r>
          </w:p>
        </w:tc>
        <w:tc>
          <w:tcPr>
            <w:tcW w:w="2229"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DET+NOM</w:t>
            </w:r>
          </w:p>
        </w:tc>
        <w:tc>
          <w:tcPr>
            <w:tcW w:w="1410"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p>
        </w:tc>
        <w:tc>
          <w:tcPr>
            <w:tcW w:w="1667"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Longueur du texte et le mode utilisé (normalisé).</w:t>
            </w:r>
          </w:p>
        </w:tc>
        <w:tc>
          <w:tcPr>
            <w:tcW w:w="2166" w:type="dxa"/>
            <w:tcBorders/>
            <w:shd w:fill="auto" w:val="clear"/>
          </w:tcPr>
          <w:p>
            <w:pPr>
              <w:pStyle w:val="Normal"/>
              <w:bidi w:val="1"/>
              <w:spacing w:lineRule="auto" w:line="240" w:before="0" w:after="0"/>
              <w:jc w:val="left"/>
              <w:rPr>
                <w:rFonts w:ascii="Arabic Typesetting" w:hAnsi="Arabic Typesetting" w:cs="Arabic Typesetting"/>
                <w:color w:val="333333"/>
                <w:sz w:val="28"/>
                <w:szCs w:val="28"/>
                <w:highlight w:val="white"/>
              </w:rPr>
            </w:pPr>
            <w:r>
              <w:rPr>
                <w:rFonts w:ascii="Arabic Typesetting" w:hAnsi="Arabic Typesetting" w:eastAsia="Arial" w:cs="Arabic Typesetting"/>
                <w:color w:val="333333"/>
                <w:sz w:val="28"/>
                <w:sz w:val="28"/>
                <w:szCs w:val="28"/>
                <w:shd w:fill="FFFFFF" w:val="clear"/>
                <w:rtl w:val="true"/>
                <w:lang w:val="fr-FR" w:eastAsia="fr-FR"/>
              </w:rPr>
              <w:t>قائد الأسطول ……المتمركز في</w:t>
            </w:r>
            <w:r>
              <w:rPr>
                <w:rFonts w:ascii="Arabic Typesetting" w:hAnsi="Arabic Typesetting" w:eastAsia="Arial" w:cs="Arabic Typesetting"/>
                <w:color w:val="333333"/>
                <w:sz w:val="28"/>
                <w:sz w:val="28"/>
                <w:szCs w:val="28"/>
                <w:shd w:fill="F1F1F1" w:val="clear"/>
                <w:rtl w:val="true"/>
                <w:lang w:val="fr-FR" w:eastAsia="fr-FR"/>
              </w:rPr>
              <w:t xml:space="preserve"> </w:t>
            </w:r>
            <w:r>
              <w:rPr>
                <w:rFonts w:ascii="Arabic Typesetting" w:hAnsi="Arabic Typesetting" w:eastAsia="Arial" w:cs="Arabic Typesetting"/>
                <w:color w:val="333333"/>
                <w:sz w:val="28"/>
                <w:sz w:val="28"/>
                <w:szCs w:val="28"/>
                <w:shd w:fill="FFFFFF" w:val="clear"/>
                <w:rtl w:val="true"/>
                <w:lang w:val="fr-FR" w:eastAsia="fr-FR"/>
              </w:rPr>
              <w:t>البحرين</w:t>
            </w:r>
            <w:r>
              <w:rPr>
                <w:rFonts w:eastAsia="Arial" w:cs="Arabic Typesetting" w:ascii="Arabic Typesetting" w:hAnsi="Arabic Typesetting"/>
                <w:color w:val="333333"/>
                <w:sz w:val="28"/>
                <w:szCs w:val="28"/>
                <w:shd w:fill="FFFFFF" w:val="clear"/>
                <w:rtl w:val="true"/>
                <w:lang w:val="fr-FR" w:eastAsia="fr-FR"/>
              </w:rPr>
              <w:t>.</w:t>
            </w:r>
          </w:p>
          <w:p>
            <w:pPr>
              <w:pStyle w:val="Normal"/>
              <w:spacing w:before="0" w:after="0"/>
              <w:rPr>
                <w:rFonts w:ascii="Times New Roman" w:hAnsi="Times New Roman" w:eastAsia="Arial" w:cs="Times New Roman" w:asciiTheme="majorBidi" w:cstheme="majorBidi" w:hAnsiTheme="majorBidi"/>
                <w:sz w:val="20"/>
                <w:szCs w:val="20"/>
                <w:lang w:val="fr-FR" w:eastAsia="fr-FR"/>
              </w:rPr>
            </w:pPr>
            <w:r>
              <w:rPr>
                <w:rFonts w:eastAsia="Arial" w:cs="Times New Roman" w:cstheme="majorBidi" w:ascii="Times New Roman" w:hAnsi="Times New Roman"/>
                <w:sz w:val="20"/>
                <w:szCs w:val="20"/>
                <w:lang w:val="fr-FR" w:eastAsia="fr-FR"/>
              </w:rPr>
            </w:r>
          </w:p>
          <w:p>
            <w:pPr>
              <w:pStyle w:val="Normal"/>
              <w:spacing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NOM+DET+NOM+</w:t>
            </w:r>
          </w:p>
          <w:p>
            <w:pPr>
              <w:pStyle w:val="Normal"/>
              <w:spacing w:before="0" w:after="0"/>
              <w:rPr>
                <w:rFonts w:ascii="Times New Roman" w:hAnsi="Times New Roman" w:cs="Times New Roman" w:asciiTheme="majorBidi" w:cstheme="majorBidi" w:hAnsiTheme="majorBidi"/>
                <w:color w:val="808080" w:themeColor="background1" w:themeShade="80"/>
                <w:sz w:val="20"/>
                <w:szCs w:val="20"/>
              </w:rPr>
            </w:pPr>
            <w:r>
              <w:rPr>
                <w:rFonts w:eastAsia="Arial" w:cs="Times New Roman" w:ascii="Times New Roman" w:hAnsi="Times New Roman" w:asciiTheme="majorBidi" w:cstheme="majorBidi" w:hAnsiTheme="majorBidi"/>
                <w:sz w:val="20"/>
                <w:szCs w:val="20"/>
                <w:lang w:val="fr-FR" w:eastAsia="fr-FR"/>
              </w:rPr>
              <w:t>ADJ+PREP+</w:t>
            </w:r>
            <w:r>
              <w:rPr>
                <w:rFonts w:eastAsia="Arial" w:cs="Times New Roman" w:ascii="Times New Roman" w:hAnsi="Times New Roman" w:asciiTheme="majorBidi" w:cstheme="majorBidi" w:hAnsiTheme="majorBidi"/>
                <w:color w:val="808080" w:themeColor="background1" w:themeShade="80"/>
                <w:sz w:val="20"/>
                <w:szCs w:val="20"/>
                <w:lang w:val="fr-FR" w:eastAsia="fr-FR"/>
              </w:rPr>
              <w:t>DET</w:t>
            </w:r>
          </w:p>
          <w:p>
            <w:pPr>
              <w:pStyle w:val="Normal"/>
              <w:spacing w:before="0" w:after="0"/>
              <w:rPr>
                <w:rFonts w:ascii="Arabic Typesetting" w:hAnsi="Arabic Typesetting" w:cs="Arabic Typesetting"/>
                <w:sz w:val="28"/>
                <w:szCs w:val="28"/>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+NOM.</w:t>
            </w:r>
          </w:p>
        </w:tc>
      </w:tr>
      <w:tr>
        <w:trPr>
          <w:trHeight w:val="3382" w:hRule="atLeast"/>
        </w:trPr>
        <w:tc>
          <w:tcPr>
            <w:tcW w:w="1590" w:type="dxa"/>
            <w:tcBorders/>
            <w:shd w:fill="auto" w:val="clear"/>
          </w:tcPr>
          <w:p>
            <w:pPr>
              <w:pStyle w:val="Normal"/>
              <w:shd w:val="clear" w:color="auto" w:fill="FFFFFF" w:themeFill="background1"/>
              <w:bidi w:val="1"/>
              <w:spacing w:lineRule="auto" w:line="240" w:before="0" w:after="0"/>
              <w:jc w:val="left"/>
              <w:rPr>
                <w:rFonts w:ascii="Arabic Typesetting" w:hAnsi="Arabic Typesetting" w:cs="Arabic Typesetting"/>
                <w:color w:val="333333"/>
                <w:sz w:val="28"/>
                <w:szCs w:val="28"/>
                <w:highlight w:val="white"/>
              </w:rPr>
            </w:pPr>
            <w:r>
              <w:rPr>
                <w:rFonts w:ascii="Arabic Typesetting" w:hAnsi="Arabic Typesetting" w:eastAsia="Arial" w:cs="Arabic Typesetting"/>
                <w:sz w:val="28"/>
                <w:sz w:val="28"/>
                <w:szCs w:val="28"/>
                <w:shd w:fill="F1F1F1" w:val="clear"/>
                <w:rtl w:val="true"/>
                <w:lang w:val="fr-FR" w:eastAsia="fr-FR"/>
              </w:rPr>
              <w:t>ل</w:t>
            </w:r>
            <w:r>
              <w:rPr>
                <w:rFonts w:ascii="Arabic Typesetting" w:hAnsi="Arabic Typesetting" w:eastAsia="Arial" w:cs="Arabic Typesetting"/>
                <w:sz w:val="28"/>
                <w:sz w:val="28"/>
                <w:szCs w:val="28"/>
                <w:shd w:fill="FFFFFF" w:val="clear"/>
                <w:rtl w:val="true"/>
                <w:lang w:val="fr-FR" w:eastAsia="fr-FR"/>
              </w:rPr>
              <w:t xml:space="preserve">وكالة </w:t>
            </w:r>
            <w:r>
              <w:rPr>
                <w:rFonts w:eastAsia="Arial" w:cs="Arabic Typesetting" w:ascii="Arabic Typesetting" w:hAnsi="Arabic Typesetting"/>
                <w:sz w:val="28"/>
                <w:szCs w:val="28"/>
                <w:shd w:fill="FFFFFF" w:val="clear"/>
                <w:rtl w:val="true"/>
                <w:lang w:val="fr-FR" w:eastAsia="fr-FR"/>
              </w:rPr>
              <w:t>"</w:t>
            </w:r>
            <w:r>
              <w:rPr>
                <w:rFonts w:ascii="Arabic Typesetting" w:hAnsi="Arabic Typesetting" w:eastAsia="Arial" w:cs="Arabic Typesetting"/>
                <w:sz w:val="28"/>
                <w:sz w:val="28"/>
                <w:szCs w:val="28"/>
                <w:shd w:fill="FFFFFF" w:val="clear"/>
                <w:rtl w:val="true"/>
                <w:lang w:val="fr-FR" w:eastAsia="fr-FR"/>
              </w:rPr>
              <w:t>رويترز</w:t>
            </w:r>
            <w:r>
              <w:rPr>
                <w:rFonts w:eastAsia="Arial" w:cs="Arabic Typesetting" w:ascii="Arabic Typesetting" w:hAnsi="Arabic Typesetting"/>
                <w:color w:val="333333"/>
                <w:sz w:val="28"/>
                <w:szCs w:val="28"/>
                <w:shd w:fill="FFFFFF" w:val="clear"/>
                <w:rtl w:val="true"/>
                <w:lang w:val="fr-FR" w:eastAsia="fr-FR"/>
              </w:rPr>
              <w:t>"</w:t>
            </w:r>
          </w:p>
          <w:p>
            <w:pPr>
              <w:pStyle w:val="Normal"/>
              <w:spacing w:lineRule="auto" w:line="240" w:before="0" w:after="0"/>
              <w:rPr>
                <w:rFonts w:ascii="Times New Roman" w:hAnsi="Times New Roman" w:cs="Times New Roman" w:asciiTheme="majorBidi" w:cstheme="majorBidi" w:hAnsiTheme="majorBidi"/>
                <w:i/>
                <w:i/>
                <w:iCs/>
                <w:sz w:val="20"/>
                <w:szCs w:val="20"/>
              </w:rPr>
            </w:pPr>
            <w:r>
              <w:rPr>
                <w:rFonts w:eastAsia="Arial" w:cs="Times New Roman" w:ascii="Times New Roman" w:hAnsi="Times New Roman" w:asciiTheme="majorBidi" w:cstheme="majorBidi" w:hAnsiTheme="majorBidi"/>
                <w:i/>
                <w:iCs/>
                <w:sz w:val="20"/>
                <w:szCs w:val="20"/>
                <w:lang w:val="fr-FR" w:eastAsia="fr-FR"/>
              </w:rPr>
              <w:t>(L’agence Reuters)</w:t>
            </w:r>
          </w:p>
          <w:p>
            <w:pPr>
              <w:pStyle w:val="Normal"/>
              <w:spacing w:lineRule="auto" w:line="240" w:before="0" w:after="0"/>
              <w:rPr>
                <w:rFonts w:ascii="Times New Roman" w:hAnsi="Times New Roman" w:eastAsia="Arial" w:cs="Times New Roman" w:asciiTheme="majorBidi" w:cstheme="majorBidi" w:hAnsiTheme="majorBidi"/>
                <w:i/>
                <w:i/>
                <w:iCs/>
                <w:sz w:val="20"/>
                <w:szCs w:val="20"/>
                <w:lang w:val="fr-FR" w:eastAsia="fr-FR"/>
              </w:rPr>
            </w:pPr>
            <w:r>
              <w:rPr>
                <w:rFonts w:eastAsia="Arial" w:cs="Times New Roman" w:cstheme="majorBidi" w:ascii="Times New Roman" w:hAnsi="Times New Roman"/>
                <w:i/>
                <w:iCs/>
                <w:sz w:val="20"/>
                <w:szCs w:val="20"/>
                <w:lang w:val="fr-FR" w:eastAsia="fr-FR"/>
              </w:rPr>
            </w:r>
          </w:p>
          <w:p>
            <w:pPr>
              <w:pStyle w:val="Normal"/>
              <w:spacing w:lineRule="auto" w:line="240" w:before="0" w:after="0"/>
              <w:jc w:val="center"/>
              <w:rPr>
                <w:rFonts w:ascii="Times New Roman" w:hAnsi="Times New Roman" w:cs="Times New Roman" w:asciiTheme="majorBidi" w:cstheme="majorBidi" w:hAnsiTheme="majorBidi"/>
                <w:i/>
                <w:i/>
                <w:iCs/>
                <w:sz w:val="20"/>
                <w:szCs w:val="20"/>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rPr>
              <w:t>normalisé</w:t>
            </w:r>
          </w:p>
        </w:tc>
        <w:tc>
          <w:tcPr>
            <w:tcW w:w="2229"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w:t>
            </w:r>
          </w:p>
        </w:tc>
        <w:tc>
          <w:tcPr>
            <w:tcW w:w="1410"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PREP+NOM+</w:t>
            </w:r>
          </w:p>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w:t>
            </w:r>
          </w:p>
        </w:tc>
        <w:tc>
          <w:tcPr>
            <w:tcW w:w="1667" w:type="dxa"/>
            <w:tcBorders/>
            <w:shd w:fill="auto" w:val="clear"/>
          </w:tcPr>
          <w:p>
            <w:pPr>
              <w:pStyle w:val="Normal"/>
              <w:spacing w:lineRule="auto" w:line="360" w:before="0" w:after="0"/>
              <w:rPr>
                <w:rFonts w:ascii="Times New Roman" w:hAnsi="Times New Roman" w:cs="Times New Roman" w:asciiTheme="majorBidi" w:cstheme="majorBidi" w:hAnsiTheme="majorBidi"/>
                <w:color w:val="333333"/>
                <w:sz w:val="20"/>
                <w:szCs w:val="20"/>
                <w:highlight w:val="white"/>
              </w:rPr>
            </w:pPr>
            <w:r>
              <w:rPr>
                <w:rFonts w:eastAsia="Arial" w:cs="Times New Roman" w:ascii="Times New Roman" w:hAnsi="Times New Roman" w:asciiTheme="majorBidi" w:cstheme="majorBidi" w:hAnsiTheme="majorBidi"/>
                <w:sz w:val="20"/>
                <w:szCs w:val="20"/>
                <w:lang w:val="fr-FR" w:eastAsia="fr-FR" w:bidi="ar-DZ"/>
              </w:rPr>
              <w:t xml:space="preserve">ALP ne distingue pas le mot </w:t>
            </w:r>
            <w:r>
              <w:rPr>
                <w:rFonts w:ascii="Times New Roman" w:hAnsi="Times New Roman" w:eastAsia="Arial" w:cs="Times New Roman" w:asciiTheme="majorBidi" w:cstheme="majorBidi" w:hAnsiTheme="majorBidi"/>
                <w:color w:val="333333"/>
                <w:sz w:val="20"/>
                <w:sz w:val="20"/>
                <w:szCs w:val="20"/>
                <w:shd w:fill="FFFFFF" w:val="clear"/>
                <w:rtl w:val="true"/>
                <w:lang w:eastAsia="fr-FR"/>
              </w:rPr>
              <w:t>لوكالة</w:t>
            </w:r>
            <w:r>
              <w:rPr>
                <w:rFonts w:ascii="Times New Roman" w:hAnsi="Times New Roman" w:eastAsia="Arial" w:cs="Times New Roman" w:asciiTheme="majorBidi" w:cstheme="majorBidi" w:hAnsiTheme="majorBidi"/>
                <w:color w:val="333333"/>
                <w:sz w:val="20"/>
                <w:sz w:val="20"/>
                <w:szCs w:val="20"/>
                <w:shd w:fill="F1F1F1" w:val="clear"/>
                <w:lang w:eastAsia="fr-FR"/>
              </w:rPr>
              <w:t xml:space="preserve"> </w:t>
            </w:r>
            <w:r>
              <w:rPr>
                <w:rFonts w:eastAsia="Arial" w:cs="Times New Roman" w:ascii="Times New Roman" w:hAnsi="Times New Roman" w:asciiTheme="majorBidi" w:cstheme="majorBidi" w:hAnsiTheme="majorBidi"/>
                <w:color w:val="333333"/>
                <w:sz w:val="20"/>
                <w:szCs w:val="20"/>
                <w:shd w:fill="F1F1F1" w:val="clear"/>
                <w:lang w:eastAsia="fr-FR"/>
              </w:rPr>
              <w:t>,</w:t>
            </w:r>
          </w:p>
          <w:p>
            <w:pPr>
              <w:pStyle w:val="Normal"/>
              <w:spacing w:lineRule="auto" w:line="360" w:before="0" w:after="0"/>
              <w:rPr>
                <w:rFonts w:ascii="Times New Roman" w:hAnsi="Times New Roman" w:cs="Times New Roman" w:asciiTheme="majorBidi" w:cstheme="majorBidi" w:hAnsiTheme="majorBidi"/>
                <w:color w:val="333333"/>
                <w:sz w:val="20"/>
                <w:szCs w:val="20"/>
                <w:highlight w:val="white"/>
              </w:rPr>
            </w:pPr>
            <w:r>
              <w:rPr>
                <w:rFonts w:eastAsia="Arial" w:cs="Times New Roman" w:ascii="Times New Roman" w:hAnsi="Times New Roman" w:asciiTheme="majorBidi" w:cstheme="majorBidi" w:hAnsiTheme="majorBidi"/>
                <w:sz w:val="20"/>
                <w:szCs w:val="20"/>
                <w:lang w:val="fr-FR" w:eastAsia="fr-FR" w:bidi="ar-DZ"/>
              </w:rPr>
              <w:t xml:space="preserve">qui est un nom, du mot </w:t>
            </w:r>
            <w:r>
              <w:rPr>
                <w:rFonts w:eastAsia="Arial" w:cs="Times New Roman" w:ascii="Times New Roman" w:hAnsi="Times New Roman" w:asciiTheme="majorBidi" w:cstheme="majorBidi" w:hAnsiTheme="majorBidi"/>
                <w:color w:val="333333"/>
                <w:sz w:val="20"/>
                <w:szCs w:val="20"/>
                <w:shd w:fill="F1F1F1" w:val="clear"/>
                <w:lang w:eastAsia="fr-FR"/>
              </w:rPr>
              <w:t xml:space="preserve"> </w:t>
            </w:r>
            <w:r>
              <w:rPr>
                <w:rFonts w:ascii="Times New Roman" w:hAnsi="Times New Roman" w:eastAsia="Arial" w:cs="Times New Roman" w:asciiTheme="majorBidi" w:cstheme="majorBidi" w:hAnsiTheme="majorBidi"/>
                <w:color w:val="333333"/>
                <w:sz w:val="20"/>
                <w:sz w:val="20"/>
                <w:szCs w:val="20"/>
                <w:shd w:fill="FFFFFF" w:val="clear"/>
                <w:rtl w:val="true"/>
                <w:lang w:eastAsia="fr-FR"/>
              </w:rPr>
              <w:t>رويترز</w:t>
            </w:r>
            <w:r>
              <w:rPr>
                <w:rFonts w:ascii="Times New Roman" w:hAnsi="Times New Roman" w:eastAsia="Arial" w:cs="Times New Roman" w:asciiTheme="majorBidi" w:cstheme="majorBidi" w:hAnsiTheme="majorBidi"/>
                <w:color w:val="333333"/>
                <w:sz w:val="20"/>
                <w:sz w:val="20"/>
                <w:szCs w:val="20"/>
                <w:shd w:fill="F1F1F1" w:val="clear"/>
                <w:lang w:eastAsia="fr-FR"/>
              </w:rPr>
              <w:t xml:space="preserve"> </w:t>
            </w:r>
            <w:r>
              <w:rPr>
                <w:rFonts w:eastAsia="Arial" w:cs="Times New Roman" w:ascii="Times New Roman" w:hAnsi="Times New Roman" w:asciiTheme="majorBidi" w:cstheme="majorBidi" w:hAnsiTheme="majorBidi"/>
                <w:sz w:val="20"/>
                <w:szCs w:val="20"/>
                <w:lang w:eastAsia="fr-FR"/>
              </w:rPr>
              <w:t>qui est une ORG et le fait qu’il soit collé cela induit l’outil en erreur.</w:t>
            </w:r>
          </w:p>
        </w:tc>
        <w:tc>
          <w:tcPr>
            <w:tcW w:w="2166" w:type="dxa"/>
            <w:tcBorders/>
            <w:shd w:fill="auto" w:val="clear"/>
          </w:tcPr>
          <w:p>
            <w:pPr>
              <w:pStyle w:val="Normal"/>
              <w:shd w:val="clear" w:color="auto" w:fill="FFFFFF" w:themeFill="background1"/>
              <w:bidi w:val="1"/>
              <w:spacing w:lineRule="auto" w:line="360" w:before="0" w:after="0"/>
              <w:jc w:val="left"/>
              <w:rPr>
                <w:rFonts w:ascii="Arabic Typesetting" w:hAnsi="Arabic Typesetting" w:cs="Arabic Typesetting"/>
                <w:color w:val="333333"/>
                <w:sz w:val="28"/>
                <w:szCs w:val="28"/>
                <w:highlight w:val="white"/>
              </w:rPr>
            </w:pPr>
            <w:r>
              <w:rPr>
                <w:rFonts w:ascii="Arabic Typesetting" w:hAnsi="Arabic Typesetting" w:eastAsia="Arial" w:cs="Arabic Typesetting"/>
                <w:color w:val="333333"/>
                <w:sz w:val="28"/>
                <w:sz w:val="28"/>
                <w:szCs w:val="28"/>
                <w:shd w:fill="FFFFFF" w:val="clear"/>
                <w:rtl w:val="true"/>
                <w:lang w:val="fr-FR" w:eastAsia="fr-FR"/>
              </w:rPr>
              <w:t xml:space="preserve">لوكالة </w:t>
            </w:r>
            <w:r>
              <w:rPr>
                <w:rFonts w:eastAsia="Arial" w:cs="Arabic Typesetting" w:ascii="Arabic Typesetting" w:hAnsi="Arabic Typesetting"/>
                <w:color w:val="333333"/>
                <w:sz w:val="28"/>
                <w:szCs w:val="28"/>
                <w:shd w:fill="FFFFFF" w:val="clear"/>
                <w:rtl w:val="true"/>
                <w:lang w:val="fr-FR" w:eastAsia="fr-FR"/>
              </w:rPr>
              <w:t>"</w:t>
            </w:r>
            <w:r>
              <w:rPr>
                <w:rFonts w:ascii="Arabic Typesetting" w:hAnsi="Arabic Typesetting" w:eastAsia="Arial" w:cs="Arabic Typesetting"/>
                <w:color w:val="333333"/>
                <w:sz w:val="28"/>
                <w:sz w:val="28"/>
                <w:szCs w:val="28"/>
                <w:shd w:fill="FFFFFF" w:val="clear"/>
                <w:rtl w:val="true"/>
                <w:lang w:val="fr-FR" w:eastAsia="fr-FR"/>
              </w:rPr>
              <w:t>رويترز</w:t>
            </w:r>
            <w:r>
              <w:rPr>
                <w:rFonts w:eastAsia="Arial" w:cs="Arabic Typesetting" w:ascii="Arabic Typesetting" w:hAnsi="Arabic Typesetting"/>
                <w:color w:val="333333"/>
                <w:sz w:val="28"/>
                <w:szCs w:val="28"/>
                <w:shd w:fill="FFFFFF" w:val="clear"/>
                <w:rtl w:val="true"/>
                <w:lang w:val="fr-FR" w:eastAsia="fr-FR"/>
              </w:rPr>
              <w:t xml:space="preserve">" </w:t>
            </w:r>
            <w:r>
              <w:rPr>
                <w:rFonts w:ascii="Arabic Typesetting" w:hAnsi="Arabic Typesetting" w:eastAsia="Arial" w:cs="Arabic Typesetting"/>
                <w:color w:val="333333"/>
                <w:sz w:val="28"/>
                <w:sz w:val="28"/>
                <w:szCs w:val="28"/>
                <w:shd w:fill="FFFFFF" w:val="clear"/>
                <w:rtl w:val="true"/>
                <w:lang w:val="fr-FR" w:eastAsia="fr-FR"/>
              </w:rPr>
              <w:t>الخميس</w:t>
            </w:r>
          </w:p>
          <w:p>
            <w:pPr>
              <w:pStyle w:val="Normal"/>
              <w:keepNext w:val="true"/>
              <w:spacing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ORG</w:t>
            </w:r>
            <w:r>
              <w:rPr>
                <w:rFonts w:eastAsia="Arial" w:cs="Times New Roman" w:ascii="Times New Roman" w:hAnsi="Times New Roman" w:asciiTheme="majorBidi" w:cstheme="majorBidi" w:hAnsiTheme="majorBidi"/>
                <w:sz w:val="20"/>
                <w:szCs w:val="20"/>
                <w:lang w:val="fr-FR" w:eastAsia="fr-FR"/>
              </w:rPr>
              <w:t>+NOM.</w:t>
            </w:r>
          </w:p>
        </w:tc>
      </w:tr>
    </w:tbl>
    <w:p>
      <w:pPr>
        <w:pStyle w:val="Normal"/>
        <w:spacing w:lineRule="auto" w:line="360"/>
        <w:jc w:val="center"/>
        <w:rPr>
          <w:rFonts w:ascii="Arial" w:hAnsi="Arial" w:cs="Arial" w:asciiTheme="minorBidi" w:cstheme="minorBidi" w:hAnsiTheme="minorBidi"/>
          <w:sz w:val="24"/>
          <w:szCs w:val="24"/>
          <w:lang w:val="fr-FR" w:bidi="ar-DZ"/>
        </w:rPr>
      </w:pPr>
      <w:r>
        <w:rPr>
          <w:rFonts w:cs="Arial" w:cstheme="minorBidi"/>
          <w:sz w:val="24"/>
          <w:szCs w:val="24"/>
          <w:lang w:val="fr-FR" w:bidi="ar-DZ"/>
        </w:rPr>
        <w:br/>
      </w:r>
    </w:p>
    <w:p>
      <w:pPr>
        <w:pStyle w:val="Caption"/>
        <w:pBdr/>
        <w:spacing w:before="0" w:after="200"/>
        <w:rPr/>
        <w:framePr w:w="1550" w:h="207" w:x="0" w:y="1" w:wrap="auto" w:vAnchor="text" w:hAnchor="text" w:hRule="exact"/>
      </w:pPr>
      <w:bookmarkStart w:id="12" w:name="_Toc86951151"/>
      <w:r>
        <w:rPr/>
        <w:t xml:space="preserve">Tableau </w:t>
      </w:r>
      <w:r>
        <w:rPr/>
        <w:fldChar w:fldCharType="begin"/>
      </w:r>
      <w:r>
        <w:rPr/>
        <w:instrText> SEQ Tableau \* ARABIC </w:instrText>
      </w:r>
      <w:r>
        <w:rPr/>
        <w:fldChar w:fldCharType="separate"/>
      </w:r>
      <w:r>
        <w:rPr/>
        <w:t>4</w:t>
      </w:r>
      <w:r>
        <w:rPr/>
        <w:fldChar w:fldCharType="end"/>
      </w:r>
      <w:r>
        <w:rPr>
          <w:lang w:val="fr-FR"/>
        </w:rPr>
        <w:t>; article 3</w:t>
      </w:r>
      <w:bookmarkEnd w:id="12"/>
    </w:p>
    <w:p>
      <w:pPr>
        <w:pStyle w:val="Normal"/>
        <w:spacing w:lineRule="auto" w:line="360"/>
        <w:rPr>
          <w:rFonts w:ascii="Arial" w:hAnsi="Arial" w:cs="Arial" w:asciiTheme="minorBidi" w:cstheme="minorBidi" w:hAnsiTheme="minorBidi"/>
          <w:sz w:val="24"/>
          <w:szCs w:val="24"/>
          <w:lang w:val="fr-FR" w:bidi="ar-DZ"/>
        </w:rPr>
      </w:pPr>
      <w:r>
        <w:rPr>
          <w:rFonts w:cs="Arial" w:cstheme="minorBidi"/>
          <w:sz w:val="24"/>
          <w:szCs w:val="24"/>
          <w:lang w:val="fr-FR" w:bidi="ar-DZ"/>
        </w:rPr>
      </w:r>
    </w:p>
    <w:p>
      <w:pPr>
        <w:pStyle w:val="Normal"/>
        <w:spacing w:lineRule="auto" w:line="360"/>
        <w:rPr>
          <w:rFonts w:ascii="Arial" w:hAnsi="Arial" w:cs="Arial" w:asciiTheme="minorBidi" w:cstheme="minorBidi" w:hAnsiTheme="minorBidi"/>
          <w:sz w:val="24"/>
          <w:szCs w:val="24"/>
          <w:lang w:val="fr-FR" w:bidi="ar-DZ"/>
        </w:rPr>
      </w:pPr>
      <w:r>
        <w:rPr>
          <w:rFonts w:cs="Arial" w:cstheme="minorBidi"/>
          <w:sz w:val="24"/>
          <w:szCs w:val="24"/>
          <w:lang w:val="fr-FR" w:bidi="ar-DZ"/>
        </w:rPr>
      </w:r>
    </w:p>
    <w:p>
      <w:pPr>
        <w:pStyle w:val="Normal"/>
        <w:spacing w:lineRule="auto" w:line="360"/>
        <w:rPr>
          <w:rFonts w:ascii="Arial" w:hAnsi="Arial" w:cs="Arial" w:asciiTheme="minorBidi" w:cstheme="minorBidi" w:hAnsiTheme="minorBidi"/>
          <w:sz w:val="24"/>
          <w:szCs w:val="24"/>
          <w:lang w:val="fr-FR" w:bidi="ar-DZ"/>
        </w:rPr>
      </w:pPr>
      <w:r>
        <w:rPr>
          <w:rFonts w:cs="Arial" w:cstheme="minorBidi"/>
          <w:sz w:val="24"/>
          <w:szCs w:val="24"/>
          <w:lang w:val="fr-FR" w:bidi="ar-DZ"/>
        </w:rPr>
      </w:r>
    </w:p>
    <w:p>
      <w:pPr>
        <w:pStyle w:val="Normal"/>
        <w:spacing w:lineRule="auto" w:line="360"/>
        <w:rPr>
          <w:rFonts w:ascii="Arial" w:hAnsi="Arial" w:cs="Arial" w:asciiTheme="minorBidi" w:cstheme="minorBidi" w:hAnsiTheme="minorBidi"/>
          <w:sz w:val="24"/>
          <w:szCs w:val="24"/>
          <w:lang w:val="fr-FR" w:bidi="ar-DZ"/>
        </w:rPr>
      </w:pPr>
      <w:r>
        <w:rPr>
          <w:rFonts w:cs="Arial" w:cstheme="minorBidi"/>
          <w:sz w:val="24"/>
          <w:szCs w:val="24"/>
          <w:lang w:val="fr-FR" w:bidi="ar-DZ"/>
        </w:rPr>
      </w:r>
    </w:p>
    <w:p>
      <w:pPr>
        <w:pStyle w:val="Normal"/>
        <w:spacing w:lineRule="auto" w:line="360"/>
        <w:rPr>
          <w:rFonts w:ascii="Arial" w:hAnsi="Arial" w:cs="Arial" w:asciiTheme="minorBidi" w:cstheme="minorBidi" w:hAnsiTheme="minorBidi"/>
          <w:sz w:val="24"/>
          <w:szCs w:val="24"/>
          <w:lang w:val="fr-FR" w:bidi="ar-DZ"/>
        </w:rPr>
      </w:pPr>
      <w:r>
        <w:rPr>
          <w:rFonts w:cs="Arial" w:cstheme="minorBidi"/>
          <w:sz w:val="24"/>
          <w:szCs w:val="24"/>
          <w:lang w:val="fr-FR" w:bidi="ar-DZ"/>
        </w:rPr>
      </w:r>
    </w:p>
    <w:p>
      <w:pPr>
        <w:pStyle w:val="Normal"/>
        <w:spacing w:lineRule="auto" w:line="360"/>
        <w:rPr>
          <w:rFonts w:ascii="Arial" w:hAnsi="Arial" w:cs="Arial" w:asciiTheme="minorBidi" w:cstheme="minorBidi" w:hAnsiTheme="minorBidi"/>
          <w:sz w:val="24"/>
          <w:szCs w:val="24"/>
          <w:lang w:val="fr-FR" w:bidi="ar-DZ"/>
        </w:rPr>
      </w:pPr>
      <w:r>
        <w:rPr>
          <w:rFonts w:cs="Arial" w:cstheme="minorBidi"/>
          <w:sz w:val="24"/>
          <w:szCs w:val="24"/>
          <w:lang w:val="fr-FR" w:bidi="ar-DZ"/>
        </w:rPr>
      </w:r>
    </w:p>
    <w:p>
      <w:pPr>
        <w:pStyle w:val="Normal"/>
        <w:spacing w:lineRule="auto" w:line="360"/>
        <w:rPr>
          <w:rFonts w:ascii="Arial" w:hAnsi="Arial" w:cs="Arial" w:asciiTheme="minorBidi" w:cstheme="minorBidi" w:hAnsiTheme="minorBidi"/>
          <w:sz w:val="24"/>
          <w:szCs w:val="24"/>
          <w:lang w:val="fr-FR" w:bidi="ar-DZ"/>
        </w:rPr>
      </w:pPr>
      <w:r>
        <w:rPr>
          <w:rFonts w:cs="Arial" w:cstheme="minorBidi"/>
          <w:sz w:val="24"/>
          <w:szCs w:val="24"/>
          <w:lang w:val="fr-FR" w:bidi="ar-DZ"/>
        </w:rPr>
      </w:r>
    </w:p>
    <w:p>
      <w:pPr>
        <w:pStyle w:val="Normal"/>
        <w:spacing w:lineRule="auto" w:line="360"/>
        <w:rPr>
          <w:rFonts w:ascii="Arial" w:hAnsi="Arial" w:cs="Arial" w:asciiTheme="minorBidi" w:cstheme="minorBidi" w:hAnsiTheme="minorBidi"/>
          <w:b/>
          <w:b/>
          <w:bCs/>
          <w:sz w:val="24"/>
          <w:szCs w:val="24"/>
          <w:lang w:val="fr-FR" w:bidi="ar-DZ"/>
        </w:rPr>
      </w:pPr>
      <w:r>
        <w:rPr>
          <w:rFonts w:cs="Arial" w:cstheme="minorBidi"/>
          <w:b/>
          <w:bCs/>
          <w:sz w:val="24"/>
          <w:szCs w:val="24"/>
          <w:lang w:val="fr-FR" w:bidi="ar-DZ"/>
        </w:rPr>
        <w:t>Article 4</w:t>
      </w:r>
    </w:p>
    <w:p>
      <w:pPr>
        <w:pStyle w:val="Normal"/>
        <w:spacing w:lineRule="auto" w:line="36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Article analysé en texte</w:t>
      </w:r>
      <w:r>
        <w:rPr>
          <w:rFonts w:cs="Times New Roman" w:ascii="Times New Roman" w:hAnsi="Times New Roman" w:asciiTheme="majorBidi" w:cstheme="majorBidi" w:hAnsiTheme="majorBidi"/>
          <w:i/>
          <w:iCs/>
          <w:sz w:val="24"/>
          <w:szCs w:val="24"/>
        </w:rPr>
        <w:t xml:space="preserve"> non normalisé </w:t>
      </w:r>
      <w:r>
        <w:rPr>
          <w:rFonts w:cs="Times New Roman" w:ascii="Times New Roman" w:hAnsi="Times New Roman" w:asciiTheme="majorBidi" w:cstheme="majorBidi" w:hAnsiTheme="majorBidi"/>
          <w:sz w:val="24"/>
          <w:szCs w:val="24"/>
        </w:rPr>
        <w:t>et</w:t>
      </w:r>
      <w:r>
        <w:rPr>
          <w:rFonts w:cs="Times New Roman" w:ascii="Times New Roman" w:hAnsi="Times New Roman" w:asciiTheme="majorBidi" w:cstheme="majorBidi" w:hAnsiTheme="majorBidi"/>
          <w:i/>
          <w:iCs/>
          <w:sz w:val="24"/>
          <w:szCs w:val="24"/>
        </w:rPr>
        <w:t xml:space="preserve"> normalisé</w:t>
      </w:r>
      <w:r>
        <w:rPr>
          <w:rFonts w:cs="Times New Roman" w:ascii="Times New Roman" w:hAnsi="Times New Roman" w:asciiTheme="majorBidi" w:cstheme="majorBidi" w:hAnsiTheme="majorBidi"/>
          <w:sz w:val="24"/>
          <w:szCs w:val="24"/>
        </w:rPr>
        <w:t>.</w:t>
      </w:r>
    </w:p>
    <w:p>
      <w:pPr>
        <w:pStyle w:val="Normal"/>
        <w:spacing w:lineRule="auto" w:line="36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bl>
      <w:tblPr>
        <w:tblStyle w:val="Grilledutableau"/>
        <w:tblW w:w="9062" w:type="dxa"/>
        <w:jc w:val="left"/>
        <w:tblInd w:w="0" w:type="dxa"/>
        <w:tblCellMar>
          <w:top w:w="0" w:type="dxa"/>
          <w:left w:w="108" w:type="dxa"/>
          <w:bottom w:w="0" w:type="dxa"/>
          <w:right w:w="108" w:type="dxa"/>
        </w:tblCellMar>
        <w:tblLook w:noVBand="1" w:val="04a0" w:noHBand="0" w:lastColumn="0" w:firstColumn="1" w:lastRow="0" w:firstRow="1"/>
      </w:tblPr>
      <w:tblGrid>
        <w:gridCol w:w="1709"/>
        <w:gridCol w:w="1888"/>
        <w:gridCol w:w="1764"/>
        <w:gridCol w:w="1464"/>
        <w:gridCol w:w="2237"/>
      </w:tblGrid>
      <w:tr>
        <w:trPr/>
        <w:tc>
          <w:tcPr>
            <w:tcW w:w="1709" w:type="dxa"/>
            <w:tcBorders/>
            <w:shd w:fill="auto" w:val="clear"/>
          </w:tcPr>
          <w:p>
            <w:pPr>
              <w:pStyle w:val="Normal"/>
              <w:spacing w:lineRule="auto" w:line="360" w:before="0" w:after="0"/>
              <w:jc w:val="center"/>
              <w:rPr>
                <w:rFonts w:ascii="Arial" w:hAnsi="Arial" w:cs="Arial" w:asciiTheme="minorBidi" w:cstheme="minorBidi" w:hAnsiTheme="minorBidi"/>
                <w:b/>
                <w:b/>
                <w:bCs/>
                <w:sz w:val="24"/>
                <w:szCs w:val="24"/>
                <w:lang w:bidi="ar-DZ"/>
              </w:rPr>
            </w:pPr>
            <w:r>
              <w:rPr>
                <w:rFonts w:eastAsia="Arial" w:cs="Times New Roman" w:ascii="Times New Roman" w:hAnsi="Times New Roman" w:asciiTheme="majorBidi" w:cstheme="majorBidi" w:hAnsiTheme="majorBidi"/>
                <w:b/>
                <w:bCs/>
                <w:sz w:val="24"/>
                <w:szCs w:val="24"/>
                <w:lang w:val="fr-FR" w:eastAsia="fr-FR"/>
              </w:rPr>
              <w:t>Lexèmes</w:t>
            </w:r>
          </w:p>
        </w:tc>
        <w:tc>
          <w:tcPr>
            <w:tcW w:w="1888" w:type="dxa"/>
            <w:tcBorders/>
            <w:shd w:fill="auto" w:val="clear"/>
          </w:tcPr>
          <w:p>
            <w:pPr>
              <w:pStyle w:val="Normal"/>
              <w:spacing w:lineRule="auto" w:line="360" w:before="0" w:after="0"/>
              <w:jc w:val="center"/>
              <w:rPr>
                <w:rFonts w:ascii="Arial" w:hAnsi="Arial" w:cs="Arial" w:asciiTheme="minorBidi" w:cstheme="minorBidi" w:hAnsiTheme="minorBidi"/>
                <w:b/>
                <w:b/>
                <w:bCs/>
                <w:sz w:val="24"/>
                <w:szCs w:val="24"/>
                <w:lang w:bidi="ar-DZ"/>
              </w:rPr>
            </w:pPr>
            <w:r>
              <w:rPr>
                <w:rFonts w:eastAsia="Arial" w:cs="Times New Roman" w:ascii="Times New Roman" w:hAnsi="Times New Roman" w:asciiTheme="majorBidi" w:cstheme="majorBidi" w:hAnsiTheme="majorBidi"/>
                <w:b/>
                <w:bCs/>
                <w:sz w:val="24"/>
                <w:szCs w:val="24"/>
                <w:lang w:val="fr-FR" w:eastAsia="fr-FR"/>
              </w:rPr>
              <w:t>Tag ALP</w:t>
            </w:r>
          </w:p>
        </w:tc>
        <w:tc>
          <w:tcPr>
            <w:tcW w:w="1764" w:type="dxa"/>
            <w:tcBorders/>
            <w:shd w:fill="auto" w:val="clear"/>
          </w:tcPr>
          <w:p>
            <w:pPr>
              <w:pStyle w:val="Normal"/>
              <w:spacing w:before="0" w:after="0"/>
              <w:jc w:val="center"/>
              <w:rPr>
                <w:rFonts w:ascii="Times New Roman" w:hAnsi="Times New Roman" w:cs="Times New Roman" w:asciiTheme="majorBidi" w:cstheme="majorBidi" w:hAnsiTheme="majorBidi"/>
                <w:b/>
                <w:b/>
                <w:bCs/>
                <w:sz w:val="24"/>
                <w:szCs w:val="24"/>
              </w:rPr>
            </w:pPr>
            <w:r>
              <w:rPr>
                <w:rFonts w:eastAsia="Arial" w:cs="Times New Roman" w:ascii="Times New Roman" w:hAnsi="Times New Roman" w:asciiTheme="majorBidi" w:cstheme="majorBidi" w:hAnsiTheme="majorBidi"/>
                <w:b/>
                <w:bCs/>
                <w:sz w:val="24"/>
                <w:szCs w:val="24"/>
                <w:lang w:val="fr-FR" w:eastAsia="fr-FR"/>
              </w:rPr>
              <w:t>Tag</w:t>
            </w:r>
          </w:p>
          <w:p>
            <w:pPr>
              <w:pStyle w:val="Normal"/>
              <w:spacing w:lineRule="auto" w:line="360" w:before="0" w:after="0"/>
              <w:jc w:val="center"/>
              <w:rPr>
                <w:rFonts w:ascii="Arial" w:hAnsi="Arial" w:cs="Arial" w:asciiTheme="minorBidi" w:cstheme="minorBidi" w:hAnsiTheme="minorBidi"/>
                <w:b/>
                <w:b/>
                <w:bCs/>
                <w:sz w:val="24"/>
                <w:szCs w:val="24"/>
                <w:lang w:bidi="ar-DZ"/>
              </w:rPr>
            </w:pPr>
            <w:r>
              <w:rPr>
                <w:rFonts w:eastAsia="Arial" w:cs="Times New Roman" w:ascii="Times New Roman" w:hAnsi="Times New Roman" w:asciiTheme="majorBidi" w:cstheme="majorBidi" w:hAnsiTheme="majorBidi"/>
                <w:b/>
                <w:bCs/>
                <w:sz w:val="24"/>
                <w:szCs w:val="24"/>
                <w:lang w:val="fr-FR" w:eastAsia="fr-FR" w:bidi="ar-DZ"/>
              </w:rPr>
              <w:t>Correct</w:t>
            </w:r>
          </w:p>
        </w:tc>
        <w:tc>
          <w:tcPr>
            <w:tcW w:w="1464" w:type="dxa"/>
            <w:tcBorders/>
            <w:shd w:fill="auto" w:val="clear"/>
          </w:tcPr>
          <w:p>
            <w:pPr>
              <w:pStyle w:val="Normal"/>
              <w:spacing w:lineRule="auto" w:line="360" w:before="0" w:after="0"/>
              <w:jc w:val="center"/>
              <w:rPr>
                <w:rFonts w:ascii="Arial" w:hAnsi="Arial" w:cs="Arial" w:asciiTheme="minorBidi" w:cstheme="minorBidi" w:hAnsiTheme="minorBidi"/>
                <w:b/>
                <w:b/>
                <w:bCs/>
                <w:sz w:val="24"/>
                <w:szCs w:val="24"/>
                <w:lang w:bidi="ar-DZ"/>
              </w:rPr>
            </w:pPr>
            <w:r>
              <w:rPr>
                <w:rFonts w:eastAsia="Arial" w:cs="Times New Roman" w:ascii="Times New Roman" w:hAnsi="Times New Roman" w:asciiTheme="majorBidi" w:cstheme="majorBidi" w:hAnsiTheme="majorBidi"/>
                <w:b/>
                <w:bCs/>
                <w:sz w:val="24"/>
                <w:szCs w:val="24"/>
                <w:lang w:val="fr-FR" w:eastAsia="fr-FR"/>
              </w:rPr>
              <w:t>Analyse</w:t>
            </w:r>
          </w:p>
        </w:tc>
        <w:tc>
          <w:tcPr>
            <w:tcW w:w="2237"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b/>
                <w:b/>
                <w:bCs/>
                <w:sz w:val="24"/>
                <w:szCs w:val="24"/>
              </w:rPr>
            </w:pPr>
            <w:r>
              <w:rPr>
                <w:rFonts w:eastAsia="Arial" w:cs="Times New Roman" w:ascii="Times New Roman" w:hAnsi="Times New Roman" w:asciiTheme="majorBidi" w:cstheme="majorBidi" w:hAnsiTheme="majorBidi"/>
                <w:b/>
                <w:bCs/>
                <w:sz w:val="24"/>
                <w:szCs w:val="24"/>
                <w:lang w:val="fr-FR" w:eastAsia="fr-FR"/>
              </w:rPr>
              <w:t>contexte</w:t>
            </w:r>
          </w:p>
        </w:tc>
      </w:tr>
      <w:tr>
        <w:trPr/>
        <w:tc>
          <w:tcPr>
            <w:tcW w:w="1709" w:type="dxa"/>
            <w:tcBorders/>
            <w:shd w:fill="auto" w:val="clear"/>
          </w:tcPr>
          <w:p>
            <w:pPr>
              <w:pStyle w:val="Normal"/>
              <w:bidi w:val="1"/>
              <w:spacing w:lineRule="auto" w:line="360" w:before="0" w:after="0"/>
              <w:jc w:val="center"/>
              <w:rPr>
                <w:rFonts w:ascii="Arabic Typesetting" w:hAnsi="Arabic Typesetting" w:cs="Arabic Typesetting"/>
                <w:i/>
                <w:i/>
                <w:iCs/>
                <w:color w:val="000000"/>
                <w:sz w:val="28"/>
                <w:szCs w:val="28"/>
              </w:rPr>
            </w:pPr>
            <w:r>
              <w:rPr>
                <w:rFonts w:eastAsia="Arial" w:cs="Times New Roman" w:ascii="Times New Roman" w:hAnsi="Times New Roman" w:asciiTheme="majorBidi" w:cstheme="majorBidi" w:hAnsiTheme="majorBidi"/>
                <w:i/>
                <w:iCs/>
                <w:color w:val="000000"/>
                <w:sz w:val="20"/>
                <w:szCs w:val="20"/>
                <w:rtl w:val="true"/>
                <w:lang w:val="fr-FR" w:eastAsia="fr-FR"/>
              </w:rPr>
              <w:t>(</w:t>
            </w:r>
            <w:r>
              <w:rPr>
                <w:rFonts w:eastAsia="Arial" w:cs="Times New Roman" w:ascii="Times New Roman" w:hAnsi="Times New Roman" w:asciiTheme="majorBidi" w:cstheme="majorBidi" w:hAnsiTheme="majorBidi"/>
                <w:i/>
                <w:iCs/>
                <w:color w:val="000000"/>
                <w:sz w:val="20"/>
                <w:szCs w:val="20"/>
                <w:lang w:val="fr-FR" w:eastAsia="fr-FR"/>
              </w:rPr>
              <w:t>Bucarest</w:t>
            </w:r>
            <w:r>
              <w:rPr>
                <w:rFonts w:eastAsia="Arial" w:cs="Times New Roman" w:ascii="Times New Roman" w:hAnsi="Times New Roman" w:asciiTheme="majorBidi" w:cstheme="majorBidi" w:hAnsiTheme="majorBidi"/>
                <w:i/>
                <w:iCs/>
                <w:color w:val="000000"/>
                <w:sz w:val="20"/>
                <w:szCs w:val="20"/>
                <w:rtl w:val="true"/>
                <w:lang w:val="fr-FR" w:eastAsia="fr-FR"/>
              </w:rPr>
              <w:t>)</w:t>
            </w:r>
            <w:r>
              <w:rPr>
                <w:rFonts w:ascii="Arabic Typesetting" w:hAnsi="Arabic Typesetting" w:eastAsia="Arial" w:cs="Arabic Typesetting"/>
                <w:i/>
                <w:i/>
                <w:iCs/>
                <w:color w:val="000000"/>
                <w:sz w:val="28"/>
                <w:sz w:val="28"/>
                <w:szCs w:val="28"/>
                <w:rtl w:val="true"/>
                <w:lang w:val="fr-FR" w:eastAsia="fr-FR"/>
              </w:rPr>
              <w:t>بوخارست</w:t>
            </w:r>
          </w:p>
          <w:p>
            <w:pPr>
              <w:pStyle w:val="Normal"/>
              <w:spacing w:before="0" w:after="0"/>
              <w:jc w:val="center"/>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normalisé et non normalisé</w:t>
            </w:r>
          </w:p>
        </w:tc>
        <w:tc>
          <w:tcPr>
            <w:tcW w:w="1888"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p>
        </w:tc>
        <w:tc>
          <w:tcPr>
            <w:tcW w:w="1764"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p>
        </w:tc>
        <w:tc>
          <w:tcPr>
            <w:tcW w:w="1464" w:type="dxa"/>
            <w:tcBorders/>
            <w:shd w:fill="auto" w:val="clear"/>
          </w:tcPr>
          <w:p>
            <w:pPr>
              <w:pStyle w:val="Normal"/>
              <w:spacing w:lineRule="auto" w:line="360" w:before="0" w:after="0"/>
              <w:rPr>
                <w:rFonts w:ascii="Times New Roman" w:hAnsi="Times New Roman" w:cs="Times New Roman" w:asciiTheme="majorBidi" w:cstheme="majorBidi" w:hAnsiTheme="majorBidi"/>
                <w:b/>
                <w:b/>
                <w:bCs/>
                <w:sz w:val="20"/>
                <w:szCs w:val="20"/>
                <w:lang w:bidi="ar-DZ"/>
              </w:rPr>
            </w:pPr>
            <w:r>
              <w:rPr>
                <w:rFonts w:eastAsia="Arial" w:cs="Times New Roman" w:ascii="Times New Roman" w:hAnsi="Times New Roman" w:asciiTheme="majorBidi" w:cstheme="majorBidi" w:hAnsiTheme="majorBidi"/>
                <w:sz w:val="20"/>
                <w:szCs w:val="20"/>
                <w:lang w:val="fr-FR" w:eastAsia="fr-FR" w:bidi="ar-DZ"/>
              </w:rPr>
              <w:t>La présence d’un nom PERS</w:t>
            </w:r>
            <w:r>
              <w:rPr>
                <w:rFonts w:eastAsia="Arial" w:cs="Times New Roman" w:ascii="Times New Roman" w:hAnsi="Times New Roman" w:asciiTheme="majorBidi" w:cstheme="majorBidi" w:hAnsiTheme="majorBidi"/>
                <w:b/>
                <w:bCs/>
                <w:sz w:val="20"/>
                <w:szCs w:val="20"/>
                <w:lang w:val="fr-FR" w:eastAsia="fr-FR" w:bidi="ar-DZ"/>
              </w:rPr>
              <w:t xml:space="preserve"> (</w:t>
            </w:r>
            <w:r>
              <w:rPr>
                <w:rFonts w:ascii="Arabic Typesetting" w:hAnsi="Arabic Typesetting" w:eastAsia="Arial" w:cs="Arabic Typesetting"/>
                <w:color w:val="000000"/>
                <w:sz w:val="28"/>
                <w:sz w:val="28"/>
                <w:szCs w:val="28"/>
                <w:rtl w:val="true"/>
                <w:lang w:val="fr-FR" w:eastAsia="fr-FR"/>
              </w:rPr>
              <w:t>لومير</w:t>
            </w:r>
            <w:r>
              <w:rPr>
                <w:rFonts w:ascii="Times New Roman" w:hAnsi="Times New Roman" w:eastAsia="Arial" w:cs="Times New Roman" w:asciiTheme="majorBidi" w:cstheme="majorBidi" w:hAnsiTheme="majorBidi"/>
                <w:b/>
                <w:b/>
                <w:bCs/>
                <w:sz w:val="20"/>
                <w:sz w:val="20"/>
                <w:szCs w:val="20"/>
                <w:lang w:val="fr-FR" w:eastAsia="fr-FR" w:bidi="ar-DZ"/>
              </w:rPr>
              <w:t xml:space="preserve"> </w:t>
            </w:r>
            <w:r>
              <w:rPr>
                <w:rFonts w:eastAsia="Arial" w:cs="Times New Roman" w:ascii="Times New Roman" w:hAnsi="Times New Roman" w:asciiTheme="majorBidi" w:cstheme="majorBidi" w:hAnsiTheme="majorBidi"/>
                <w:b/>
                <w:bCs/>
                <w:sz w:val="20"/>
                <w:szCs w:val="20"/>
                <w:lang w:val="fr-FR" w:eastAsia="fr-FR" w:bidi="ar-DZ"/>
              </w:rPr>
              <w:t xml:space="preserve">) </w:t>
            </w:r>
            <w:r>
              <w:rPr>
                <w:rFonts w:eastAsia="Arial" w:cs="Times New Roman" w:ascii="Times New Roman" w:hAnsi="Times New Roman" w:asciiTheme="majorBidi" w:cstheme="majorBidi" w:hAnsiTheme="majorBidi"/>
                <w:sz w:val="20"/>
                <w:szCs w:val="20"/>
                <w:lang w:val="fr-FR" w:eastAsia="fr-FR" w:bidi="ar-DZ"/>
              </w:rPr>
              <w:t>avant le mot</w:t>
            </w:r>
            <w:r>
              <w:rPr>
                <w:rFonts w:eastAsia="Arial" w:cs="Times New Roman" w:ascii="Times New Roman" w:hAnsi="Times New Roman" w:asciiTheme="majorBidi" w:cstheme="majorBidi" w:hAnsiTheme="majorBidi"/>
                <w:b/>
                <w:bCs/>
                <w:sz w:val="20"/>
                <w:szCs w:val="20"/>
                <w:lang w:val="fr-FR" w:eastAsia="fr-FR" w:bidi="ar-DZ"/>
              </w:rPr>
              <w:t xml:space="preserve"> (</w:t>
            </w:r>
            <w:r>
              <w:rPr>
                <w:rFonts w:ascii="Arabic Typesetting" w:hAnsi="Arabic Typesetting" w:eastAsia="Arial" w:cs="Arabic Typesetting"/>
                <w:color w:val="000000"/>
                <w:sz w:val="28"/>
                <w:sz w:val="28"/>
                <w:szCs w:val="28"/>
                <w:rtl w:val="true"/>
                <w:lang w:val="fr-FR" w:eastAsia="fr-FR"/>
              </w:rPr>
              <w:t>بوخارست</w:t>
            </w:r>
            <w:r>
              <w:rPr>
                <w:rFonts w:eastAsia="Arial" w:cs="Arabic Typesetting" w:ascii="Arabic Typesetting" w:hAnsi="Arabic Typesetting"/>
                <w:color w:val="000000"/>
                <w:sz w:val="28"/>
                <w:szCs w:val="28"/>
                <w:lang w:val="fr-FR" w:eastAsia="fr-FR"/>
              </w:rPr>
              <w:t xml:space="preserve">) </w:t>
            </w:r>
            <w:r>
              <w:rPr>
                <w:rFonts w:eastAsia="Arial" w:cs="Times New Roman" w:ascii="Times New Roman" w:hAnsi="Times New Roman"/>
                <w:color w:val="000000"/>
                <w:sz w:val="20"/>
                <w:szCs w:val="20"/>
                <w:lang w:val="fr-FR" w:eastAsia="fr-FR"/>
              </w:rPr>
              <w:t>a induit l’outil en erreur</w:t>
            </w:r>
            <w:r>
              <w:rPr>
                <w:rFonts w:eastAsia="Arial" w:cs="Arabic Typesetting" w:ascii="Arabic Typesetting" w:hAnsi="Arabic Typesetting"/>
                <w:color w:val="000000"/>
                <w:sz w:val="28"/>
                <w:szCs w:val="28"/>
                <w:lang w:val="fr-FR" w:eastAsia="fr-FR"/>
              </w:rPr>
              <w:t>.</w:t>
            </w:r>
          </w:p>
        </w:tc>
        <w:tc>
          <w:tcPr>
            <w:tcW w:w="2237"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وقال لومير من بوخارست</w:t>
            </w:r>
          </w:p>
          <w:p>
            <w:pPr>
              <w:pStyle w:val="Normal"/>
              <w:spacing w:before="0" w:after="0"/>
              <w:rPr>
                <w:rFonts w:ascii="Times New Roman" w:hAnsi="Times New Roman" w:cs="Times New Roman" w:asciiTheme="majorBidi" w:cstheme="majorBidi" w:hAnsiTheme="majorBidi"/>
                <w:color w:val="000000"/>
                <w:sz w:val="20"/>
                <w:szCs w:val="20"/>
              </w:rPr>
            </w:pPr>
            <w:r>
              <w:rPr>
                <w:rFonts w:eastAsia="Arial" w:cs="Times New Roman" w:ascii="Times New Roman" w:hAnsi="Times New Roman" w:asciiTheme="majorBidi" w:cstheme="majorBidi" w:hAnsiTheme="majorBidi"/>
                <w:color w:val="000000"/>
                <w:sz w:val="20"/>
                <w:szCs w:val="20"/>
                <w:lang w:val="fr-FR" w:eastAsia="fr-FR"/>
              </w:rPr>
              <w:t>PREP+PERS+PREP</w:t>
            </w:r>
          </w:p>
          <w:p>
            <w:pPr>
              <w:pStyle w:val="Normal"/>
              <w:spacing w:before="0" w:after="0"/>
              <w:rPr>
                <w:rFonts w:ascii="Times New Roman" w:hAnsi="Times New Roman" w:cs="Times New Roman" w:asciiTheme="majorBidi" w:cstheme="majorBidi" w:hAnsiTheme="majorBidi"/>
                <w:color w:val="000000"/>
                <w:sz w:val="20"/>
                <w:szCs w:val="20"/>
              </w:rPr>
            </w:pPr>
            <w:r>
              <w:rPr>
                <w:rFonts w:eastAsia="Arial" w:cs="Times New Roman" w:ascii="Times New Roman" w:hAnsi="Times New Roman" w:asciiTheme="majorBidi" w:cstheme="majorBidi" w:hAnsiTheme="majorBidi"/>
                <w:color w:val="000000"/>
                <w:sz w:val="20"/>
                <w:szCs w:val="20"/>
                <w:lang w:val="fr-FR" w:eastAsia="fr-FR"/>
              </w:rPr>
              <w:t>+</w:t>
            </w:r>
            <w:r>
              <w:rPr>
                <w:rFonts w:eastAsia="Arial" w:cs="Times New Roman" w:ascii="Times New Roman" w:hAnsi="Times New Roman" w:asciiTheme="majorBidi" w:cstheme="majorBidi" w:hAnsiTheme="majorBidi"/>
                <w:color w:val="808080" w:themeColor="background1" w:themeShade="80"/>
                <w:sz w:val="20"/>
                <w:szCs w:val="20"/>
                <w:lang w:val="fr-FR" w:eastAsia="fr-FR"/>
              </w:rPr>
              <w:t>PERS</w:t>
            </w:r>
          </w:p>
        </w:tc>
      </w:tr>
      <w:tr>
        <w:trPr/>
        <w:tc>
          <w:tcPr>
            <w:tcW w:w="1709" w:type="dxa"/>
            <w:tcBorders/>
            <w:shd w:fill="auto" w:val="clear"/>
          </w:tcPr>
          <w:p>
            <w:pPr>
              <w:pStyle w:val="Normal"/>
              <w:bidi w:val="1"/>
              <w:spacing w:lineRule="auto" w:line="360" w:before="0" w:after="0"/>
              <w:jc w:val="center"/>
              <w:rPr>
                <w:rFonts w:ascii="Arabic Typesetting" w:hAnsi="Arabic Typesetting" w:cs="Arabic Typesetting"/>
                <w:b/>
                <w:b/>
                <w:bCs/>
                <w:i/>
                <w:i/>
                <w:iCs/>
                <w:color w:val="000000"/>
                <w:sz w:val="28"/>
                <w:szCs w:val="28"/>
              </w:rPr>
            </w:pPr>
            <w:r>
              <w:rPr>
                <w:rFonts w:eastAsia="Arial" w:cs="Arabic Typesetting" w:ascii="Arabic Typesetting" w:hAnsi="Arabic Typesetting"/>
                <w:b/>
                <w:bCs/>
                <w:i/>
                <w:iCs/>
                <w:color w:val="000000"/>
                <w:sz w:val="28"/>
                <w:szCs w:val="28"/>
                <w:rtl w:val="true"/>
                <w:lang w:val="fr-FR" w:eastAsia="fr-FR"/>
              </w:rPr>
              <w:t>-</w:t>
            </w:r>
          </w:p>
          <w:p>
            <w:pPr>
              <w:pStyle w:val="Normal"/>
              <w:spacing w:lineRule="auto" w:line="360" w:before="0" w:after="0"/>
              <w:jc w:val="center"/>
              <w:rPr>
                <w:rFonts w:ascii="Arabic Typesetting" w:hAnsi="Arabic Typesetting" w:cs="Arabic Typesetting"/>
                <w:b/>
                <w:b/>
                <w:bCs/>
                <w:i/>
                <w:i/>
                <w:iCs/>
                <w:color w:val="000000"/>
                <w:sz w:val="28"/>
                <w:szCs w:val="28"/>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 xml:space="preserve">normalisé </w:t>
            </w:r>
          </w:p>
          <w:p>
            <w:pPr>
              <w:pStyle w:val="Normal"/>
              <w:tabs>
                <w:tab w:val="left" w:pos="1326" w:leader="none"/>
              </w:tabs>
              <w:bidi w:val="1"/>
              <w:spacing w:before="0" w:after="0"/>
              <w:jc w:val="left"/>
              <w:rPr>
                <w:rFonts w:ascii="Arabic Typesetting" w:hAnsi="Arabic Typesetting" w:cs="Arabic Typesetting"/>
                <w:sz w:val="28"/>
                <w:szCs w:val="28"/>
                <w:lang w:bidi="ar-DZ"/>
              </w:rPr>
            </w:pPr>
            <w:r>
              <w:rPr>
                <w:rFonts w:eastAsia="Arial" w:cs="Arabic Typesetting" w:ascii="Arabic Typesetting" w:hAnsi="Arabic Typesetting"/>
                <w:sz w:val="28"/>
                <w:szCs w:val="28"/>
                <w:rtl w:val="true"/>
                <w:lang w:val="fr-FR" w:eastAsia="fr-FR" w:bidi="ar-DZ"/>
              </w:rPr>
              <w:tab/>
            </w:r>
          </w:p>
        </w:tc>
        <w:tc>
          <w:tcPr>
            <w:tcW w:w="1888"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p>
        </w:tc>
        <w:tc>
          <w:tcPr>
            <w:tcW w:w="1764"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PONCT</w:t>
            </w:r>
          </w:p>
        </w:tc>
        <w:tc>
          <w:tcPr>
            <w:tcW w:w="1464"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ALP a étiqueté le signe de ponctuation (-) comme PERS est cela est dû a la position de ce dernier entre deux noms PERS (</w:t>
            </w:r>
            <w:r>
              <w:rPr>
                <w:rFonts w:ascii="Arabic Typesetting" w:hAnsi="Arabic Typesetting" w:eastAsia="Arial" w:cs="Arabic Typesetting"/>
                <w:color w:val="000000"/>
                <w:sz w:val="28"/>
                <w:sz w:val="28"/>
                <w:szCs w:val="28"/>
                <w:rtl w:val="true"/>
                <w:lang w:val="fr-FR" w:eastAsia="fr-FR"/>
              </w:rPr>
              <w:t>جان</w:t>
            </w:r>
            <w:r>
              <w:rPr>
                <w:rFonts w:eastAsia="Arial" w:cs="Arabic Typesetting" w:ascii="Arabic Typesetting" w:hAnsi="Arabic Typesetting"/>
                <w:color w:val="000000"/>
                <w:sz w:val="28"/>
                <w:szCs w:val="28"/>
                <w:rtl w:val="true"/>
                <w:lang w:val="fr-FR" w:eastAsia="fr-FR"/>
              </w:rPr>
              <w:t>-</w:t>
            </w:r>
            <w:r>
              <w:rPr>
                <w:rFonts w:ascii="Arabic Typesetting" w:hAnsi="Arabic Typesetting" w:eastAsia="Arial" w:cs="Arabic Typesetting"/>
                <w:color w:val="000000"/>
                <w:sz w:val="28"/>
                <w:sz w:val="28"/>
                <w:szCs w:val="28"/>
                <w:rtl w:val="true"/>
                <w:lang w:val="fr-FR" w:eastAsia="fr-FR"/>
              </w:rPr>
              <w:t>ايف</w:t>
            </w:r>
            <w:r>
              <w:rPr>
                <w:rFonts w:eastAsia="Arial" w:cs="Arabic Typesetting" w:ascii="Arabic Typesetting" w:hAnsi="Arabic Typesetting"/>
                <w:color w:val="000000"/>
                <w:sz w:val="28"/>
                <w:szCs w:val="28"/>
                <w:lang w:val="fr-FR" w:eastAsia="fr-FR"/>
              </w:rPr>
              <w:t>)</w:t>
            </w:r>
          </w:p>
        </w:tc>
        <w:tc>
          <w:tcPr>
            <w:tcW w:w="2237"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جان</w:t>
            </w:r>
            <w:r>
              <w:rPr>
                <w:rFonts w:eastAsia="Arial" w:cs="Arabic Typesetting" w:ascii="Arabic Typesetting" w:hAnsi="Arabic Typesetting"/>
                <w:color w:val="000000"/>
                <w:sz w:val="28"/>
                <w:szCs w:val="28"/>
                <w:rtl w:val="true"/>
                <w:lang w:val="fr-FR" w:eastAsia="fr-FR"/>
              </w:rPr>
              <w:t>-</w:t>
            </w:r>
            <w:r>
              <w:rPr>
                <w:rFonts w:ascii="Arabic Typesetting" w:hAnsi="Arabic Typesetting" w:eastAsia="Arial" w:cs="Arabic Typesetting"/>
                <w:color w:val="000000"/>
                <w:sz w:val="28"/>
                <w:sz w:val="28"/>
                <w:szCs w:val="28"/>
                <w:rtl w:val="true"/>
                <w:lang w:val="fr-FR" w:eastAsia="fr-FR"/>
              </w:rPr>
              <w:t>ايف لودريان</w:t>
            </w:r>
          </w:p>
          <w:p>
            <w:pPr>
              <w:pStyle w:val="Normal"/>
              <w:spacing w:before="0" w:after="0"/>
              <w:rPr>
                <w:rFonts w:ascii="Times New Roman" w:hAnsi="Times New Roman" w:cs="Times New Roman"/>
                <w:color w:val="000000"/>
                <w:sz w:val="20"/>
                <w:szCs w:val="20"/>
              </w:rPr>
            </w:pPr>
            <w:r>
              <w:rPr>
                <w:rFonts w:eastAsia="Arial" w:cs="Times New Roman" w:ascii="Times New Roman" w:hAnsi="Times New Roman"/>
                <w:color w:val="000000"/>
                <w:sz w:val="20"/>
                <w:szCs w:val="20"/>
                <w:lang w:val="fr-FR" w:eastAsia="fr-FR"/>
              </w:rPr>
              <w:t>PERS+</w:t>
            </w:r>
            <w:r>
              <w:rPr>
                <w:rFonts w:eastAsia="Arial" w:cs="Times New Roman" w:ascii="Times New Roman" w:hAnsi="Times New Roman"/>
                <w:color w:val="808080" w:themeColor="background1" w:themeShade="80"/>
                <w:sz w:val="20"/>
                <w:szCs w:val="20"/>
                <w:lang w:val="fr-FR" w:eastAsia="fr-FR"/>
              </w:rPr>
              <w:t>PERS</w:t>
            </w:r>
            <w:r>
              <w:rPr>
                <w:rFonts w:eastAsia="Arial" w:cs="Times New Roman" w:ascii="Times New Roman" w:hAnsi="Times New Roman"/>
                <w:color w:val="000000"/>
                <w:sz w:val="20"/>
                <w:szCs w:val="20"/>
                <w:lang w:val="fr-FR" w:eastAsia="fr-FR"/>
              </w:rPr>
              <w:t>+PERS+</w:t>
            </w:r>
          </w:p>
          <w:p>
            <w:pPr>
              <w:pStyle w:val="Normal"/>
              <w:spacing w:before="0" w:after="0"/>
              <w:rPr>
                <w:rFonts w:ascii="Arabic Typesetting" w:hAnsi="Arabic Typesetting" w:cs="Arabic Typesetting"/>
                <w:b/>
                <w:b/>
                <w:bCs/>
                <w:sz w:val="28"/>
                <w:szCs w:val="28"/>
                <w:lang w:bidi="ar-DZ"/>
              </w:rPr>
            </w:pPr>
            <w:r>
              <w:rPr>
                <w:rFonts w:eastAsia="Arial" w:cs="Times New Roman" w:ascii="Times New Roman" w:hAnsi="Times New Roman"/>
                <w:sz w:val="20"/>
                <w:szCs w:val="20"/>
                <w:lang w:val="fr-FR" w:eastAsia="fr-FR" w:bidi="ar-DZ"/>
              </w:rPr>
              <w:t>PERS</w:t>
            </w:r>
          </w:p>
        </w:tc>
      </w:tr>
      <w:tr>
        <w:trPr/>
        <w:tc>
          <w:tcPr>
            <w:tcW w:w="1709" w:type="dxa"/>
            <w:tcBorders/>
            <w:shd w:fill="auto" w:val="clear"/>
          </w:tcPr>
          <w:p>
            <w:pPr>
              <w:pStyle w:val="Normal"/>
              <w:bidi w:val="1"/>
              <w:spacing w:lineRule="auto" w:line="360" w:before="0" w:after="0"/>
              <w:jc w:val="left"/>
              <w:rPr>
                <w:rFonts w:ascii="Arabic Typesetting" w:hAnsi="Arabic Typesetting" w:cs="Arabic Typesetting"/>
                <w:i/>
                <w:i/>
                <w:iCs/>
                <w:color w:val="000000"/>
                <w:sz w:val="28"/>
                <w:szCs w:val="28"/>
              </w:rPr>
            </w:pPr>
            <w:r>
              <w:rPr>
                <w:rFonts w:eastAsia="Arial" w:cs="Times New Roman" w:ascii="Times New Roman" w:hAnsi="Times New Roman" w:asciiTheme="majorBidi" w:cstheme="majorBidi" w:hAnsiTheme="majorBidi"/>
                <w:i/>
                <w:iCs/>
                <w:color w:val="000000"/>
                <w:sz w:val="20"/>
                <w:szCs w:val="20"/>
                <w:rtl w:val="true"/>
                <w:lang w:val="fr-FR" w:eastAsia="fr-FR"/>
              </w:rPr>
              <w:t>(</w:t>
            </w:r>
            <w:r>
              <w:rPr>
                <w:rFonts w:eastAsia="Arial" w:cs="Times New Roman" w:ascii="Times New Roman" w:hAnsi="Times New Roman" w:asciiTheme="majorBidi" w:cstheme="majorBidi" w:hAnsiTheme="majorBidi"/>
                <w:i/>
                <w:iCs/>
                <w:color w:val="000000"/>
                <w:sz w:val="20"/>
                <w:szCs w:val="20"/>
                <w:lang w:val="fr-FR" w:eastAsia="fr-FR"/>
              </w:rPr>
              <w:t>Etats-Unis</w:t>
            </w:r>
            <w:r>
              <w:rPr>
                <w:rFonts w:eastAsia="Arial" w:cs="Arabic Typesetting" w:ascii="Arabic Typesetting" w:hAnsi="Arabic Typesetting"/>
                <w:i/>
                <w:iCs/>
                <w:color w:val="000000"/>
                <w:sz w:val="28"/>
                <w:szCs w:val="28"/>
                <w:rtl w:val="true"/>
                <w:lang w:val="fr-FR" w:eastAsia="fr-FR"/>
              </w:rPr>
              <w:t>)</w:t>
            </w:r>
            <w:r>
              <w:rPr>
                <w:rFonts w:ascii="Arabic Typesetting" w:hAnsi="Arabic Typesetting" w:eastAsia="Arial" w:cs="Arabic Typesetting"/>
                <w:i/>
                <w:i/>
                <w:iCs/>
                <w:color w:val="000000"/>
                <w:sz w:val="28"/>
                <w:sz w:val="28"/>
                <w:szCs w:val="28"/>
                <w:rtl w:val="true"/>
                <w:lang w:val="fr-FR" w:eastAsia="fr-FR"/>
              </w:rPr>
              <w:t>الولايات المتحدة</w:t>
            </w:r>
            <w:r>
              <w:rPr>
                <w:rFonts w:eastAsia="Arial" w:cs="Arabic Typesetting" w:ascii="Arabic Typesetting" w:hAnsi="Arabic Typesetting"/>
                <w:i/>
                <w:iCs/>
                <w:color w:val="000000"/>
                <w:sz w:val="28"/>
                <w:szCs w:val="28"/>
                <w:rtl w:val="true"/>
                <w:lang w:val="fr-FR" w:eastAsia="fr-FR"/>
              </w:rPr>
              <w:t>.</w:t>
            </w:r>
          </w:p>
          <w:p>
            <w:pPr>
              <w:pStyle w:val="Normal"/>
              <w:spacing w:lineRule="auto" w:line="360" w:before="0" w:after="0"/>
              <w:jc w:val="center"/>
              <w:rPr>
                <w:rFonts w:ascii="Arabic Typesetting" w:hAnsi="Arabic Typesetting" w:cs="Arabic Typesetting"/>
                <w:b/>
                <w:b/>
                <w:bCs/>
                <w:i/>
                <w:i/>
                <w:iCs/>
                <w:sz w:val="28"/>
                <w:szCs w:val="28"/>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normalisé</w:t>
            </w:r>
          </w:p>
        </w:tc>
        <w:tc>
          <w:tcPr>
            <w:tcW w:w="1888"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NOM+ADJ</w:t>
            </w:r>
          </w:p>
        </w:tc>
        <w:tc>
          <w:tcPr>
            <w:tcW w:w="1764"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LOC</w:t>
            </w:r>
          </w:p>
        </w:tc>
        <w:tc>
          <w:tcPr>
            <w:tcW w:w="1464"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Le mode normalisé n’offre pas toujours des garanties de détection des entités nommées. Dans ce texte, l’entité nommée Etats-Unis est détectée une fois en tant que NOM+ADJ et plus loin dans le texte en tant que LOC.</w:t>
            </w:r>
          </w:p>
        </w:tc>
        <w:tc>
          <w:tcPr>
            <w:tcW w:w="2237"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eastAsia="Arial" w:cs="Arabic Typesetting" w:ascii="Arabic Typesetting" w:hAnsi="Arabic Typesetting"/>
                <w:color w:val="000000"/>
                <w:sz w:val="28"/>
                <w:szCs w:val="28"/>
                <w:rtl w:val="true"/>
                <w:lang w:val="fr-FR" w:eastAsia="fr-FR"/>
              </w:rPr>
              <w:t> </w:t>
            </w:r>
            <w:r>
              <w:rPr>
                <w:rFonts w:ascii="Arabic Typesetting" w:hAnsi="Arabic Typesetting" w:eastAsia="Arial" w:cs="Arabic Typesetting"/>
                <w:color w:val="000000"/>
                <w:sz w:val="28"/>
                <w:sz w:val="28"/>
                <w:szCs w:val="28"/>
                <w:rtl w:val="true"/>
                <w:lang w:val="fr-FR" w:eastAsia="fr-FR"/>
              </w:rPr>
              <w:t>تعبر فيها الولايات المتحدة عن استيائها</w:t>
            </w:r>
          </w:p>
          <w:p>
            <w:pPr>
              <w:pStyle w:val="Normal"/>
              <w:spacing w:before="0" w:after="0"/>
              <w:rPr>
                <w:rFonts w:ascii="Times New Roman" w:hAnsi="Times New Roman" w:cs="Times New Roman"/>
                <w:color w:val="808080" w:themeColor="background1" w:themeShade="80"/>
                <w:sz w:val="20"/>
                <w:szCs w:val="20"/>
              </w:rPr>
            </w:pPr>
            <w:r>
              <w:rPr>
                <w:rFonts w:eastAsia="Arial" w:cs="Times New Roman" w:ascii="Times New Roman" w:hAnsi="Times New Roman"/>
                <w:color w:val="000000"/>
                <w:sz w:val="20"/>
                <w:szCs w:val="20"/>
                <w:lang w:val="fr-FR" w:eastAsia="fr-FR"/>
              </w:rPr>
              <w:t>VERBE+PREP</w:t>
            </w:r>
            <w:r>
              <w:rPr>
                <w:rFonts w:eastAsia="Arial" w:cs="Times New Roman" w:ascii="Times New Roman" w:hAnsi="Times New Roman"/>
                <w:color w:val="808080" w:themeColor="background1" w:themeShade="80"/>
                <w:sz w:val="20"/>
                <w:szCs w:val="20"/>
                <w:lang w:val="fr-FR" w:eastAsia="fr-FR"/>
              </w:rPr>
              <w:t>+NOM</w:t>
            </w:r>
          </w:p>
          <w:p>
            <w:pPr>
              <w:pStyle w:val="Normal"/>
              <w:spacing w:before="0" w:after="0"/>
              <w:rPr>
                <w:rFonts w:ascii="Times New Roman" w:hAnsi="Times New Roman" w:cs="Times New Roman"/>
                <w:sz w:val="20"/>
                <w:szCs w:val="20"/>
                <w:lang w:bidi="ar-DZ"/>
              </w:rPr>
            </w:pPr>
            <w:r>
              <w:rPr>
                <w:rFonts w:eastAsia="Arial" w:cs="Times New Roman" w:ascii="Times New Roman" w:hAnsi="Times New Roman"/>
                <w:color w:val="808080" w:themeColor="background1" w:themeShade="80"/>
                <w:sz w:val="20"/>
                <w:szCs w:val="20"/>
                <w:lang w:val="fr-FR" w:eastAsia="fr-FR"/>
              </w:rPr>
              <w:t>+ADJ</w:t>
            </w:r>
            <w:r>
              <w:rPr>
                <w:rFonts w:eastAsia="Arial" w:cs="Times New Roman" w:ascii="Times New Roman" w:hAnsi="Times New Roman"/>
                <w:color w:val="000000"/>
                <w:sz w:val="20"/>
                <w:szCs w:val="20"/>
                <w:lang w:val="fr-FR" w:eastAsia="fr-FR"/>
              </w:rPr>
              <w:t>+</w:t>
            </w:r>
            <w:r>
              <w:rPr>
                <w:rFonts w:eastAsia="Arial" w:cs="Times New Roman" w:ascii="Times New Roman" w:hAnsi="Times New Roman"/>
                <w:sz w:val="20"/>
                <w:szCs w:val="20"/>
                <w:lang w:val="fr-FR" w:eastAsia="fr-FR" w:bidi="ar-DZ"/>
              </w:rPr>
              <w:t>PREP+NOM</w:t>
            </w:r>
          </w:p>
          <w:p>
            <w:pPr>
              <w:pStyle w:val="Normal"/>
              <w:spacing w:before="0" w:after="0"/>
              <w:rPr>
                <w:rFonts w:ascii="Times New Roman" w:hAnsi="Times New Roman" w:cs="Times New Roman"/>
                <w:sz w:val="20"/>
                <w:szCs w:val="20"/>
                <w:lang w:bidi="ar-DZ"/>
              </w:rPr>
            </w:pPr>
            <w:r>
              <w:rPr>
                <w:rFonts w:eastAsia="Arial" w:cs="Times New Roman" w:ascii="Times New Roman" w:hAnsi="Times New Roman"/>
                <w:sz w:val="20"/>
                <w:szCs w:val="20"/>
                <w:lang w:val="fr-FR" w:eastAsia="fr-FR" w:bidi="ar-DZ"/>
              </w:rPr>
              <w:t>+PRON</w:t>
            </w:r>
          </w:p>
        </w:tc>
      </w:tr>
      <w:tr>
        <w:trPr/>
        <w:tc>
          <w:tcPr>
            <w:tcW w:w="1709" w:type="dxa"/>
            <w:tcBorders/>
            <w:shd w:fill="auto" w:val="clear"/>
          </w:tcPr>
          <w:p>
            <w:pPr>
              <w:pStyle w:val="Normal"/>
              <w:spacing w:lineRule="auto" w:line="360" w:before="0" w:after="0"/>
              <w:rPr>
                <w:rFonts w:ascii="Times New Roman" w:hAnsi="Times New Roman" w:cs="Times New Roman" w:asciiTheme="majorBidi" w:cstheme="majorBidi" w:hAnsiTheme="majorBidi"/>
                <w:i/>
                <w:i/>
                <w:iCs/>
                <w:color w:val="000000"/>
                <w:sz w:val="20"/>
                <w:szCs w:val="20"/>
              </w:rPr>
            </w:pPr>
            <w:r>
              <w:rPr>
                <w:rFonts w:eastAsia="Arial" w:cs="Times New Roman" w:ascii="Times New Roman" w:hAnsi="Times New Roman" w:asciiTheme="majorBidi" w:cstheme="majorBidi" w:hAnsiTheme="majorBidi"/>
                <w:i/>
                <w:iCs/>
                <w:color w:val="000000"/>
                <w:sz w:val="20"/>
                <w:szCs w:val="20"/>
                <w:lang w:val="fr-FR" w:eastAsia="fr-FR"/>
              </w:rPr>
              <w:t xml:space="preserve"> </w:t>
            </w:r>
            <w:r>
              <w:rPr>
                <w:rFonts w:eastAsia="Arial" w:cs="Times New Roman" w:ascii="Times New Roman" w:hAnsi="Times New Roman" w:asciiTheme="majorBidi" w:cstheme="majorBidi" w:hAnsiTheme="majorBidi"/>
                <w:i/>
                <w:iCs/>
                <w:color w:val="000000"/>
                <w:sz w:val="20"/>
                <w:szCs w:val="20"/>
                <w:lang w:val="fr-FR" w:eastAsia="fr-FR"/>
              </w:rPr>
              <w:t>(Union Européenne)</w:t>
            </w:r>
          </w:p>
          <w:p>
            <w:pPr>
              <w:pStyle w:val="Normal"/>
              <w:bidi w:val="1"/>
              <w:spacing w:lineRule="auto" w:line="360" w:before="0" w:after="0"/>
              <w:jc w:val="left"/>
              <w:rPr>
                <w:rFonts w:ascii="Arabic Typesetting" w:hAnsi="Arabic Typesetting" w:cs="Arabic Typesetting"/>
                <w:i/>
                <w:i/>
                <w:iCs/>
                <w:color w:val="000000"/>
                <w:sz w:val="28"/>
                <w:szCs w:val="28"/>
              </w:rPr>
            </w:pPr>
            <w:r>
              <w:rPr>
                <w:rFonts w:ascii="Arabic Typesetting" w:hAnsi="Arabic Typesetting" w:eastAsia="Arial" w:cs="Arabic Typesetting"/>
                <w:i/>
                <w:i/>
                <w:iCs/>
                <w:color w:val="000000"/>
                <w:sz w:val="28"/>
                <w:sz w:val="28"/>
                <w:szCs w:val="28"/>
                <w:rtl w:val="true"/>
                <w:lang w:val="fr-FR" w:eastAsia="fr-FR"/>
              </w:rPr>
              <w:t>الاتحاد الأوروبي</w:t>
            </w:r>
          </w:p>
          <w:p>
            <w:pPr>
              <w:pStyle w:val="Normal"/>
              <w:spacing w:lineRule="auto" w:line="360" w:before="0" w:after="0"/>
              <w:jc w:val="center"/>
              <w:rPr>
                <w:rFonts w:ascii="Arabic Typesetting" w:hAnsi="Arabic Typesetting" w:cs="Arabic Typesetting"/>
                <w:b/>
                <w:b/>
                <w:bCs/>
                <w:i/>
                <w:i/>
                <w:iCs/>
                <w:sz w:val="28"/>
                <w:szCs w:val="28"/>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normalisé</w:t>
            </w:r>
          </w:p>
        </w:tc>
        <w:tc>
          <w:tcPr>
            <w:tcW w:w="1888"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NOM+ADJ</w:t>
            </w:r>
          </w:p>
        </w:tc>
        <w:tc>
          <w:tcPr>
            <w:tcW w:w="1764"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w:t>
            </w:r>
          </w:p>
        </w:tc>
        <w:tc>
          <w:tcPr>
            <w:tcW w:w="1464"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Mode normalisé et longueur du texte.</w:t>
            </w:r>
          </w:p>
        </w:tc>
        <w:tc>
          <w:tcPr>
            <w:tcW w:w="2237"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تتناقض مع قواعد الاتحاد الأوروبي في مجال</w:t>
            </w:r>
          </w:p>
          <w:p>
            <w:pPr>
              <w:pStyle w:val="Normal"/>
              <w:spacing w:before="0" w:after="0"/>
              <w:rPr>
                <w:rFonts w:ascii="Times New Roman" w:hAnsi="Times New Roman" w:cs="Times New Roman"/>
                <w:color w:val="000000"/>
                <w:sz w:val="20"/>
                <w:szCs w:val="20"/>
              </w:rPr>
            </w:pPr>
            <w:r>
              <w:rPr>
                <w:rFonts w:eastAsia="Arial" w:cs="Times New Roman" w:ascii="Times New Roman" w:hAnsi="Times New Roman"/>
                <w:color w:val="000000"/>
                <w:sz w:val="20"/>
                <w:szCs w:val="20"/>
                <w:lang w:val="fr-FR" w:eastAsia="fr-FR"/>
              </w:rPr>
              <w:t>VERBE+PREP+NOM</w:t>
            </w:r>
          </w:p>
          <w:p>
            <w:pPr>
              <w:pStyle w:val="Normal"/>
              <w:spacing w:before="0" w:after="0"/>
              <w:rPr>
                <w:rFonts w:ascii="Times New Roman" w:hAnsi="Times New Roman" w:cs="Times New Roman"/>
                <w:color w:val="000000"/>
                <w:sz w:val="20"/>
                <w:szCs w:val="20"/>
              </w:rPr>
            </w:pPr>
            <w:r>
              <w:rPr>
                <w:rFonts w:eastAsia="Arial" w:cs="Times New Roman" w:ascii="Times New Roman" w:hAnsi="Times New Roman"/>
                <w:color w:val="000000"/>
                <w:sz w:val="20"/>
                <w:szCs w:val="20"/>
                <w:lang w:val="fr-FR" w:eastAsia="fr-FR"/>
              </w:rPr>
              <w:t>+</w:t>
            </w:r>
            <w:r>
              <w:rPr>
                <w:rFonts w:eastAsia="Arial" w:cs="Times New Roman" w:ascii="Times New Roman" w:hAnsi="Times New Roman"/>
                <w:color w:val="808080" w:themeColor="background1" w:themeShade="80"/>
                <w:sz w:val="20"/>
                <w:szCs w:val="20"/>
                <w:lang w:val="fr-FR" w:eastAsia="fr-FR"/>
              </w:rPr>
              <w:t>NOM+ADJ</w:t>
            </w:r>
            <w:r>
              <w:rPr>
                <w:rFonts w:eastAsia="Arial" w:cs="Times New Roman" w:ascii="Times New Roman" w:hAnsi="Times New Roman"/>
                <w:color w:val="000000"/>
                <w:sz w:val="20"/>
                <w:szCs w:val="20"/>
                <w:lang w:val="fr-FR" w:eastAsia="fr-FR"/>
              </w:rPr>
              <w:t>+PREP+</w:t>
            </w:r>
          </w:p>
          <w:p>
            <w:pPr>
              <w:pStyle w:val="Normal"/>
              <w:spacing w:before="0" w:after="0"/>
              <w:rPr>
                <w:rFonts w:ascii="Arabic Typesetting" w:hAnsi="Arabic Typesetting" w:cs="Arabic Typesetting"/>
                <w:b/>
                <w:b/>
                <w:bCs/>
                <w:sz w:val="28"/>
                <w:szCs w:val="28"/>
                <w:lang w:bidi="ar-DZ"/>
              </w:rPr>
            </w:pPr>
            <w:r>
              <w:rPr>
                <w:rFonts w:eastAsia="Arial" w:cs="Times New Roman" w:ascii="Times New Roman" w:hAnsi="Times New Roman"/>
                <w:sz w:val="20"/>
                <w:szCs w:val="20"/>
                <w:lang w:val="fr-FR" w:eastAsia="fr-FR" w:bidi="ar-DZ"/>
              </w:rPr>
              <w:t>NOM</w:t>
            </w:r>
          </w:p>
        </w:tc>
      </w:tr>
      <w:tr>
        <w:trPr/>
        <w:tc>
          <w:tcPr>
            <w:tcW w:w="1709" w:type="dxa"/>
            <w:tcBorders/>
            <w:shd w:fill="auto" w:val="clear"/>
          </w:tcPr>
          <w:p>
            <w:pPr>
              <w:pStyle w:val="Normal"/>
              <w:bidi w:val="1"/>
              <w:spacing w:lineRule="auto" w:line="360" w:before="0" w:after="0"/>
              <w:jc w:val="left"/>
              <w:rPr>
                <w:rFonts w:ascii="Arabic Typesetting" w:hAnsi="Arabic Typesetting" w:cs="Arabic Typesetting"/>
                <w:i/>
                <w:i/>
                <w:iCs/>
                <w:color w:val="000000"/>
                <w:sz w:val="28"/>
                <w:szCs w:val="28"/>
              </w:rPr>
            </w:pPr>
            <w:r>
              <w:rPr>
                <w:rFonts w:eastAsia="Arial" w:cs="Arabic Typesetting" w:ascii="Arabic Typesetting" w:hAnsi="Arabic Typesetting"/>
                <w:i/>
                <w:iCs/>
                <w:color w:val="000000"/>
                <w:sz w:val="28"/>
                <w:szCs w:val="28"/>
                <w:rtl w:val="true"/>
                <w:lang w:val="fr-FR" w:eastAsia="fr-FR"/>
              </w:rPr>
              <w:t xml:space="preserve"> </w:t>
            </w:r>
            <w:r>
              <w:rPr>
                <w:rFonts w:eastAsia="Arial" w:cs="Times New Roman" w:ascii="Times New Roman" w:hAnsi="Times New Roman" w:asciiTheme="majorBidi" w:cstheme="majorBidi" w:hAnsiTheme="majorBidi"/>
                <w:i/>
                <w:iCs/>
                <w:color w:val="000000"/>
                <w:sz w:val="20"/>
                <w:szCs w:val="20"/>
                <w:rtl w:val="true"/>
                <w:lang w:val="fr-FR" w:eastAsia="fr-FR"/>
              </w:rPr>
              <w:t>(</w:t>
            </w:r>
            <w:r>
              <w:rPr>
                <w:rFonts w:eastAsia="Arial" w:cs="Times New Roman" w:ascii="Times New Roman" w:hAnsi="Times New Roman" w:asciiTheme="majorBidi" w:cstheme="majorBidi" w:hAnsiTheme="majorBidi"/>
                <w:i/>
                <w:iCs/>
                <w:color w:val="000000"/>
                <w:sz w:val="20"/>
                <w:szCs w:val="20"/>
                <w:lang w:val="fr-FR" w:eastAsia="fr-FR"/>
              </w:rPr>
              <w:t>PARIS</w:t>
            </w:r>
            <w:r>
              <w:rPr>
                <w:rFonts w:eastAsia="Arial" w:cs="Arabic Typesetting" w:ascii="Arabic Typesetting" w:hAnsi="Arabic Typesetting"/>
                <w:i/>
                <w:iCs/>
                <w:color w:val="000000"/>
                <w:sz w:val="28"/>
                <w:szCs w:val="28"/>
                <w:rtl w:val="true"/>
                <w:lang w:val="fr-FR" w:eastAsia="fr-FR"/>
              </w:rPr>
              <w:t>)</w:t>
            </w:r>
            <w:r>
              <w:rPr>
                <w:rFonts w:ascii="Arabic Typesetting" w:hAnsi="Arabic Typesetting" w:eastAsia="Arial" w:cs="Arabic Typesetting"/>
                <w:i/>
                <w:i/>
                <w:iCs/>
                <w:color w:val="000000"/>
                <w:sz w:val="28"/>
                <w:sz w:val="28"/>
                <w:szCs w:val="28"/>
                <w:rtl w:val="true"/>
                <w:lang w:val="fr-FR" w:eastAsia="fr-FR"/>
              </w:rPr>
              <w:t>باريس</w:t>
            </w:r>
          </w:p>
          <w:p>
            <w:pPr>
              <w:pStyle w:val="Normal"/>
              <w:spacing w:lineRule="auto" w:line="360" w:before="0" w:after="0"/>
              <w:jc w:val="center"/>
              <w:rPr>
                <w:rFonts w:ascii="Arabic Typesetting" w:hAnsi="Arabic Typesetting" w:cs="Arabic Typesetting"/>
                <w:b/>
                <w:b/>
                <w:bCs/>
                <w:i/>
                <w:i/>
                <w:iCs/>
                <w:sz w:val="28"/>
                <w:szCs w:val="28"/>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normalisé</w:t>
            </w:r>
          </w:p>
        </w:tc>
        <w:tc>
          <w:tcPr>
            <w:tcW w:w="1888"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p>
        </w:tc>
        <w:tc>
          <w:tcPr>
            <w:tcW w:w="1764"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p>
        </w:tc>
        <w:tc>
          <w:tcPr>
            <w:tcW w:w="1464"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ALP a confondu avec le nom PERS Paris .</w:t>
            </w:r>
          </w:p>
        </w:tc>
        <w:tc>
          <w:tcPr>
            <w:tcW w:w="2237"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لكن باريس مصممة على الاستمرار</w:t>
            </w:r>
          </w:p>
          <w:p>
            <w:pPr>
              <w:pStyle w:val="Normal"/>
              <w:spacing w:before="0" w:after="0"/>
              <w:rPr>
                <w:rFonts w:ascii="Times New Roman" w:hAnsi="Times New Roman" w:cs="Times New Roman"/>
                <w:color w:val="000000"/>
                <w:sz w:val="20"/>
                <w:szCs w:val="20"/>
              </w:rPr>
            </w:pPr>
            <w:r>
              <w:rPr>
                <w:rFonts w:eastAsia="Arial" w:cs="Times New Roman" w:ascii="Times New Roman" w:hAnsi="Times New Roman"/>
                <w:color w:val="000000"/>
                <w:sz w:val="20"/>
                <w:szCs w:val="20"/>
                <w:lang w:val="fr-FR" w:eastAsia="fr-FR"/>
              </w:rPr>
              <w:t>CONJ+</w:t>
            </w:r>
            <w:r>
              <w:rPr>
                <w:rFonts w:eastAsia="Arial" w:cs="Times New Roman" w:ascii="Times New Roman" w:hAnsi="Times New Roman"/>
                <w:color w:val="808080" w:themeColor="background1" w:themeShade="80"/>
                <w:sz w:val="20"/>
                <w:szCs w:val="20"/>
                <w:lang w:val="fr-FR" w:eastAsia="fr-FR"/>
              </w:rPr>
              <w:t>PERS</w:t>
            </w:r>
            <w:r>
              <w:rPr>
                <w:rFonts w:eastAsia="Arial" w:cs="Times New Roman" w:ascii="Times New Roman" w:hAnsi="Times New Roman"/>
                <w:color w:val="000000"/>
                <w:sz w:val="20"/>
                <w:szCs w:val="20"/>
                <w:lang w:val="fr-FR" w:eastAsia="fr-FR"/>
              </w:rPr>
              <w:t>+VERBE</w:t>
            </w:r>
          </w:p>
          <w:p>
            <w:pPr>
              <w:pStyle w:val="Normal"/>
              <w:spacing w:before="0" w:after="0"/>
              <w:rPr>
                <w:rFonts w:ascii="Arabic Typesetting" w:hAnsi="Arabic Typesetting" w:cs="Arabic Typesetting"/>
                <w:b/>
                <w:b/>
                <w:bCs/>
                <w:sz w:val="28"/>
                <w:szCs w:val="28"/>
                <w:lang w:bidi="ar-DZ"/>
              </w:rPr>
            </w:pPr>
            <w:r>
              <w:rPr>
                <w:rFonts w:eastAsia="Arial" w:cs="Times New Roman" w:ascii="Times New Roman" w:hAnsi="Times New Roman"/>
                <w:color w:val="000000"/>
                <w:sz w:val="20"/>
                <w:szCs w:val="20"/>
                <w:lang w:val="fr-FR" w:eastAsia="fr-FR"/>
              </w:rPr>
              <w:t>PREP+NOM</w:t>
            </w:r>
            <w:r>
              <w:rPr>
                <w:rFonts w:eastAsia="Arial" w:cs="Arabic Typesetting" w:ascii="Arabic Typesetting" w:hAnsi="Arabic Typesetting"/>
                <w:color w:val="000000"/>
                <w:sz w:val="28"/>
                <w:szCs w:val="28"/>
                <w:lang w:val="fr-FR" w:eastAsia="fr-FR"/>
              </w:rPr>
              <w:t> </w:t>
            </w:r>
          </w:p>
        </w:tc>
      </w:tr>
      <w:tr>
        <w:trPr/>
        <w:tc>
          <w:tcPr>
            <w:tcW w:w="1709" w:type="dxa"/>
            <w:tcBorders/>
            <w:shd w:fill="auto" w:val="clear"/>
          </w:tcPr>
          <w:p>
            <w:pPr>
              <w:pStyle w:val="Normal"/>
              <w:bidi w:val="1"/>
              <w:spacing w:lineRule="auto" w:line="360" w:before="0" w:after="0"/>
              <w:jc w:val="left"/>
              <w:rPr>
                <w:rFonts w:ascii="Arabic Typesetting" w:hAnsi="Arabic Typesetting" w:cs="Arabic Typesetting"/>
                <w:i/>
                <w:i/>
                <w:iCs/>
                <w:color w:val="000000"/>
                <w:sz w:val="28"/>
                <w:szCs w:val="28"/>
              </w:rPr>
            </w:pPr>
            <w:r>
              <w:rPr>
                <w:rFonts w:ascii="Arabic Typesetting" w:hAnsi="Arabic Typesetting" w:eastAsia="Arial" w:cs="Arabic Typesetting"/>
                <w:i/>
                <w:i/>
                <w:iCs/>
                <w:color w:val="000000"/>
                <w:sz w:val="28"/>
                <w:sz w:val="28"/>
                <w:szCs w:val="28"/>
                <w:rtl w:val="true"/>
                <w:lang w:val="fr-FR" w:eastAsia="fr-FR"/>
              </w:rPr>
              <w:t>والسويد والدانمارك وفنلندا</w:t>
            </w:r>
          </w:p>
          <w:p>
            <w:pPr>
              <w:pStyle w:val="Normal"/>
              <w:spacing w:lineRule="auto" w:line="360" w:before="0" w:after="0"/>
              <w:rPr>
                <w:rFonts w:ascii="Times New Roman" w:hAnsi="Times New Roman" w:cs="Times New Roman" w:asciiTheme="majorBidi" w:cstheme="majorBidi" w:hAnsiTheme="majorBidi"/>
                <w:i/>
                <w:i/>
                <w:iCs/>
                <w:sz w:val="20"/>
                <w:szCs w:val="20"/>
                <w:lang w:bidi="ar-DZ"/>
              </w:rPr>
            </w:pPr>
            <w:r>
              <w:rPr>
                <w:rFonts w:eastAsia="Arial" w:cs="Times New Roman" w:ascii="Times New Roman" w:hAnsi="Times New Roman" w:asciiTheme="majorBidi" w:cstheme="majorBidi" w:hAnsiTheme="majorBidi"/>
                <w:i/>
                <w:iCs/>
                <w:sz w:val="20"/>
                <w:szCs w:val="20"/>
                <w:lang w:val="fr-FR" w:eastAsia="fr-FR" w:bidi="ar-DZ"/>
              </w:rPr>
              <w:t>(Et la Suède, le Danemark, et la Finlande.)</w:t>
            </w:r>
          </w:p>
          <w:p>
            <w:pPr>
              <w:pStyle w:val="Normal"/>
              <w:spacing w:lineRule="auto" w:line="360" w:before="0" w:after="0"/>
              <w:jc w:val="center"/>
              <w:rPr>
                <w:rFonts w:ascii="Times New Roman" w:hAnsi="Times New Roman" w:cs="Times New Roman" w:asciiTheme="majorBidi" w:cstheme="majorBidi" w:hAnsiTheme="majorBidi"/>
                <w:i/>
                <w:i/>
                <w:iCs/>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normalisé</w:t>
            </w:r>
          </w:p>
        </w:tc>
        <w:tc>
          <w:tcPr>
            <w:tcW w:w="1888"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PREP+DET+</w:t>
            </w:r>
          </w:p>
          <w:p>
            <w:pPr>
              <w:pStyle w:val="Normal"/>
              <w:spacing w:lineRule="auto" w:line="360" w:before="0" w:after="0"/>
              <w:jc w:val="center"/>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r>
              <w:rPr>
                <w:rFonts w:eastAsia="Arial" w:cs="Times New Roman" w:ascii="Times New Roman" w:hAnsi="Times New Roman" w:asciiTheme="majorBidi" w:cstheme="majorBidi" w:hAnsiTheme="majorBidi"/>
                <w:sz w:val="20"/>
                <w:szCs w:val="20"/>
                <w:lang w:val="fr-FR" w:eastAsia="fr-FR" w:bidi="ar-DZ"/>
              </w:rPr>
              <w:t>+PREP+DET+</w:t>
            </w:r>
          </w:p>
          <w:p>
            <w:pPr>
              <w:pStyle w:val="Normal"/>
              <w:spacing w:lineRule="auto" w:line="360" w:before="0" w:after="0"/>
              <w:jc w:val="center"/>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r>
              <w:rPr>
                <w:rFonts w:eastAsia="Arial" w:cs="Times New Roman" w:ascii="Times New Roman" w:hAnsi="Times New Roman" w:asciiTheme="majorBidi" w:cstheme="majorBidi" w:hAnsiTheme="majorBidi"/>
                <w:sz w:val="20"/>
                <w:szCs w:val="20"/>
                <w:lang w:val="fr-FR" w:eastAsia="fr-FR" w:bidi="ar-DZ"/>
              </w:rPr>
              <w:t>PREP+</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p>
        </w:tc>
        <w:tc>
          <w:tcPr>
            <w:tcW w:w="1764"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PREP+</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p>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sz w:val="20"/>
                <w:szCs w:val="20"/>
                <w:lang w:val="fr-FR" w:eastAsia="fr-FR" w:bidi="ar-DZ"/>
              </w:rPr>
              <w:t>+PREP+</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p>
          <w:p>
            <w:pPr>
              <w:pStyle w:val="Normal"/>
              <w:spacing w:lineRule="auto" w:line="360" w:before="0" w:after="0"/>
              <w:jc w:val="center"/>
              <w:rPr>
                <w:rFonts w:ascii="Times New Roman" w:hAnsi="Times New Roman" w:cs="Times New Roman" w:asciiTheme="majorBidi" w:cstheme="majorBidi" w:hAnsiTheme="majorBidi"/>
                <w:b/>
                <w:b/>
                <w:bCs/>
                <w:sz w:val="20"/>
                <w:szCs w:val="20"/>
                <w:lang w:bidi="ar-DZ"/>
              </w:rPr>
            </w:pPr>
            <w:r>
              <w:rPr>
                <w:rFonts w:eastAsia="Arial" w:cs="Times New Roman" w:ascii="Times New Roman" w:hAnsi="Times New Roman" w:asciiTheme="majorBidi" w:cstheme="majorBidi" w:hAnsiTheme="majorBidi"/>
                <w:sz w:val="20"/>
                <w:szCs w:val="20"/>
                <w:lang w:val="fr-FR" w:eastAsia="fr-FR" w:bidi="ar-DZ"/>
              </w:rPr>
              <w:t>+PREP+</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p>
        </w:tc>
        <w:tc>
          <w:tcPr>
            <w:tcW w:w="1464"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ALP n’a pu détecter un nombre important de nom de lieux en utilisant le mode normalisé.</w:t>
            </w:r>
          </w:p>
        </w:tc>
        <w:tc>
          <w:tcPr>
            <w:tcW w:w="2237" w:type="dxa"/>
            <w:tcBorders/>
            <w:shd w:fill="auto" w:val="clear"/>
          </w:tcPr>
          <w:p>
            <w:pPr>
              <w:pStyle w:val="Normal"/>
              <w:bidi w:val="1"/>
              <w:spacing w:lineRule="auto" w:line="240" w:before="0" w:after="0"/>
              <w:jc w:val="left"/>
              <w:rPr>
                <w:rFonts w:ascii="Arabic Typesetting" w:hAnsi="Arabic Typesetting" w:cs="Arabic Typesetting"/>
                <w:color w:val="000000"/>
                <w:sz w:val="28"/>
                <w:szCs w:val="28"/>
              </w:rPr>
            </w:pPr>
            <w:r>
              <w:rPr>
                <w:rFonts w:eastAsia="Arial" w:cs="Arabic Typesetting" w:ascii="Arabic Typesetting" w:hAnsi="Arabic Typesetting"/>
                <w:color w:val="000000"/>
                <w:sz w:val="28"/>
                <w:szCs w:val="28"/>
                <w:rtl w:val="true"/>
                <w:lang w:val="fr-FR" w:eastAsia="fr-FR"/>
              </w:rPr>
              <w:t> </w:t>
            </w:r>
            <w:r>
              <w:rPr>
                <w:rFonts w:ascii="Arabic Typesetting" w:hAnsi="Arabic Typesetting" w:eastAsia="Arial" w:cs="Arabic Typesetting"/>
                <w:color w:val="000000"/>
                <w:sz w:val="28"/>
                <w:sz w:val="28"/>
                <w:szCs w:val="28"/>
                <w:rtl w:val="true"/>
                <w:lang w:val="fr-FR" w:eastAsia="fr-FR"/>
              </w:rPr>
              <w:t>بسبب معارضة إيرلندا والسويد والدانمارك وفنلندا</w:t>
            </w:r>
          </w:p>
          <w:p>
            <w:pPr>
              <w:pStyle w:val="Normal"/>
              <w:spacing w:before="0" w:after="0"/>
              <w:rPr>
                <w:rFonts w:ascii="Times New Roman" w:hAnsi="Times New Roman" w:eastAsia="Arial" w:cs="Times New Roman" w:asciiTheme="majorBidi" w:cstheme="majorBidi" w:hAnsiTheme="majorBidi"/>
                <w:sz w:val="20"/>
                <w:szCs w:val="20"/>
                <w:lang w:val="fr-FR" w:eastAsia="fr-FR" w:bidi="ar-DZ"/>
              </w:rPr>
            </w:pPr>
            <w:r>
              <w:rPr>
                <w:rFonts w:eastAsia="Arial" w:cs="Times New Roman" w:cstheme="majorBidi" w:ascii="Times New Roman" w:hAnsi="Times New Roman"/>
                <w:sz w:val="20"/>
                <w:szCs w:val="20"/>
                <w:lang w:val="fr-FR" w:eastAsia="fr-FR" w:bidi="ar-DZ"/>
              </w:rPr>
            </w:r>
          </w:p>
          <w:p>
            <w:pPr>
              <w:pStyle w:val="Normal"/>
              <w:spacing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LOCUTION+NOM</w:t>
            </w:r>
          </w:p>
          <w:p>
            <w:pPr>
              <w:pStyle w:val="Normal"/>
              <w:spacing w:before="0" w:after="0"/>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sz w:val="20"/>
                <w:szCs w:val="20"/>
                <w:lang w:val="fr-FR" w:eastAsia="fr-FR" w:bidi="ar-DZ"/>
              </w:rPr>
              <w:t>LOC PREP+</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p>
          <w:p>
            <w:pPr>
              <w:pStyle w:val="Normal"/>
              <w:spacing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PREP+</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r>
              <w:rPr>
                <w:rFonts w:eastAsia="Arial" w:cs="Times New Roman" w:ascii="Times New Roman" w:hAnsi="Times New Roman" w:asciiTheme="majorBidi" w:cstheme="majorBidi" w:hAnsiTheme="majorBidi"/>
                <w:sz w:val="20"/>
                <w:szCs w:val="20"/>
                <w:lang w:val="fr-FR" w:eastAsia="fr-FR" w:bidi="ar-DZ"/>
              </w:rPr>
              <w:t xml:space="preserve"> +PREP+</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p>
          <w:p>
            <w:pPr>
              <w:pStyle w:val="Normal"/>
              <w:spacing w:lineRule="auto" w:line="360" w:before="0" w:after="0"/>
              <w:rPr>
                <w:rFonts w:ascii="Arabic Typesetting" w:hAnsi="Arabic Typesetting" w:eastAsia="Arial" w:cs="Arabic Typesetting"/>
                <w:b/>
                <w:b/>
                <w:bCs/>
                <w:sz w:val="28"/>
                <w:szCs w:val="28"/>
                <w:lang w:val="fr-FR" w:eastAsia="fr-FR" w:bidi="ar-DZ"/>
              </w:rPr>
            </w:pPr>
            <w:r>
              <w:rPr>
                <w:rFonts w:eastAsia="Arial" w:cs="Arabic Typesetting" w:ascii="Arabic Typesetting" w:hAnsi="Arabic Typesetting"/>
                <w:b/>
                <w:bCs/>
                <w:sz w:val="28"/>
                <w:szCs w:val="28"/>
                <w:lang w:val="fr-FR" w:eastAsia="fr-FR" w:bidi="ar-DZ"/>
              </w:rPr>
            </w:r>
          </w:p>
        </w:tc>
      </w:tr>
      <w:tr>
        <w:trPr/>
        <w:tc>
          <w:tcPr>
            <w:tcW w:w="1709" w:type="dxa"/>
            <w:tcBorders/>
            <w:shd w:fill="auto" w:val="clear"/>
          </w:tcPr>
          <w:p>
            <w:pPr>
              <w:pStyle w:val="Normal"/>
              <w:bidi w:val="1"/>
              <w:spacing w:lineRule="auto" w:line="360" w:before="0" w:after="0"/>
              <w:jc w:val="left"/>
              <w:rPr>
                <w:rFonts w:ascii="Arabic Typesetting" w:hAnsi="Arabic Typesetting" w:cs="Arabic Typesetting"/>
                <w:i/>
                <w:i/>
                <w:iCs/>
                <w:color w:val="000000"/>
                <w:sz w:val="28"/>
                <w:szCs w:val="28"/>
              </w:rPr>
            </w:pPr>
            <w:r>
              <w:rPr>
                <w:rFonts w:ascii="Arabic Typesetting" w:hAnsi="Arabic Typesetting" w:eastAsia="Arial" w:cs="Arabic Typesetting"/>
                <w:i/>
                <w:i/>
                <w:iCs/>
                <w:color w:val="000000"/>
                <w:sz w:val="28"/>
                <w:sz w:val="28"/>
                <w:szCs w:val="28"/>
                <w:rtl w:val="true"/>
                <w:lang w:eastAsia="fr-FR"/>
              </w:rPr>
              <w:t xml:space="preserve">بريطانيا </w:t>
            </w:r>
            <w:r>
              <w:rPr>
                <w:rFonts w:ascii="Arabic Typesetting" w:hAnsi="Arabic Typesetting" w:eastAsia="Arial" w:cs="Arabic Typesetting"/>
                <w:color w:val="000000"/>
                <w:sz w:val="28"/>
                <w:sz w:val="28"/>
                <w:szCs w:val="28"/>
                <w:rtl w:val="true"/>
                <w:lang w:eastAsia="fr-FR"/>
              </w:rPr>
              <w:t>والنمسا</w:t>
            </w:r>
          </w:p>
          <w:p>
            <w:pPr>
              <w:pStyle w:val="Normal"/>
              <w:bidi w:val="1"/>
              <w:spacing w:lineRule="auto" w:line="360" w:before="0" w:after="0"/>
              <w:jc w:val="left"/>
              <w:rPr>
                <w:rFonts w:ascii="Times New Roman" w:hAnsi="Times New Roman" w:cs="Times New Roman" w:asciiTheme="majorBidi" w:cstheme="majorBidi" w:hAnsiTheme="majorBidi"/>
                <w:i/>
                <w:i/>
                <w:iCs/>
                <w:color w:val="000000"/>
                <w:sz w:val="20"/>
                <w:szCs w:val="20"/>
              </w:rPr>
            </w:pPr>
            <w:r>
              <w:rPr>
                <w:rFonts w:eastAsia="Arial" w:cs="Arabic Typesetting" w:ascii="Arabic Typesetting" w:hAnsi="Arabic Typesetting"/>
                <w:i/>
                <w:iCs/>
                <w:color w:val="000000"/>
                <w:sz w:val="28"/>
                <w:szCs w:val="28"/>
                <w:rtl w:val="true"/>
                <w:lang w:eastAsia="fr-FR"/>
              </w:rPr>
              <w:t>(</w:t>
            </w:r>
            <w:r>
              <w:rPr>
                <w:rFonts w:eastAsia="Arial" w:cs="Times New Roman" w:ascii="Times New Roman" w:hAnsi="Times New Roman" w:asciiTheme="majorBidi" w:cstheme="majorBidi" w:hAnsiTheme="majorBidi"/>
                <w:i/>
                <w:iCs/>
                <w:color w:val="000000"/>
                <w:sz w:val="20"/>
                <w:szCs w:val="20"/>
                <w:lang w:eastAsia="fr-FR"/>
              </w:rPr>
              <w:t>Grande-Bretagne et l’Autriche</w:t>
            </w:r>
            <w:r>
              <w:rPr>
                <w:rFonts w:eastAsia="Arial" w:cs="Times New Roman" w:ascii="Times New Roman" w:hAnsi="Times New Roman" w:asciiTheme="majorBidi" w:cstheme="majorBidi" w:hAnsiTheme="majorBidi"/>
                <w:i/>
                <w:iCs/>
                <w:color w:val="000000"/>
                <w:sz w:val="20"/>
                <w:szCs w:val="20"/>
                <w:rtl w:val="true"/>
                <w:lang w:eastAsia="fr-FR"/>
              </w:rPr>
              <w:t xml:space="preserve">) </w:t>
            </w:r>
          </w:p>
          <w:p>
            <w:pPr>
              <w:pStyle w:val="Normal"/>
              <w:spacing w:lineRule="auto" w:line="360" w:before="0" w:after="0"/>
              <w:jc w:val="center"/>
              <w:rPr>
                <w:rStyle w:val="Strong"/>
                <w:rFonts w:ascii="Arabic Typesetting" w:hAnsi="Arabic Typesetting" w:cs="Arabic Typesetting"/>
                <w:b w:val="false"/>
                <w:b w:val="false"/>
                <w:bCs w:val="false"/>
                <w:i/>
                <w:i/>
                <w:iCs/>
                <w:color w:val="000000"/>
                <w:sz w:val="28"/>
                <w:szCs w:val="28"/>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 xml:space="preserve">normalisé </w:t>
            </w:r>
            <w:r>
              <w:rPr>
                <w:rFonts w:ascii="Arabic Typesetting" w:hAnsi="Arabic Typesetting" w:eastAsia="Arial" w:cs="Arabic Typesetting"/>
                <w:i/>
                <w:i/>
                <w:iCs/>
                <w:color w:val="000000"/>
                <w:sz w:val="28"/>
                <w:sz w:val="28"/>
                <w:szCs w:val="28"/>
                <w:rtl w:val="true"/>
                <w:lang w:eastAsia="fr-FR"/>
              </w:rPr>
              <w:t>ا</w:t>
            </w:r>
          </w:p>
        </w:tc>
        <w:tc>
          <w:tcPr>
            <w:tcW w:w="1888"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b/>
                <w:b/>
                <w:bCs/>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r>
              <w:rPr>
                <w:rFonts w:eastAsia="Arial" w:cs="Times New Roman" w:ascii="Times New Roman" w:hAnsi="Times New Roman" w:asciiTheme="majorBidi" w:cstheme="majorBidi" w:hAnsiTheme="majorBidi"/>
                <w:b/>
                <w:bCs/>
                <w:sz w:val="20"/>
                <w:szCs w:val="20"/>
                <w:lang w:val="fr-FR" w:eastAsia="fr-FR" w:bidi="ar-DZ"/>
              </w:rPr>
              <w:t>+</w:t>
            </w:r>
            <w:r>
              <w:rPr>
                <w:rFonts w:eastAsia="Arial" w:cs="Times New Roman" w:ascii="Times New Roman" w:hAnsi="Times New Roman" w:asciiTheme="majorBidi" w:cstheme="majorBidi" w:hAnsiTheme="majorBidi"/>
                <w:sz w:val="20"/>
                <w:szCs w:val="20"/>
                <w:lang w:val="fr-FR" w:eastAsia="fr-FR" w:bidi="ar-DZ"/>
              </w:rPr>
              <w:t>PREP</w:t>
            </w:r>
            <w:r>
              <w:rPr>
                <w:rFonts w:eastAsia="Arial" w:cs="Times New Roman" w:ascii="Times New Roman" w:hAnsi="Times New Roman" w:asciiTheme="majorBidi" w:cstheme="majorBidi" w:hAnsiTheme="majorBidi"/>
                <w:b/>
                <w:bCs/>
                <w:sz w:val="20"/>
                <w:szCs w:val="20"/>
                <w:lang w:val="fr-FR" w:eastAsia="fr-FR" w:bidi="ar-DZ"/>
              </w:rPr>
              <w:t>+</w:t>
            </w:r>
            <w:r>
              <w:rPr>
                <w:rFonts w:eastAsia="Arial" w:cs="Times New Roman" w:ascii="Times New Roman" w:hAnsi="Times New Roman" w:asciiTheme="majorBidi" w:cstheme="majorBidi" w:hAnsiTheme="majorBidi"/>
                <w:sz w:val="20"/>
                <w:szCs w:val="20"/>
                <w:lang w:val="fr-FR" w:eastAsia="fr-FR" w:bidi="ar-DZ"/>
              </w:rPr>
              <w:t>DET</w:t>
            </w:r>
          </w:p>
          <w:p>
            <w:pPr>
              <w:pStyle w:val="Normal"/>
              <w:spacing w:lineRule="auto" w:line="360" w:before="0" w:after="0"/>
              <w:jc w:val="center"/>
              <w:rPr>
                <w:rFonts w:ascii="Times New Roman" w:hAnsi="Times New Roman" w:cs="Times New Roman" w:asciiTheme="majorBidi" w:cstheme="majorBidi" w:hAnsiTheme="majorBidi"/>
                <w:b/>
                <w:b/>
                <w:bCs/>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+ADJ</w:t>
            </w:r>
          </w:p>
        </w:tc>
        <w:tc>
          <w:tcPr>
            <w:tcW w:w="1764"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r>
              <w:rPr>
                <w:rFonts w:eastAsia="Arial" w:cs="Times New Roman" w:ascii="Times New Roman" w:hAnsi="Times New Roman" w:asciiTheme="majorBidi" w:cstheme="majorBidi" w:hAnsiTheme="majorBidi"/>
                <w:sz w:val="20"/>
                <w:szCs w:val="20"/>
                <w:lang w:val="fr-FR" w:eastAsia="fr-FR" w:bidi="ar-DZ"/>
              </w:rPr>
              <w:t>+PREP+</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p>
        </w:tc>
        <w:tc>
          <w:tcPr>
            <w:tcW w:w="1464"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ALP n’a pu détecter un nombre important de nom de lieux en utilisant le mode normalisé.</w:t>
            </w:r>
          </w:p>
        </w:tc>
        <w:tc>
          <w:tcPr>
            <w:tcW w:w="2237" w:type="dxa"/>
            <w:tcBorders/>
            <w:shd w:fill="auto" w:val="clear"/>
          </w:tcPr>
          <w:p>
            <w:pPr>
              <w:pStyle w:val="Normal"/>
              <w:bidi w:val="1"/>
              <w:spacing w:lineRule="auto" w:line="24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تسير في الاتجاه نفسه بينها بريطانيا والنمسا</w:t>
            </w:r>
          </w:p>
          <w:p>
            <w:pPr>
              <w:pStyle w:val="Normal"/>
              <w:spacing w:lineRule="auto" w:line="360" w:before="0" w:after="0"/>
              <w:rPr>
                <w:rStyle w:val="Strong"/>
                <w:rFonts w:eastAsia="Arial"/>
                <w:lang w:val="fr-FR" w:eastAsia="fr-FR"/>
              </w:rPr>
            </w:pPr>
            <w:r>
              <w:rPr>
                <w:rFonts w:cs="Times New Roman" w:cstheme="majorBidi" w:ascii="Times New Roman" w:hAnsi="Times New Roman"/>
                <w:color w:val="000000"/>
                <w:sz w:val="20"/>
                <w:szCs w:val="20"/>
              </w:rPr>
            </w:r>
          </w:p>
          <w:p>
            <w:pPr>
              <w:pStyle w:val="Normal"/>
              <w:spacing w:lineRule="auto" w:line="360" w:before="0" w:after="0"/>
              <w:rPr>
                <w:rStyle w:val="Strong"/>
                <w:rFonts w:ascii="Times New Roman" w:hAnsi="Times New Roman" w:cs="Times New Roman" w:asciiTheme="majorBidi" w:cstheme="majorBidi" w:hAnsiTheme="majorBidi"/>
                <w:b w:val="false"/>
                <w:b w:val="false"/>
                <w:bCs w:val="false"/>
                <w:color w:val="000000"/>
                <w:sz w:val="20"/>
                <w:szCs w:val="20"/>
              </w:rPr>
            </w:pPr>
            <w:r>
              <w:rPr>
                <w:rStyle w:val="Strong"/>
                <w:rFonts w:eastAsia="Arial" w:cs="Times New Roman" w:ascii="Times New Roman" w:hAnsi="Times New Roman" w:asciiTheme="majorBidi" w:cstheme="majorBidi" w:hAnsiTheme="majorBidi"/>
                <w:b w:val="false"/>
                <w:bCs w:val="false"/>
                <w:color w:val="000000"/>
                <w:sz w:val="20"/>
                <w:szCs w:val="20"/>
                <w:lang w:val="fr-FR" w:eastAsia="fr-FR"/>
              </w:rPr>
              <w:t>VERBE+PREP+DET</w:t>
            </w:r>
          </w:p>
          <w:p>
            <w:pPr>
              <w:pStyle w:val="Normal"/>
              <w:spacing w:lineRule="auto" w:line="360" w:before="0" w:after="0"/>
              <w:rPr>
                <w:rFonts w:ascii="Times New Roman" w:hAnsi="Times New Roman" w:cs="Times New Roman" w:asciiTheme="majorBidi" w:cstheme="majorBidi" w:hAnsiTheme="majorBidi"/>
                <w:color w:val="808080" w:themeColor="background1" w:themeShade="80"/>
                <w:sz w:val="20"/>
                <w:szCs w:val="20"/>
                <w:lang w:bidi="ar-DZ"/>
              </w:rPr>
            </w:pPr>
            <w:r>
              <w:rPr>
                <w:rStyle w:val="Strong"/>
                <w:rFonts w:eastAsia="Arial" w:cs="Times New Roman" w:ascii="Times New Roman" w:hAnsi="Times New Roman" w:asciiTheme="majorBidi" w:cstheme="majorBidi" w:hAnsiTheme="majorBidi"/>
                <w:b w:val="false"/>
                <w:bCs w:val="false"/>
                <w:color w:val="000000"/>
                <w:sz w:val="20"/>
                <w:szCs w:val="20"/>
                <w:lang w:val="fr-FR" w:eastAsia="fr-FR"/>
              </w:rPr>
              <w:t>+NOM+ADV+</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p>
          <w:p>
            <w:pPr>
              <w:pStyle w:val="Normal"/>
              <w:spacing w:lineRule="auto" w:line="360" w:before="0" w:after="0"/>
              <w:rPr>
                <w:rStyle w:val="Strong"/>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b/>
                <w:bCs/>
                <w:sz w:val="20"/>
                <w:szCs w:val="20"/>
                <w:lang w:val="fr-FR" w:eastAsia="fr-FR" w:bidi="ar-DZ"/>
              </w:rPr>
              <w:t>+</w:t>
            </w:r>
            <w:r>
              <w:rPr>
                <w:rFonts w:eastAsia="Arial" w:cs="Times New Roman" w:ascii="Times New Roman" w:hAnsi="Times New Roman" w:asciiTheme="majorBidi" w:cstheme="majorBidi" w:hAnsiTheme="majorBidi"/>
                <w:sz w:val="20"/>
                <w:szCs w:val="20"/>
                <w:lang w:val="fr-FR" w:eastAsia="fr-FR" w:bidi="ar-DZ"/>
              </w:rPr>
              <w:t>PREP</w:t>
            </w:r>
            <w:r>
              <w:rPr>
                <w:rFonts w:eastAsia="Arial" w:cs="Times New Roman" w:ascii="Times New Roman" w:hAnsi="Times New Roman" w:asciiTheme="majorBidi" w:cstheme="majorBidi" w:hAnsiTheme="majorBidi"/>
                <w:b/>
                <w:bCs/>
                <w:sz w:val="20"/>
                <w:szCs w:val="20"/>
                <w:lang w:val="fr-FR" w:eastAsia="fr-FR" w:bidi="ar-DZ"/>
              </w:rPr>
              <w:t>+</w:t>
            </w:r>
            <w:r>
              <w:rPr>
                <w:rFonts w:eastAsia="Arial" w:cs="Times New Roman" w:ascii="Times New Roman" w:hAnsi="Times New Roman" w:asciiTheme="majorBidi" w:cstheme="majorBidi" w:hAnsiTheme="majorBidi"/>
                <w:sz w:val="20"/>
                <w:szCs w:val="20"/>
                <w:lang w:val="fr-FR" w:eastAsia="fr-FR" w:bidi="ar-DZ"/>
              </w:rPr>
              <w:t>DET</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+ADJ</w:t>
            </w:r>
          </w:p>
        </w:tc>
      </w:tr>
      <w:tr>
        <w:trPr>
          <w:trHeight w:val="1359" w:hRule="atLeast"/>
        </w:trPr>
        <w:tc>
          <w:tcPr>
            <w:tcW w:w="1709" w:type="dxa"/>
            <w:tcBorders/>
            <w:shd w:fill="auto" w:val="clear"/>
          </w:tcPr>
          <w:p>
            <w:pPr>
              <w:pStyle w:val="Normal"/>
              <w:bidi w:val="1"/>
              <w:spacing w:lineRule="auto" w:line="360" w:before="0" w:after="0"/>
              <w:jc w:val="left"/>
              <w:rPr>
                <w:rFonts w:ascii="Arabic Typesetting" w:hAnsi="Arabic Typesetting" w:cs="Arabic Typesetting"/>
                <w:i/>
                <w:i/>
                <w:iCs/>
                <w:color w:val="000000"/>
                <w:sz w:val="28"/>
                <w:szCs w:val="28"/>
              </w:rPr>
            </w:pPr>
            <w:r>
              <w:rPr>
                <w:rFonts w:ascii="Arabic Typesetting" w:hAnsi="Arabic Typesetting" w:eastAsia="Arial" w:cs="Arabic Typesetting"/>
                <w:i/>
                <w:i/>
                <w:iCs/>
                <w:color w:val="000000"/>
                <w:sz w:val="28"/>
                <w:sz w:val="28"/>
                <w:szCs w:val="28"/>
                <w:rtl w:val="true"/>
                <w:lang w:val="fr-FR" w:eastAsia="fr-FR"/>
              </w:rPr>
              <w:t>بيار موسكوفيسي</w:t>
            </w:r>
          </w:p>
          <w:p>
            <w:pPr>
              <w:pStyle w:val="Normal"/>
              <w:spacing w:lineRule="auto" w:line="360" w:before="0" w:after="0"/>
              <w:rPr>
                <w:rStyle w:val="Strong"/>
                <w:rFonts w:ascii="Times New Roman" w:hAnsi="Times New Roman" w:cs="Times New Roman" w:asciiTheme="majorBidi" w:cstheme="majorBidi" w:hAnsiTheme="majorBidi"/>
                <w:b w:val="false"/>
                <w:b w:val="false"/>
                <w:bCs w:val="false"/>
                <w:i/>
                <w:i/>
                <w:iCs/>
                <w:color w:val="000000"/>
                <w:sz w:val="20"/>
                <w:szCs w:val="20"/>
              </w:rPr>
            </w:pPr>
            <w:r>
              <w:rPr>
                <w:rStyle w:val="Strong"/>
                <w:rFonts w:eastAsia="Arial" w:cs="Times New Roman" w:ascii="Times New Roman" w:hAnsi="Times New Roman" w:asciiTheme="majorBidi" w:cstheme="majorBidi" w:hAnsiTheme="majorBidi"/>
                <w:b w:val="false"/>
                <w:bCs w:val="false"/>
                <w:i/>
                <w:iCs/>
                <w:color w:val="000000"/>
                <w:sz w:val="20"/>
                <w:szCs w:val="20"/>
                <w:lang w:val="fr-FR" w:eastAsia="fr-FR"/>
              </w:rPr>
              <w:t>(Pierre Moscovici)</w:t>
            </w:r>
          </w:p>
          <w:p>
            <w:pPr>
              <w:pStyle w:val="Normal"/>
              <w:spacing w:lineRule="auto" w:line="360" w:before="0" w:after="0"/>
              <w:jc w:val="center"/>
              <w:rPr>
                <w:rStyle w:val="Strong"/>
                <w:rFonts w:ascii="Times New Roman" w:hAnsi="Times New Roman" w:cs="Times New Roman" w:asciiTheme="majorBidi" w:cstheme="majorBidi" w:hAnsiTheme="majorBidi"/>
                <w:b w:val="false"/>
                <w:b w:val="false"/>
                <w:bCs w:val="false"/>
                <w:i/>
                <w:i/>
                <w:iCs/>
                <w:color w:val="000000"/>
                <w:sz w:val="20"/>
                <w:szCs w:val="20"/>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normalisé</w:t>
            </w:r>
          </w:p>
        </w:tc>
        <w:tc>
          <w:tcPr>
            <w:tcW w:w="1888"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NOM+ADJ</w:t>
            </w:r>
          </w:p>
        </w:tc>
        <w:tc>
          <w:tcPr>
            <w:tcW w:w="1764"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PERS+PERS</w:t>
            </w:r>
          </w:p>
        </w:tc>
        <w:tc>
          <w:tcPr>
            <w:tcW w:w="1464"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Longueur du texte ou mode normalisé.</w:t>
            </w:r>
          </w:p>
        </w:tc>
        <w:tc>
          <w:tcPr>
            <w:tcW w:w="2237" w:type="dxa"/>
            <w:tcBorders/>
            <w:shd w:fill="auto" w:val="clear"/>
          </w:tcPr>
          <w:p>
            <w:pPr>
              <w:pStyle w:val="Normal"/>
              <w:bidi w:val="1"/>
              <w:spacing w:lineRule="auto" w:line="240" w:before="0" w:after="0"/>
              <w:jc w:val="left"/>
              <w:rPr>
                <w:rFonts w:ascii="Arabic Typesetting" w:hAnsi="Arabic Typesetting" w:cs="Arabic Typesetting"/>
                <w:color w:val="000000"/>
                <w:sz w:val="28"/>
                <w:szCs w:val="28"/>
              </w:rPr>
            </w:pPr>
            <w:r>
              <w:rPr>
                <w:rFonts w:eastAsia="Arial" w:cs="Arabic Typesetting" w:ascii="Arabic Typesetting" w:hAnsi="Arabic Typesetting"/>
                <w:color w:val="000000"/>
                <w:sz w:val="28"/>
                <w:szCs w:val="28"/>
                <w:rtl w:val="true"/>
                <w:lang w:val="fr-FR" w:eastAsia="fr-FR"/>
              </w:rPr>
              <w:t> </w:t>
            </w:r>
            <w:r>
              <w:rPr>
                <w:rFonts w:ascii="Arabic Typesetting" w:hAnsi="Arabic Typesetting" w:eastAsia="Arial" w:cs="Arabic Typesetting"/>
                <w:color w:val="000000"/>
                <w:sz w:val="28"/>
                <w:sz w:val="28"/>
                <w:szCs w:val="28"/>
                <w:rtl w:val="true"/>
                <w:lang w:val="fr-FR" w:eastAsia="fr-FR"/>
              </w:rPr>
              <w:t>أعرب …</w:t>
            </w:r>
            <w:r>
              <w:rPr>
                <w:rFonts w:eastAsia="Arial" w:cs="Arabic Typesetting" w:ascii="Arabic Typesetting" w:hAnsi="Arabic Typesetting"/>
                <w:color w:val="000000"/>
                <w:sz w:val="28"/>
                <w:szCs w:val="28"/>
                <w:rtl w:val="true"/>
                <w:lang w:val="fr-FR" w:eastAsia="fr-FR"/>
              </w:rPr>
              <w:t xml:space="preserve">. </w:t>
            </w:r>
            <w:r>
              <w:rPr>
                <w:rFonts w:ascii="Arabic Typesetting" w:hAnsi="Arabic Typesetting" w:eastAsia="Arial" w:cs="Arabic Typesetting"/>
                <w:color w:val="000000"/>
                <w:sz w:val="28"/>
                <w:sz w:val="28"/>
                <w:szCs w:val="28"/>
                <w:rtl w:val="true"/>
                <w:lang w:val="fr-FR" w:eastAsia="fr-FR"/>
              </w:rPr>
              <w:t>بيار موسكوفيسي عن دعمه</w:t>
            </w:r>
          </w:p>
          <w:p>
            <w:pPr>
              <w:pStyle w:val="Normal"/>
              <w:spacing w:before="0" w:after="0"/>
              <w:rPr>
                <w:rStyle w:val="Strong"/>
                <w:rFonts w:ascii="Arabic Typesetting" w:hAnsi="Arabic Typesetting" w:cs="Arabic Typesetting"/>
                <w:b w:val="false"/>
                <w:b w:val="false"/>
                <w:bCs w:val="false"/>
                <w:color w:val="000000"/>
                <w:sz w:val="28"/>
                <w:szCs w:val="28"/>
              </w:rPr>
            </w:pPr>
            <w:r>
              <w:rPr>
                <w:rStyle w:val="Strong"/>
                <w:rFonts w:eastAsia="Arial" w:cs="Times New Roman" w:ascii="Times New Roman" w:hAnsi="Times New Roman" w:asciiTheme="majorBidi" w:cstheme="majorBidi" w:hAnsiTheme="majorBidi"/>
                <w:b w:val="false"/>
                <w:bCs w:val="false"/>
                <w:color w:val="000000"/>
                <w:sz w:val="20"/>
                <w:szCs w:val="20"/>
                <w:lang w:val="fr-FR" w:eastAsia="fr-FR"/>
              </w:rPr>
              <w:t>VERBE</w:t>
            </w:r>
            <w:r>
              <w:rPr>
                <w:rStyle w:val="Strong"/>
                <w:rFonts w:eastAsia="Arial" w:cs="Arabic Typesetting" w:ascii="Arabic Typesetting" w:hAnsi="Arabic Typesetting"/>
                <w:b w:val="false"/>
                <w:bCs w:val="false"/>
                <w:color w:val="000000"/>
                <w:sz w:val="28"/>
                <w:szCs w:val="28"/>
                <w:lang w:val="fr-FR" w:eastAsia="fr-FR"/>
              </w:rPr>
              <w:t>……+</w:t>
            </w:r>
            <w:r>
              <w:rPr>
                <w:rStyle w:val="Strong"/>
                <w:rFonts w:eastAsia="Arial" w:cs="Times New Roman" w:ascii="Times New Roman" w:hAnsi="Times New Roman" w:asciiTheme="majorBidi" w:cstheme="majorBidi" w:hAnsiTheme="majorBidi"/>
                <w:b w:val="false"/>
                <w:bCs w:val="false"/>
                <w:color w:val="808080" w:themeColor="background1" w:themeShade="80"/>
                <w:sz w:val="20"/>
                <w:szCs w:val="20"/>
                <w:lang w:val="fr-FR" w:eastAsia="fr-FR"/>
              </w:rPr>
              <w:t>NOM+ADJ</w:t>
            </w:r>
          </w:p>
          <w:p>
            <w:pPr>
              <w:pStyle w:val="Normal"/>
              <w:spacing w:before="0" w:after="0"/>
              <w:rPr>
                <w:rStyle w:val="Strong"/>
                <w:rFonts w:ascii="Times New Roman" w:hAnsi="Times New Roman" w:cs="Times New Roman"/>
                <w:color w:val="000000"/>
                <w:sz w:val="20"/>
                <w:szCs w:val="20"/>
              </w:rPr>
            </w:pPr>
            <w:r>
              <w:rPr>
                <w:rStyle w:val="Strong"/>
                <w:rFonts w:eastAsia="Arial" w:cs="Times New Roman" w:ascii="Times New Roman" w:hAnsi="Times New Roman"/>
                <w:b w:val="false"/>
                <w:bCs w:val="false"/>
                <w:color w:val="000000"/>
                <w:sz w:val="20"/>
                <w:szCs w:val="20"/>
                <w:lang w:val="fr-FR" w:eastAsia="fr-FR"/>
              </w:rPr>
              <w:t>PREP+NOM+PRON</w:t>
            </w:r>
          </w:p>
        </w:tc>
      </w:tr>
      <w:tr>
        <w:trPr/>
        <w:tc>
          <w:tcPr>
            <w:tcW w:w="1709" w:type="dxa"/>
            <w:tcBorders/>
            <w:shd w:fill="auto" w:val="clear"/>
          </w:tcPr>
          <w:p>
            <w:pPr>
              <w:pStyle w:val="Normal"/>
              <w:bidi w:val="1"/>
              <w:spacing w:lineRule="auto" w:line="360" w:before="0" w:after="0"/>
              <w:jc w:val="left"/>
              <w:rPr>
                <w:rFonts w:ascii="Arabic Typesetting" w:hAnsi="Arabic Typesetting" w:cs="Arabic Typesetting"/>
                <w:i/>
                <w:i/>
                <w:iCs/>
                <w:color w:val="000000"/>
                <w:sz w:val="28"/>
                <w:szCs w:val="28"/>
              </w:rPr>
            </w:pPr>
            <w:r>
              <w:rPr>
                <w:rFonts w:ascii="Arabic Typesetting" w:hAnsi="Arabic Typesetting" w:eastAsia="Arial" w:cs="Arabic Typesetting"/>
                <w:i/>
                <w:i/>
                <w:iCs/>
                <w:color w:val="000000"/>
                <w:sz w:val="28"/>
                <w:sz w:val="28"/>
                <w:szCs w:val="28"/>
                <w:rtl w:val="true"/>
                <w:lang w:val="fr-FR" w:eastAsia="fr-FR"/>
              </w:rPr>
              <w:t>موسكوفيسي</w:t>
            </w:r>
          </w:p>
          <w:p>
            <w:pPr>
              <w:pStyle w:val="Normal"/>
              <w:spacing w:lineRule="auto" w:line="360" w:before="0" w:after="0"/>
              <w:rPr>
                <w:rStyle w:val="Strong"/>
                <w:rFonts w:ascii="Times New Roman" w:hAnsi="Times New Roman" w:cs="Times New Roman" w:asciiTheme="majorBidi" w:cstheme="majorBidi" w:hAnsiTheme="majorBidi"/>
                <w:b w:val="false"/>
                <w:b w:val="false"/>
                <w:bCs w:val="false"/>
                <w:i/>
                <w:i/>
                <w:iCs/>
                <w:color w:val="000000"/>
                <w:sz w:val="20"/>
                <w:szCs w:val="20"/>
              </w:rPr>
            </w:pPr>
            <w:r>
              <w:rPr>
                <w:rStyle w:val="Strong"/>
                <w:rFonts w:eastAsia="Arial" w:cs="Times New Roman" w:ascii="Times New Roman" w:hAnsi="Times New Roman" w:asciiTheme="majorBidi" w:cstheme="majorBidi" w:hAnsiTheme="majorBidi"/>
                <w:b w:val="false"/>
                <w:bCs w:val="false"/>
                <w:i/>
                <w:iCs/>
                <w:color w:val="000000"/>
                <w:sz w:val="20"/>
                <w:szCs w:val="20"/>
                <w:lang w:val="fr-FR" w:eastAsia="fr-FR"/>
              </w:rPr>
              <w:t>(Moscovici)</w:t>
            </w:r>
          </w:p>
          <w:p>
            <w:pPr>
              <w:pStyle w:val="Normal"/>
              <w:spacing w:lineRule="auto" w:line="360" w:before="0" w:after="0"/>
              <w:jc w:val="center"/>
              <w:rPr>
                <w:rStyle w:val="Strong"/>
                <w:rFonts w:ascii="Arabic Typesetting" w:hAnsi="Arabic Typesetting" w:cs="Arabic Typesetting"/>
                <w:i/>
                <w:i/>
                <w:iCs/>
                <w:color w:val="000000"/>
                <w:sz w:val="28"/>
                <w:szCs w:val="28"/>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normalisé</w:t>
            </w:r>
          </w:p>
        </w:tc>
        <w:tc>
          <w:tcPr>
            <w:tcW w:w="1888"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p>
        </w:tc>
        <w:tc>
          <w:tcPr>
            <w:tcW w:w="1764"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p>
        </w:tc>
        <w:tc>
          <w:tcPr>
            <w:tcW w:w="1464"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Tag correct. Le même mot (</w:t>
            </w:r>
            <w:r>
              <w:rPr>
                <w:rFonts w:ascii="Arabic Typesetting" w:hAnsi="Arabic Typesetting" w:eastAsia="Arial" w:cs="Arabic Typesetting"/>
                <w:color w:val="000000"/>
                <w:sz w:val="28"/>
                <w:sz w:val="28"/>
                <w:szCs w:val="28"/>
                <w:rtl w:val="true"/>
                <w:lang w:val="fr-FR" w:eastAsia="fr-FR"/>
              </w:rPr>
              <w:t>موسكوفيسي</w:t>
            </w:r>
            <w:r>
              <w:rPr>
                <w:rFonts w:ascii="Times New Roman" w:hAnsi="Times New Roman" w:eastAsia="Arial" w:cs="Times New Roman" w:asciiTheme="majorBidi" w:cstheme="majorBidi" w:hAnsiTheme="majorBidi"/>
                <w:sz w:val="20"/>
                <w:sz w:val="20"/>
                <w:szCs w:val="20"/>
                <w:lang w:val="fr-FR" w:eastAsia="fr-FR" w:bidi="ar-DZ"/>
              </w:rPr>
              <w:t xml:space="preserve"> </w:t>
            </w:r>
            <w:r>
              <w:rPr>
                <w:rFonts w:eastAsia="Arial" w:cs="Times New Roman" w:ascii="Times New Roman" w:hAnsi="Times New Roman" w:asciiTheme="majorBidi" w:cstheme="majorBidi" w:hAnsiTheme="majorBidi"/>
                <w:sz w:val="20"/>
                <w:szCs w:val="20"/>
                <w:lang w:val="fr-FR" w:eastAsia="fr-FR" w:bidi="ar-DZ"/>
              </w:rPr>
              <w:t>)est étiquette correctement alors qu’il ne l’est pas deux phrases au-dessus.</w:t>
            </w:r>
          </w:p>
        </w:tc>
        <w:tc>
          <w:tcPr>
            <w:tcW w:w="2237"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وأوضح موسكوفيسي</w:t>
            </w:r>
          </w:p>
          <w:p>
            <w:pPr>
              <w:pStyle w:val="Normal"/>
              <w:keepNext w:val="true"/>
              <w:spacing w:lineRule="auto" w:line="360" w:before="0" w:after="0"/>
              <w:rPr>
                <w:rStyle w:val="Strong"/>
                <w:rFonts w:ascii="Times New Roman" w:hAnsi="Times New Roman" w:cs="Times New Roman" w:asciiTheme="majorBidi" w:cstheme="majorBidi" w:hAnsiTheme="majorBidi"/>
                <w:color w:val="000000"/>
                <w:sz w:val="20"/>
                <w:szCs w:val="20"/>
              </w:rPr>
            </w:pPr>
            <w:r>
              <w:rPr>
                <w:rStyle w:val="Strong"/>
                <w:rFonts w:eastAsia="Arial" w:cs="Times New Roman" w:ascii="Times New Roman" w:hAnsi="Times New Roman" w:asciiTheme="majorBidi" w:cstheme="majorBidi" w:hAnsiTheme="majorBidi"/>
                <w:b w:val="false"/>
                <w:bCs w:val="false"/>
                <w:color w:val="000000"/>
                <w:sz w:val="20"/>
                <w:szCs w:val="20"/>
                <w:lang w:val="fr-FR" w:eastAsia="fr-FR"/>
              </w:rPr>
              <w:t>PREP+VERBE+</w:t>
            </w:r>
            <w:r>
              <w:rPr>
                <w:rStyle w:val="Strong"/>
                <w:rFonts w:eastAsia="Arial" w:cs="Times New Roman" w:ascii="Times New Roman" w:hAnsi="Times New Roman" w:asciiTheme="majorBidi" w:cstheme="majorBidi" w:hAnsiTheme="majorBidi"/>
                <w:b w:val="false"/>
                <w:bCs w:val="false"/>
                <w:color w:val="808080" w:themeColor="background1" w:themeShade="80"/>
                <w:sz w:val="20"/>
                <w:szCs w:val="20"/>
                <w:lang w:val="fr-FR" w:eastAsia="fr-FR"/>
              </w:rPr>
              <w:t>PERS</w:t>
            </w:r>
            <w:r>
              <w:rPr>
                <w:rStyle w:val="Strong"/>
                <w:rFonts w:eastAsia="Arial" w:cs="Times New Roman" w:ascii="Times New Roman" w:hAnsi="Times New Roman" w:asciiTheme="majorBidi" w:cstheme="majorBidi" w:hAnsiTheme="majorBidi"/>
                <w:b w:val="false"/>
                <w:bCs w:val="false"/>
                <w:color w:val="000000"/>
                <w:sz w:val="20"/>
                <w:szCs w:val="20"/>
                <w:lang w:val="fr-FR" w:eastAsia="fr-FR"/>
              </w:rPr>
              <w:t>.</w:t>
            </w:r>
          </w:p>
        </w:tc>
      </w:tr>
    </w:tbl>
    <w:p>
      <w:pPr>
        <w:pStyle w:val="Caption"/>
        <w:jc w:val="center"/>
        <w:rPr/>
      </w:pPr>
      <w:bookmarkStart w:id="13" w:name="_Toc8695116"/>
      <w:r>
        <w:rPr/>
        <w:t xml:space="preserve">Tableau </w:t>
      </w:r>
      <w:r>
        <w:rPr/>
        <w:fldChar w:fldCharType="begin"/>
      </w:r>
      <w:r>
        <w:rPr/>
        <w:instrText> SEQ Tableau \* ARABIC </w:instrText>
      </w:r>
      <w:r>
        <w:rPr/>
        <w:fldChar w:fldCharType="separate"/>
      </w:r>
      <w:r>
        <w:rPr/>
        <w:t>5</w:t>
      </w:r>
      <w:r>
        <w:rPr/>
        <w:fldChar w:fldCharType="end"/>
      </w:r>
      <w:r>
        <w:rPr>
          <w:lang w:val="fr-FR"/>
        </w:rPr>
        <w:t>: article 4</w:t>
      </w:r>
      <w:bookmarkEnd w:id="13"/>
    </w:p>
    <w:p>
      <w:pPr>
        <w:pStyle w:val="Normal"/>
        <w:spacing w:lineRule="auto" w:line="360"/>
        <w:rPr>
          <w:rFonts w:ascii="Arial" w:hAnsi="Arial" w:cs="Arial" w:asciiTheme="minorBidi" w:cstheme="minorBidi" w:hAnsiTheme="minorBidi"/>
          <w:b/>
          <w:b/>
          <w:bCs/>
          <w:sz w:val="24"/>
          <w:szCs w:val="24"/>
          <w:lang w:val="fr-FR" w:bidi="ar-DZ"/>
        </w:rPr>
      </w:pPr>
      <w:r>
        <w:rPr>
          <w:rFonts w:cs="Arial" w:cstheme="minorBidi"/>
          <w:b/>
          <w:bCs/>
          <w:sz w:val="24"/>
          <w:szCs w:val="24"/>
          <w:lang w:val="fr-FR" w:bidi="ar-DZ"/>
        </w:rPr>
      </w:r>
    </w:p>
    <w:p>
      <w:pPr>
        <w:pStyle w:val="Normal"/>
        <w:spacing w:lineRule="auto" w:line="360"/>
        <w:rPr>
          <w:rFonts w:ascii="Arial" w:hAnsi="Arial" w:cs="Arial" w:asciiTheme="minorBidi" w:cstheme="minorBidi" w:hAnsiTheme="minorBidi"/>
          <w:b/>
          <w:b/>
          <w:bCs/>
          <w:sz w:val="24"/>
          <w:szCs w:val="24"/>
          <w:lang w:val="fr-FR" w:bidi="ar-DZ"/>
        </w:rPr>
      </w:pPr>
      <w:r>
        <w:rPr>
          <w:rFonts w:cs="Arial" w:cstheme="minorBidi"/>
          <w:b/>
          <w:bCs/>
          <w:sz w:val="24"/>
          <w:szCs w:val="24"/>
          <w:lang w:val="fr-FR" w:bidi="ar-DZ"/>
        </w:rPr>
      </w:r>
    </w:p>
    <w:p>
      <w:pPr>
        <w:pStyle w:val="Normal"/>
        <w:spacing w:lineRule="auto" w:line="360"/>
        <w:rPr>
          <w:rFonts w:ascii="Arial" w:hAnsi="Arial" w:cs="Arial" w:asciiTheme="minorBidi" w:cstheme="minorBidi" w:hAnsiTheme="minorBidi"/>
          <w:b/>
          <w:b/>
          <w:bCs/>
          <w:sz w:val="24"/>
          <w:szCs w:val="24"/>
          <w:lang w:val="fr-FR" w:bidi="ar-DZ"/>
        </w:rPr>
      </w:pPr>
      <w:r>
        <w:rPr>
          <w:rFonts w:cs="Arial" w:cstheme="minorBidi"/>
          <w:b/>
          <w:bCs/>
          <w:sz w:val="24"/>
          <w:szCs w:val="24"/>
          <w:lang w:val="fr-FR" w:bidi="ar-DZ"/>
        </w:rPr>
      </w:r>
    </w:p>
    <w:p>
      <w:pPr>
        <w:pStyle w:val="Normal"/>
        <w:spacing w:lineRule="auto" w:line="360"/>
        <w:rPr>
          <w:rFonts w:ascii="Arial" w:hAnsi="Arial" w:cs="Arial" w:asciiTheme="minorBidi" w:cstheme="minorBidi" w:hAnsiTheme="minorBidi"/>
          <w:b/>
          <w:b/>
          <w:bCs/>
          <w:sz w:val="24"/>
          <w:szCs w:val="24"/>
          <w:lang w:val="fr-FR" w:bidi="ar-DZ"/>
        </w:rPr>
      </w:pPr>
      <w:r>
        <w:rPr>
          <w:rFonts w:cs="Arial" w:cstheme="minorBidi"/>
          <w:b/>
          <w:bCs/>
          <w:sz w:val="24"/>
          <w:szCs w:val="24"/>
          <w:lang w:val="fr-FR" w:bidi="ar-DZ"/>
        </w:rPr>
        <w:t>Article 5</w:t>
      </w:r>
    </w:p>
    <w:p>
      <w:pPr>
        <w:pStyle w:val="Normal"/>
        <w:spacing w:lineRule="auto" w:line="36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Article analysé en texte</w:t>
      </w:r>
      <w:r>
        <w:rPr>
          <w:rFonts w:cs="Times New Roman" w:ascii="Times New Roman" w:hAnsi="Times New Roman" w:asciiTheme="majorBidi" w:cstheme="majorBidi" w:hAnsiTheme="majorBidi"/>
          <w:i/>
          <w:iCs/>
          <w:sz w:val="24"/>
          <w:szCs w:val="24"/>
        </w:rPr>
        <w:t xml:space="preserve"> non normalisé </w:t>
      </w:r>
      <w:r>
        <w:rPr>
          <w:rFonts w:cs="Times New Roman" w:ascii="Times New Roman" w:hAnsi="Times New Roman" w:asciiTheme="majorBidi" w:cstheme="majorBidi" w:hAnsiTheme="majorBidi"/>
          <w:sz w:val="24"/>
          <w:szCs w:val="24"/>
        </w:rPr>
        <w:t>et</w:t>
      </w:r>
      <w:r>
        <w:rPr>
          <w:rFonts w:cs="Times New Roman" w:ascii="Times New Roman" w:hAnsi="Times New Roman" w:asciiTheme="majorBidi" w:cstheme="majorBidi" w:hAnsiTheme="majorBidi"/>
          <w:i/>
          <w:iCs/>
          <w:sz w:val="24"/>
          <w:szCs w:val="24"/>
        </w:rPr>
        <w:t xml:space="preserve"> normalisé</w:t>
      </w:r>
      <w:r>
        <w:rPr>
          <w:rFonts w:cs="Times New Roman" w:ascii="Times New Roman" w:hAnsi="Times New Roman" w:asciiTheme="majorBidi" w:cstheme="majorBidi" w:hAnsiTheme="majorBidi"/>
          <w:sz w:val="24"/>
          <w:szCs w:val="24"/>
        </w:rPr>
        <w:t>.</w:t>
      </w:r>
    </w:p>
    <w:p>
      <w:pPr>
        <w:pStyle w:val="Normal"/>
        <w:spacing w:lineRule="auto" w:line="360"/>
        <w:rPr>
          <w:rFonts w:ascii="Arial" w:hAnsi="Arial" w:cs="Arial" w:asciiTheme="minorBidi" w:cstheme="minorBidi" w:hAnsiTheme="minorBidi"/>
          <w:b/>
          <w:b/>
          <w:bCs/>
          <w:sz w:val="24"/>
          <w:szCs w:val="24"/>
          <w:lang w:bidi="ar-DZ"/>
        </w:rPr>
      </w:pPr>
      <w:r>
        <w:rPr>
          <w:rFonts w:cs="Arial" w:cstheme="minorBidi"/>
          <w:b/>
          <w:bCs/>
          <w:sz w:val="24"/>
          <w:szCs w:val="24"/>
          <w:lang w:bidi="ar-DZ"/>
        </w:rPr>
      </w:r>
    </w:p>
    <w:tbl>
      <w:tblPr>
        <w:tblStyle w:val="Grilledutableau"/>
        <w:tblW w:w="9322" w:type="dxa"/>
        <w:jc w:val="left"/>
        <w:tblInd w:w="0" w:type="dxa"/>
        <w:tblCellMar>
          <w:top w:w="0" w:type="dxa"/>
          <w:left w:w="108" w:type="dxa"/>
          <w:bottom w:w="0" w:type="dxa"/>
          <w:right w:w="108" w:type="dxa"/>
        </w:tblCellMar>
        <w:tblLook w:noVBand="1" w:val="04a0" w:noHBand="0" w:lastColumn="0" w:firstColumn="1" w:lastRow="0" w:firstRow="1"/>
      </w:tblPr>
      <w:tblGrid>
        <w:gridCol w:w="1783"/>
        <w:gridCol w:w="1735"/>
        <w:gridCol w:w="1761"/>
        <w:gridCol w:w="1773"/>
        <w:gridCol w:w="2270"/>
      </w:tblGrid>
      <w:tr>
        <w:trPr/>
        <w:tc>
          <w:tcPr>
            <w:tcW w:w="1783" w:type="dxa"/>
            <w:tcBorders/>
            <w:shd w:fill="auto" w:val="clear"/>
          </w:tcPr>
          <w:p>
            <w:pPr>
              <w:pStyle w:val="Normal"/>
              <w:spacing w:lineRule="auto" w:line="360" w:before="0" w:after="0"/>
              <w:jc w:val="center"/>
              <w:rPr>
                <w:rFonts w:ascii="Arial" w:hAnsi="Arial" w:cs="Arial" w:asciiTheme="minorBidi" w:cstheme="minorBidi" w:hAnsiTheme="minorBidi"/>
                <w:b/>
                <w:b/>
                <w:bCs/>
                <w:sz w:val="24"/>
                <w:szCs w:val="24"/>
                <w:lang w:val="fr-FR" w:bidi="ar-DZ"/>
              </w:rPr>
            </w:pPr>
            <w:r>
              <w:rPr>
                <w:rFonts w:eastAsia="Arial" w:cs="Times New Roman" w:ascii="Times New Roman" w:hAnsi="Times New Roman" w:asciiTheme="majorBidi" w:cstheme="majorBidi" w:hAnsiTheme="majorBidi"/>
                <w:b/>
                <w:bCs/>
                <w:sz w:val="24"/>
                <w:szCs w:val="24"/>
                <w:lang w:val="fr-FR" w:eastAsia="fr-FR"/>
              </w:rPr>
              <w:t>Lexèmes</w:t>
            </w:r>
          </w:p>
        </w:tc>
        <w:tc>
          <w:tcPr>
            <w:tcW w:w="1735" w:type="dxa"/>
            <w:tcBorders/>
            <w:shd w:fill="auto" w:val="clear"/>
          </w:tcPr>
          <w:p>
            <w:pPr>
              <w:pStyle w:val="Normal"/>
              <w:spacing w:lineRule="auto" w:line="360" w:before="0" w:after="0"/>
              <w:jc w:val="center"/>
              <w:rPr>
                <w:rFonts w:ascii="Arial" w:hAnsi="Arial" w:cs="Arial" w:asciiTheme="minorBidi" w:cstheme="minorBidi" w:hAnsiTheme="minorBidi"/>
                <w:b/>
                <w:b/>
                <w:bCs/>
                <w:sz w:val="24"/>
                <w:szCs w:val="24"/>
                <w:lang w:val="fr-FR" w:bidi="ar-DZ"/>
              </w:rPr>
            </w:pPr>
            <w:r>
              <w:rPr>
                <w:rFonts w:eastAsia="Arial" w:cs="Times New Roman" w:ascii="Times New Roman" w:hAnsi="Times New Roman" w:asciiTheme="majorBidi" w:cstheme="majorBidi" w:hAnsiTheme="majorBidi"/>
                <w:b/>
                <w:bCs/>
                <w:sz w:val="24"/>
                <w:szCs w:val="24"/>
                <w:lang w:val="fr-FR" w:eastAsia="fr-FR"/>
              </w:rPr>
              <w:t>Tag ALP</w:t>
            </w:r>
          </w:p>
        </w:tc>
        <w:tc>
          <w:tcPr>
            <w:tcW w:w="1761" w:type="dxa"/>
            <w:tcBorders/>
            <w:shd w:fill="auto" w:val="clear"/>
          </w:tcPr>
          <w:p>
            <w:pPr>
              <w:pStyle w:val="Normal"/>
              <w:spacing w:before="0" w:after="0"/>
              <w:jc w:val="center"/>
              <w:rPr>
                <w:rFonts w:ascii="Times New Roman" w:hAnsi="Times New Roman" w:cs="Times New Roman" w:asciiTheme="majorBidi" w:cstheme="majorBidi" w:hAnsiTheme="majorBidi"/>
                <w:b/>
                <w:b/>
                <w:bCs/>
                <w:sz w:val="24"/>
                <w:szCs w:val="24"/>
              </w:rPr>
            </w:pPr>
            <w:r>
              <w:rPr>
                <w:rFonts w:eastAsia="Arial" w:cs="Times New Roman" w:ascii="Times New Roman" w:hAnsi="Times New Roman" w:asciiTheme="majorBidi" w:cstheme="majorBidi" w:hAnsiTheme="majorBidi"/>
                <w:b/>
                <w:bCs/>
                <w:sz w:val="24"/>
                <w:szCs w:val="24"/>
                <w:lang w:val="fr-FR" w:eastAsia="fr-FR"/>
              </w:rPr>
              <w:t>Tag</w:t>
            </w:r>
          </w:p>
          <w:p>
            <w:pPr>
              <w:pStyle w:val="Normal"/>
              <w:spacing w:lineRule="auto" w:line="360" w:before="0" w:after="0"/>
              <w:jc w:val="center"/>
              <w:rPr>
                <w:rFonts w:ascii="Arial" w:hAnsi="Arial" w:cs="Arial" w:asciiTheme="minorBidi" w:cstheme="minorBidi" w:hAnsiTheme="minorBidi"/>
                <w:b/>
                <w:b/>
                <w:bCs/>
                <w:sz w:val="24"/>
                <w:szCs w:val="24"/>
                <w:lang w:val="fr-FR" w:bidi="ar-DZ"/>
              </w:rPr>
            </w:pPr>
            <w:r>
              <w:rPr>
                <w:rFonts w:eastAsia="Arial" w:cs="Times New Roman" w:ascii="Times New Roman" w:hAnsi="Times New Roman" w:asciiTheme="majorBidi" w:cstheme="majorBidi" w:hAnsiTheme="majorBidi"/>
                <w:b/>
                <w:bCs/>
                <w:sz w:val="24"/>
                <w:szCs w:val="24"/>
                <w:lang w:val="fr-FR" w:eastAsia="fr-FR" w:bidi="ar-DZ"/>
              </w:rPr>
              <w:t>Correct</w:t>
            </w:r>
          </w:p>
        </w:tc>
        <w:tc>
          <w:tcPr>
            <w:tcW w:w="1773" w:type="dxa"/>
            <w:tcBorders/>
            <w:shd w:fill="auto" w:val="clear"/>
          </w:tcPr>
          <w:p>
            <w:pPr>
              <w:pStyle w:val="Normal"/>
              <w:spacing w:lineRule="auto" w:line="360" w:before="0" w:after="0"/>
              <w:jc w:val="center"/>
              <w:rPr>
                <w:rFonts w:ascii="Arial" w:hAnsi="Arial" w:cs="Arial" w:asciiTheme="minorBidi" w:cstheme="minorBidi" w:hAnsiTheme="minorBidi"/>
                <w:b/>
                <w:b/>
                <w:bCs/>
                <w:sz w:val="24"/>
                <w:szCs w:val="24"/>
                <w:lang w:val="fr-FR" w:bidi="ar-DZ"/>
              </w:rPr>
            </w:pPr>
            <w:r>
              <w:rPr>
                <w:rFonts w:eastAsia="Arial" w:cs="Times New Roman" w:ascii="Times New Roman" w:hAnsi="Times New Roman" w:asciiTheme="majorBidi" w:cstheme="majorBidi" w:hAnsiTheme="majorBidi"/>
                <w:b/>
                <w:bCs/>
                <w:sz w:val="24"/>
                <w:szCs w:val="24"/>
                <w:lang w:val="fr-FR" w:eastAsia="fr-FR"/>
              </w:rPr>
              <w:t>Analyse</w:t>
            </w:r>
          </w:p>
        </w:tc>
        <w:tc>
          <w:tcPr>
            <w:tcW w:w="2270" w:type="dxa"/>
            <w:tcBorders/>
            <w:shd w:fill="auto" w:val="clear"/>
          </w:tcPr>
          <w:p>
            <w:pPr>
              <w:pStyle w:val="Normal"/>
              <w:spacing w:lineRule="auto" w:line="360" w:before="0" w:after="0"/>
              <w:jc w:val="center"/>
              <w:rPr>
                <w:rFonts w:ascii="Arial" w:hAnsi="Arial" w:cs="Arial" w:asciiTheme="minorBidi" w:cstheme="minorBidi" w:hAnsiTheme="minorBidi"/>
                <w:b/>
                <w:b/>
                <w:bCs/>
                <w:sz w:val="24"/>
                <w:szCs w:val="24"/>
                <w:lang w:val="fr-FR" w:bidi="ar-DZ"/>
              </w:rPr>
            </w:pPr>
            <w:r>
              <w:rPr>
                <w:rFonts w:eastAsia="Arial" w:cs="Times New Roman" w:ascii="Times New Roman" w:hAnsi="Times New Roman" w:asciiTheme="majorBidi" w:cstheme="majorBidi" w:hAnsiTheme="majorBidi"/>
                <w:b/>
                <w:bCs/>
                <w:sz w:val="24"/>
                <w:szCs w:val="24"/>
                <w:lang w:val="fr-FR" w:eastAsia="fr-FR"/>
              </w:rPr>
              <w:t>contexte</w:t>
            </w:r>
          </w:p>
        </w:tc>
      </w:tr>
      <w:tr>
        <w:trPr/>
        <w:tc>
          <w:tcPr>
            <w:tcW w:w="1783"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eastAsia="Arial" w:cs="Times New Roman" w:ascii="Times New Roman" w:hAnsi="Times New Roman" w:asciiTheme="majorBidi" w:cstheme="majorBidi" w:hAnsiTheme="majorBidi"/>
                <w:i/>
                <w:iCs/>
                <w:color w:val="000000"/>
                <w:sz w:val="20"/>
                <w:szCs w:val="20"/>
                <w:rtl w:val="true"/>
                <w:lang w:val="fr-FR" w:eastAsia="fr-FR"/>
              </w:rPr>
              <w:t xml:space="preserve"> </w:t>
            </w:r>
            <w:r>
              <w:rPr>
                <w:rFonts w:eastAsia="Arial" w:cs="Times New Roman" w:ascii="Times New Roman" w:hAnsi="Times New Roman" w:asciiTheme="majorBidi" w:cstheme="majorBidi" w:hAnsiTheme="majorBidi"/>
                <w:i/>
                <w:iCs/>
                <w:color w:val="000000"/>
                <w:sz w:val="20"/>
                <w:szCs w:val="20"/>
                <w:rtl w:val="true"/>
                <w:lang w:val="fr-FR" w:eastAsia="fr-FR"/>
              </w:rPr>
              <w:t>(</w:t>
            </w:r>
            <w:r>
              <w:rPr>
                <w:rFonts w:eastAsia="Arial" w:cs="Times New Roman" w:ascii="Times New Roman" w:hAnsi="Times New Roman" w:asciiTheme="majorBidi" w:cstheme="majorBidi" w:hAnsiTheme="majorBidi"/>
                <w:i/>
                <w:iCs/>
                <w:color w:val="000000"/>
                <w:sz w:val="20"/>
                <w:szCs w:val="20"/>
                <w:lang w:val="fr-FR" w:eastAsia="fr-FR"/>
              </w:rPr>
              <w:t>Nissan</w:t>
            </w:r>
            <w:r>
              <w:rPr>
                <w:rFonts w:eastAsia="Arial" w:cs="Times New Roman" w:ascii="Times New Roman" w:hAnsi="Times New Roman" w:asciiTheme="majorBidi" w:cstheme="majorBidi" w:hAnsiTheme="majorBidi"/>
                <w:i/>
                <w:iCs/>
                <w:color w:val="000000"/>
                <w:sz w:val="20"/>
                <w:szCs w:val="20"/>
                <w:rtl w:val="true"/>
                <w:lang w:val="fr-FR" w:eastAsia="fr-FR"/>
              </w:rPr>
              <w:t>)</w:t>
            </w:r>
            <w:r>
              <w:rPr>
                <w:rFonts w:ascii="Arabic Typesetting" w:hAnsi="Arabic Typesetting" w:eastAsia="Arial" w:cs="Arabic Typesetting"/>
                <w:color w:val="000000"/>
                <w:sz w:val="28"/>
                <w:sz w:val="28"/>
                <w:szCs w:val="28"/>
                <w:rtl w:val="true"/>
                <w:lang w:val="fr-FR" w:eastAsia="fr-FR"/>
              </w:rPr>
              <w:t>نيسان</w:t>
            </w:r>
          </w:p>
          <w:p>
            <w:pPr>
              <w:pStyle w:val="Normal"/>
              <w:spacing w:lineRule="auto" w:line="360" w:before="0" w:after="0"/>
              <w:jc w:val="center"/>
              <w:rPr>
                <w:rFonts w:ascii="Arial" w:hAnsi="Arial" w:cs="Arial" w:asciiTheme="minorBidi" w:cstheme="minorBidi" w:hAnsiTheme="minorBidi"/>
                <w:b/>
                <w:b/>
                <w:bCs/>
                <w:sz w:val="24"/>
                <w:szCs w:val="24"/>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normalisé et non normalisé</w:t>
            </w:r>
          </w:p>
        </w:tc>
        <w:tc>
          <w:tcPr>
            <w:tcW w:w="173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MOIS</w:t>
            </w:r>
          </w:p>
        </w:tc>
        <w:tc>
          <w:tcPr>
            <w:tcW w:w="1761"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w:t>
            </w:r>
          </w:p>
        </w:tc>
        <w:tc>
          <w:tcPr>
            <w:tcW w:w="1773"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 xml:space="preserve">Le mot </w:t>
            </w:r>
            <w:r>
              <w:rPr>
                <w:rFonts w:eastAsia="Arial" w:cs="Times New Roman" w:ascii="Times New Roman" w:hAnsi="Times New Roman" w:asciiTheme="majorBidi" w:cstheme="majorBidi" w:hAnsiTheme="majorBidi"/>
                <w:i/>
                <w:iCs/>
                <w:sz w:val="20"/>
                <w:szCs w:val="20"/>
                <w:lang w:val="fr-FR" w:eastAsia="fr-FR" w:bidi="ar-DZ"/>
              </w:rPr>
              <w:t>Nissan</w:t>
            </w:r>
            <w:r>
              <w:rPr>
                <w:rFonts w:eastAsia="Arial" w:cs="Times New Roman" w:ascii="Times New Roman" w:hAnsi="Times New Roman" w:asciiTheme="majorBidi" w:cstheme="majorBidi" w:hAnsiTheme="majorBidi"/>
                <w:sz w:val="20"/>
                <w:szCs w:val="20"/>
                <w:lang w:val="fr-FR" w:eastAsia="fr-FR" w:bidi="ar-DZ"/>
              </w:rPr>
              <w:t xml:space="preserve"> est le 1</w:t>
            </w:r>
            <w:r>
              <w:rPr>
                <w:rFonts w:eastAsia="Arial" w:cs="Times New Roman" w:ascii="Times New Roman" w:hAnsi="Times New Roman" w:asciiTheme="majorBidi" w:cstheme="majorBidi" w:hAnsiTheme="majorBidi"/>
                <w:sz w:val="20"/>
                <w:szCs w:val="20"/>
                <w:vertAlign w:val="superscript"/>
                <w:lang w:val="fr-FR" w:eastAsia="fr-FR" w:bidi="ar-DZ"/>
              </w:rPr>
              <w:t>er</w:t>
            </w:r>
            <w:r>
              <w:rPr>
                <w:rFonts w:eastAsia="Arial" w:cs="Times New Roman" w:ascii="Times New Roman" w:hAnsi="Times New Roman" w:asciiTheme="majorBidi" w:cstheme="majorBidi" w:hAnsiTheme="majorBidi"/>
                <w:sz w:val="20"/>
                <w:szCs w:val="20"/>
                <w:lang w:val="fr-FR" w:eastAsia="fr-FR" w:bidi="ar-DZ"/>
              </w:rPr>
              <w:t xml:space="preserve"> mois dans le calendrier Juif. ALP a dû confondre entre l’entreprise Nissan et le mois Nissan.</w:t>
            </w:r>
          </w:p>
        </w:tc>
        <w:tc>
          <w:tcPr>
            <w:tcW w:w="2270" w:type="dxa"/>
            <w:tcBorders/>
            <w:shd w:fill="auto" w:val="clear"/>
          </w:tcPr>
          <w:p>
            <w:pPr>
              <w:pStyle w:val="Normal"/>
              <w:bidi w:val="1"/>
              <w:spacing w:before="0" w:after="0"/>
              <w:jc w:val="left"/>
              <w:rPr>
                <w:rFonts w:ascii="Arabic Typesetting" w:hAnsi="Arabic Typesetting" w:cs="Arabic Typesetting"/>
                <w:color w:val="000000"/>
                <w:sz w:val="20"/>
                <w:szCs w:val="20"/>
              </w:rPr>
            </w:pPr>
            <w:r>
              <w:rPr>
                <w:rFonts w:ascii="Arabic Typesetting" w:hAnsi="Arabic Typesetting" w:eastAsia="Arial" w:cs="Arabic Typesetting"/>
                <w:color w:val="000000"/>
                <w:sz w:val="28"/>
                <w:sz w:val="28"/>
                <w:szCs w:val="28"/>
                <w:rtl w:val="true"/>
                <w:lang w:val="fr-FR" w:eastAsia="fr-FR"/>
              </w:rPr>
              <w:t>توقيف رئيس مجلس إدارة مجموعة نيسان</w:t>
            </w:r>
            <w:r>
              <w:rPr>
                <w:rFonts w:eastAsia="Arial" w:cs="Arabic Typesetting" w:ascii="Arabic Typesetting" w:hAnsi="Arabic Typesetting"/>
                <w:color w:val="000000"/>
                <w:sz w:val="20"/>
                <w:szCs w:val="20"/>
                <w:rtl w:val="true"/>
                <w:lang w:val="fr-FR" w:eastAsia="fr-FR"/>
              </w:rPr>
              <w:t>.</w:t>
            </w:r>
          </w:p>
          <w:p>
            <w:pPr>
              <w:pStyle w:val="Normal"/>
              <w:spacing w:before="0" w:after="0"/>
              <w:rPr>
                <w:rFonts w:ascii="Times New Roman" w:hAnsi="Times New Roman" w:cs="Times New Roman" w:asciiTheme="majorBidi" w:cstheme="majorBidi" w:hAnsiTheme="majorBidi"/>
                <w:color w:val="000000"/>
                <w:sz w:val="20"/>
                <w:szCs w:val="20"/>
              </w:rPr>
            </w:pPr>
            <w:r>
              <w:rPr>
                <w:rFonts w:eastAsia="Arial" w:cs="Times New Roman" w:ascii="Times New Roman" w:hAnsi="Times New Roman" w:asciiTheme="majorBidi" w:cstheme="majorBidi" w:hAnsiTheme="majorBidi"/>
                <w:color w:val="000000"/>
                <w:sz w:val="20"/>
                <w:szCs w:val="20"/>
                <w:lang w:val="fr-FR" w:eastAsia="fr-FR"/>
              </w:rPr>
              <w:t>VERBE+NOM+NOM</w:t>
            </w:r>
          </w:p>
          <w:p>
            <w:pPr>
              <w:pStyle w:val="Normal"/>
              <w:spacing w:before="0" w:after="0"/>
              <w:rPr>
                <w:rFonts w:ascii="Times New Roman" w:hAnsi="Times New Roman" w:cs="Times New Roman" w:asciiTheme="majorBidi" w:cstheme="majorBidi" w:hAnsiTheme="majorBidi"/>
                <w:color w:val="000000"/>
                <w:sz w:val="20"/>
                <w:szCs w:val="20"/>
              </w:rPr>
            </w:pPr>
            <w:r>
              <w:rPr>
                <w:rFonts w:eastAsia="Arial" w:cs="Times New Roman" w:ascii="Times New Roman" w:hAnsi="Times New Roman" w:asciiTheme="majorBidi" w:cstheme="majorBidi" w:hAnsiTheme="majorBidi"/>
                <w:color w:val="000000"/>
                <w:sz w:val="20"/>
                <w:szCs w:val="20"/>
                <w:lang w:val="fr-FR" w:eastAsia="fr-FR"/>
              </w:rPr>
              <w:t>+NOM+NOM+</w:t>
            </w:r>
            <w:r>
              <w:rPr>
                <w:rFonts w:eastAsia="Arial" w:cs="Times New Roman" w:ascii="Times New Roman" w:hAnsi="Times New Roman" w:asciiTheme="majorBidi" w:cstheme="majorBidi" w:hAnsiTheme="majorBidi"/>
                <w:color w:val="808080" w:themeColor="background1" w:themeShade="80"/>
                <w:sz w:val="20"/>
                <w:szCs w:val="20"/>
                <w:lang w:val="fr-FR" w:eastAsia="fr-FR"/>
              </w:rPr>
              <w:t>MOIS</w:t>
            </w:r>
          </w:p>
          <w:p>
            <w:pPr>
              <w:pStyle w:val="Normal"/>
              <w:bidi w:val="1"/>
              <w:spacing w:lineRule="auto" w:line="360" w:before="0" w:after="0"/>
              <w:jc w:val="left"/>
              <w:rPr>
                <w:rFonts w:ascii="Arabic Typesetting" w:hAnsi="Arabic Typesetting" w:eastAsia="Arial" w:cs="Arabic Typesetting"/>
                <w:sz w:val="20"/>
                <w:szCs w:val="20"/>
                <w:lang w:val="fr-FR" w:eastAsia="fr-FR" w:bidi="ar-DZ"/>
              </w:rPr>
            </w:pPr>
            <w:r>
              <w:rPr>
                <w:rFonts w:eastAsia="Arial" w:cs="Arabic Typesetting" w:ascii="Arabic Typesetting" w:hAnsi="Arabic Typesetting"/>
                <w:sz w:val="20"/>
                <w:szCs w:val="20"/>
                <w:rtl w:val="true"/>
                <w:lang w:val="fr-FR" w:eastAsia="fr-FR" w:bidi="ar-DZ"/>
              </w:rPr>
            </w:r>
          </w:p>
        </w:tc>
      </w:tr>
      <w:tr>
        <w:trPr/>
        <w:tc>
          <w:tcPr>
            <w:tcW w:w="1783"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 xml:space="preserve">غصن </w:t>
            </w:r>
            <w:r>
              <w:rPr>
                <w:rFonts w:eastAsia="Arial" w:cs="Arabic Typesetting" w:ascii="Arabic Typesetting" w:hAnsi="Arabic Typesetting"/>
                <w:color w:val="000000"/>
                <w:sz w:val="28"/>
                <w:szCs w:val="28"/>
                <w:rtl w:val="true"/>
                <w:lang w:val="fr-FR" w:eastAsia="fr-FR"/>
              </w:rPr>
              <w:t>(</w:t>
            </w:r>
            <w:r>
              <w:rPr>
                <w:rFonts w:eastAsia="Arial" w:cs="Arabic Typesetting" w:ascii="Arabic Typesetting" w:hAnsi="Arabic Typesetting"/>
                <w:color w:val="000000"/>
                <w:sz w:val="28"/>
                <w:szCs w:val="28"/>
                <w:lang w:val="fr-FR" w:eastAsia="fr-FR"/>
              </w:rPr>
              <w:t>Ghosn</w:t>
            </w:r>
            <w:r>
              <w:rPr>
                <w:rFonts w:eastAsia="Arial" w:cs="Arabic Typesetting" w:ascii="Arabic Typesetting" w:hAnsi="Arabic Typesetting"/>
                <w:color w:val="000000"/>
                <w:sz w:val="28"/>
                <w:szCs w:val="28"/>
                <w:rtl w:val="true"/>
                <w:lang w:val="fr-FR" w:eastAsia="fr-FR"/>
              </w:rPr>
              <w:t>)</w:t>
            </w:r>
          </w:p>
          <w:p>
            <w:pPr>
              <w:pStyle w:val="Normal"/>
              <w:spacing w:lineRule="auto" w:line="360" w:before="0" w:after="0"/>
              <w:jc w:val="center"/>
              <w:rPr>
                <w:rFonts w:ascii="Arial" w:hAnsi="Arial" w:cs="Arial" w:asciiTheme="minorBidi" w:cstheme="minorBidi" w:hAnsiTheme="minorBidi"/>
                <w:b/>
                <w:b/>
                <w:bCs/>
                <w:sz w:val="24"/>
                <w:szCs w:val="24"/>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normalisé et non normalisé</w:t>
            </w:r>
          </w:p>
        </w:tc>
        <w:tc>
          <w:tcPr>
            <w:tcW w:w="173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p>
        </w:tc>
        <w:tc>
          <w:tcPr>
            <w:tcW w:w="1761"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p>
        </w:tc>
        <w:tc>
          <w:tcPr>
            <w:tcW w:w="1773"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 xml:space="preserve">ALP confond le nom de personne </w:t>
            </w:r>
            <w:r>
              <w:rPr>
                <w:rFonts w:eastAsia="Arial" w:cs="Times New Roman" w:ascii="Times New Roman" w:hAnsi="Times New Roman" w:asciiTheme="majorBidi" w:cstheme="majorBidi" w:hAnsiTheme="majorBidi"/>
                <w:i/>
                <w:iCs/>
                <w:sz w:val="20"/>
                <w:szCs w:val="20"/>
                <w:lang w:val="fr-FR" w:eastAsia="fr-FR" w:bidi="ar-DZ"/>
              </w:rPr>
              <w:t>Ghosn</w:t>
            </w:r>
            <w:r>
              <w:rPr>
                <w:rFonts w:eastAsia="Arial" w:cs="Times New Roman" w:ascii="Times New Roman" w:hAnsi="Times New Roman" w:asciiTheme="majorBidi" w:cstheme="majorBidi" w:hAnsiTheme="majorBidi"/>
                <w:sz w:val="20"/>
                <w:szCs w:val="20"/>
                <w:lang w:val="fr-FR" w:eastAsia="fr-FR" w:bidi="ar-DZ"/>
              </w:rPr>
              <w:t xml:space="preserve"> qui s’écrit de la même façon que le nom arabe </w:t>
            </w:r>
            <w:r>
              <w:rPr>
                <w:rFonts w:eastAsia="Arial" w:cs="Times New Roman" w:ascii="Times New Roman" w:hAnsi="Times New Roman" w:asciiTheme="majorBidi" w:cstheme="majorBidi" w:hAnsiTheme="majorBidi"/>
                <w:i/>
                <w:iCs/>
                <w:sz w:val="20"/>
                <w:szCs w:val="20"/>
                <w:lang w:val="fr-FR" w:eastAsia="fr-FR" w:bidi="ar-DZ"/>
              </w:rPr>
              <w:t>Ghosn</w:t>
            </w:r>
            <w:r>
              <w:rPr>
                <w:rFonts w:eastAsia="Arial" w:cs="Times New Roman" w:ascii="Times New Roman" w:hAnsi="Times New Roman" w:asciiTheme="majorBidi" w:cstheme="majorBidi" w:hAnsiTheme="majorBidi"/>
                <w:sz w:val="20"/>
                <w:szCs w:val="20"/>
                <w:lang w:val="fr-FR" w:eastAsia="fr-FR" w:bidi="ar-DZ"/>
              </w:rPr>
              <w:t xml:space="preserve"> (</w:t>
            </w:r>
            <w:r>
              <w:rPr>
                <w:rFonts w:eastAsia="Arial" w:cs="Times New Roman" w:ascii="Times New Roman" w:hAnsi="Times New Roman" w:asciiTheme="majorBidi" w:cstheme="majorBidi" w:hAnsiTheme="majorBidi"/>
                <w:i/>
                <w:iCs/>
                <w:sz w:val="20"/>
                <w:szCs w:val="20"/>
                <w:lang w:val="fr-FR" w:eastAsia="fr-FR" w:bidi="ar-DZ"/>
              </w:rPr>
              <w:t>Branche</w:t>
            </w:r>
            <w:r>
              <w:rPr>
                <w:rFonts w:eastAsia="Arial" w:cs="Times New Roman" w:ascii="Times New Roman" w:hAnsi="Times New Roman" w:asciiTheme="majorBidi" w:cstheme="majorBidi" w:hAnsiTheme="majorBidi"/>
                <w:sz w:val="20"/>
                <w:szCs w:val="20"/>
                <w:lang w:val="fr-FR" w:eastAsia="fr-FR" w:bidi="ar-DZ"/>
              </w:rPr>
              <w:t>).</w:t>
            </w:r>
          </w:p>
        </w:tc>
        <w:tc>
          <w:tcPr>
            <w:tcW w:w="2270"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كان غصن ينوي</w:t>
            </w:r>
            <w:r>
              <w:rPr>
                <w:rFonts w:eastAsia="Arial" w:cs="Arabic Typesetting" w:ascii="Arabic Typesetting" w:hAnsi="Arabic Typesetting"/>
                <w:color w:val="000000"/>
                <w:sz w:val="28"/>
                <w:szCs w:val="28"/>
                <w:rtl w:val="true"/>
                <w:lang w:val="fr-FR" w:eastAsia="fr-FR"/>
              </w:rPr>
              <w:t>.</w:t>
            </w:r>
          </w:p>
          <w:p>
            <w:pPr>
              <w:pStyle w:val="Normal"/>
              <w:spacing w:lineRule="auto" w:line="360" w:before="0" w:after="0"/>
              <w:rPr>
                <w:rFonts w:ascii="Times New Roman" w:hAnsi="Times New Roman" w:cs="Times New Roman" w:asciiTheme="majorBidi" w:cstheme="majorBidi" w:hAnsiTheme="majorBidi"/>
                <w:b/>
                <w:b/>
                <w:bCs/>
                <w:sz w:val="20"/>
                <w:szCs w:val="20"/>
                <w:lang w:val="fr-FR" w:bidi="ar-DZ"/>
              </w:rPr>
            </w:pPr>
            <w:r>
              <w:rPr>
                <w:rFonts w:eastAsia="Arial" w:cs="Times New Roman" w:ascii="Times New Roman" w:hAnsi="Times New Roman" w:asciiTheme="majorBidi" w:cstheme="majorBidi" w:hAnsiTheme="majorBidi"/>
                <w:color w:val="000000"/>
                <w:sz w:val="20"/>
                <w:szCs w:val="20"/>
                <w:lang w:val="fr-FR" w:eastAsia="fr-FR"/>
              </w:rPr>
              <w:t>VERBE+</w:t>
            </w:r>
            <w:r>
              <w:rPr>
                <w:rFonts w:eastAsia="Arial" w:cs="Times New Roman" w:ascii="Times New Roman" w:hAnsi="Times New Roman" w:asciiTheme="majorBidi" w:cstheme="majorBidi" w:hAnsiTheme="majorBidi"/>
                <w:color w:val="808080" w:themeColor="background1" w:themeShade="80"/>
                <w:sz w:val="20"/>
                <w:szCs w:val="20"/>
                <w:lang w:val="fr-FR" w:eastAsia="fr-FR"/>
              </w:rPr>
              <w:t>NOM</w:t>
            </w:r>
            <w:r>
              <w:rPr>
                <w:rFonts w:eastAsia="Arial" w:cs="Times New Roman" w:ascii="Times New Roman" w:hAnsi="Times New Roman" w:asciiTheme="majorBidi" w:cstheme="majorBidi" w:hAnsiTheme="majorBidi"/>
                <w:color w:val="000000"/>
                <w:sz w:val="20"/>
                <w:szCs w:val="20"/>
                <w:lang w:val="fr-FR" w:eastAsia="fr-FR"/>
              </w:rPr>
              <w:t>+VERBE.</w:t>
            </w:r>
          </w:p>
        </w:tc>
      </w:tr>
      <w:tr>
        <w:trPr/>
        <w:tc>
          <w:tcPr>
            <w:tcW w:w="1783"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رينو</w:t>
            </w:r>
            <w:r>
              <w:rPr>
                <w:rFonts w:ascii="Times New Roman" w:hAnsi="Times New Roman" w:eastAsia="Arial" w:cs="Times New Roman" w:asciiTheme="majorBidi" w:cstheme="majorBidi" w:hAnsiTheme="majorBidi"/>
                <w:color w:val="000000"/>
                <w:sz w:val="20"/>
                <w:sz w:val="20"/>
                <w:szCs w:val="20"/>
                <w:rtl w:val="true"/>
                <w:lang w:val="fr-FR" w:eastAsia="fr-FR"/>
              </w:rPr>
              <w:t xml:space="preserve"> </w:t>
            </w:r>
            <w:r>
              <w:rPr>
                <w:rFonts w:eastAsia="Arial" w:cs="Times New Roman" w:ascii="Times New Roman" w:hAnsi="Times New Roman" w:asciiTheme="majorBidi" w:cstheme="majorBidi" w:hAnsiTheme="majorBidi"/>
                <w:color w:val="000000"/>
                <w:sz w:val="20"/>
                <w:szCs w:val="20"/>
                <w:rtl w:val="true"/>
                <w:lang w:val="fr-FR" w:eastAsia="fr-FR"/>
              </w:rPr>
              <w:t>(</w:t>
            </w:r>
            <w:r>
              <w:rPr>
                <w:rFonts w:eastAsia="Arial" w:cs="Times New Roman" w:ascii="Times New Roman" w:hAnsi="Times New Roman" w:asciiTheme="majorBidi" w:cstheme="majorBidi" w:hAnsiTheme="majorBidi"/>
                <w:i/>
                <w:iCs/>
                <w:color w:val="000000"/>
                <w:sz w:val="20"/>
                <w:szCs w:val="20"/>
                <w:lang w:val="fr-FR" w:eastAsia="fr-FR"/>
              </w:rPr>
              <w:t>Renault</w:t>
            </w:r>
            <w:r>
              <w:rPr>
                <w:rFonts w:eastAsia="Arial" w:cs="Times New Roman" w:ascii="Times New Roman" w:hAnsi="Times New Roman" w:asciiTheme="majorBidi" w:cstheme="majorBidi" w:hAnsiTheme="majorBidi"/>
                <w:color w:val="000000"/>
                <w:sz w:val="20"/>
                <w:szCs w:val="20"/>
                <w:rtl w:val="true"/>
                <w:lang w:val="fr-FR" w:eastAsia="fr-FR"/>
              </w:rPr>
              <w:t>)</w:t>
            </w:r>
          </w:p>
          <w:p>
            <w:pPr>
              <w:pStyle w:val="Normal"/>
              <w:spacing w:before="0" w:after="0"/>
              <w:jc w:val="center"/>
              <w:rPr>
                <w:rFonts w:ascii="Arabic Typesetting" w:hAnsi="Arabic Typesetting" w:cs="Arabic Typesetting"/>
                <w:sz w:val="28"/>
                <w:szCs w:val="28"/>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normalisé et non normalisé</w:t>
            </w:r>
          </w:p>
        </w:tc>
        <w:tc>
          <w:tcPr>
            <w:tcW w:w="173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p>
        </w:tc>
        <w:tc>
          <w:tcPr>
            <w:tcW w:w="1761"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w:t>
            </w:r>
          </w:p>
        </w:tc>
        <w:tc>
          <w:tcPr>
            <w:tcW w:w="1773"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 xml:space="preserve">ALP confond le nom d’entreprise </w:t>
            </w:r>
            <w:r>
              <w:rPr>
                <w:rFonts w:eastAsia="Arial" w:cs="Times New Roman" w:ascii="Times New Roman" w:hAnsi="Times New Roman" w:asciiTheme="majorBidi" w:cstheme="majorBidi" w:hAnsiTheme="majorBidi"/>
                <w:i/>
                <w:iCs/>
                <w:sz w:val="20"/>
                <w:szCs w:val="20"/>
                <w:lang w:val="fr-FR" w:eastAsia="fr-FR" w:bidi="ar-DZ"/>
              </w:rPr>
              <w:t>Renault</w:t>
            </w:r>
            <w:r>
              <w:rPr>
                <w:rFonts w:eastAsia="Arial" w:cs="Times New Roman" w:ascii="Times New Roman" w:hAnsi="Times New Roman" w:asciiTheme="majorBidi" w:cstheme="majorBidi" w:hAnsiTheme="majorBidi"/>
                <w:sz w:val="20"/>
                <w:szCs w:val="20"/>
                <w:lang w:val="fr-FR" w:eastAsia="fr-FR" w:bidi="ar-DZ"/>
              </w:rPr>
              <w:t xml:space="preserve"> avec le nom de personne </w:t>
            </w:r>
            <w:r>
              <w:rPr>
                <w:rFonts w:eastAsia="Arial" w:cs="Times New Roman" w:ascii="Times New Roman" w:hAnsi="Times New Roman" w:asciiTheme="majorBidi" w:cstheme="majorBidi" w:hAnsiTheme="majorBidi"/>
                <w:i/>
                <w:iCs/>
                <w:sz w:val="20"/>
                <w:szCs w:val="20"/>
                <w:lang w:val="fr-FR" w:eastAsia="fr-FR" w:bidi="ar-DZ"/>
              </w:rPr>
              <w:t>Renaud</w:t>
            </w:r>
            <w:r>
              <w:rPr>
                <w:rFonts w:eastAsia="Arial" w:cs="Times New Roman" w:ascii="Times New Roman" w:hAnsi="Times New Roman" w:asciiTheme="majorBidi" w:cstheme="majorBidi" w:hAnsiTheme="majorBidi"/>
                <w:sz w:val="20"/>
                <w:szCs w:val="20"/>
                <w:lang w:val="fr-FR" w:eastAsia="fr-FR" w:bidi="ar-DZ"/>
              </w:rPr>
              <w:t>.</w:t>
            </w:r>
          </w:p>
        </w:tc>
        <w:tc>
          <w:tcPr>
            <w:tcW w:w="2270"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كان رئيس مجلس إدارة رينو</w:t>
            </w:r>
            <w:r>
              <w:rPr>
                <w:rFonts w:eastAsia="Arial" w:cs="Arabic Typesetting" w:ascii="Arabic Typesetting" w:hAnsi="Arabic Typesetting"/>
                <w:color w:val="000000"/>
                <w:sz w:val="28"/>
                <w:szCs w:val="28"/>
                <w:rtl w:val="true"/>
                <w:lang w:val="fr-FR" w:eastAsia="fr-FR"/>
              </w:rPr>
              <w:t>-</w:t>
            </w:r>
            <w:r>
              <w:rPr>
                <w:rFonts w:ascii="Arabic Typesetting" w:hAnsi="Arabic Typesetting" w:eastAsia="Arial" w:cs="Arabic Typesetting"/>
                <w:color w:val="000000"/>
                <w:sz w:val="28"/>
                <w:sz w:val="28"/>
                <w:szCs w:val="28"/>
                <w:rtl w:val="true"/>
                <w:lang w:val="fr-FR" w:eastAsia="fr-FR"/>
              </w:rPr>
              <w:t>نيسان</w:t>
            </w:r>
          </w:p>
          <w:p>
            <w:pPr>
              <w:pStyle w:val="Normal"/>
              <w:spacing w:lineRule="auto" w:line="360" w:before="0" w:after="0"/>
              <w:rPr>
                <w:rFonts w:ascii="Times New Roman" w:hAnsi="Times New Roman" w:cs="Times New Roman"/>
                <w:color w:val="000000"/>
                <w:sz w:val="20"/>
                <w:szCs w:val="20"/>
              </w:rPr>
            </w:pPr>
            <w:r>
              <w:rPr>
                <w:rFonts w:eastAsia="Arial" w:cs="Times New Roman" w:ascii="Times New Roman" w:hAnsi="Times New Roman"/>
                <w:color w:val="000000"/>
                <w:sz w:val="20"/>
                <w:szCs w:val="20"/>
                <w:lang w:val="fr-FR" w:eastAsia="fr-FR"/>
              </w:rPr>
              <w:t>VERBE+NOM+NOM</w:t>
            </w:r>
          </w:p>
          <w:p>
            <w:pPr>
              <w:pStyle w:val="Normal"/>
              <w:spacing w:lineRule="auto" w:line="360" w:before="0" w:after="0"/>
              <w:rPr>
                <w:rFonts w:ascii="Arabic Typesetting" w:hAnsi="Arabic Typesetting" w:cs="Arabic Typesetting"/>
                <w:b/>
                <w:b/>
                <w:bCs/>
                <w:sz w:val="28"/>
                <w:szCs w:val="28"/>
                <w:lang w:val="fr-FR" w:bidi="ar-DZ"/>
              </w:rPr>
            </w:pPr>
            <w:r>
              <w:rPr>
                <w:rFonts w:eastAsia="Arial" w:cs="Times New Roman" w:ascii="Times New Roman" w:hAnsi="Times New Roman"/>
                <w:sz w:val="20"/>
                <w:szCs w:val="20"/>
                <w:lang w:val="fr-FR" w:eastAsia="fr-FR" w:bidi="ar-DZ"/>
              </w:rPr>
              <w:t>+NOM+</w:t>
            </w:r>
            <w:r>
              <w:rPr>
                <w:rFonts w:eastAsia="Arial" w:cs="Times New Roman" w:ascii="Times New Roman" w:hAnsi="Times New Roman"/>
                <w:color w:val="808080" w:themeColor="background1" w:themeShade="80"/>
                <w:sz w:val="20"/>
                <w:szCs w:val="20"/>
                <w:lang w:val="fr-FR" w:eastAsia="fr-FR" w:bidi="ar-DZ"/>
              </w:rPr>
              <w:t>PERS</w:t>
            </w:r>
            <w:r>
              <w:rPr>
                <w:rFonts w:eastAsia="Arial" w:cs="Times New Roman" w:ascii="Times New Roman" w:hAnsi="Times New Roman"/>
                <w:sz w:val="20"/>
                <w:szCs w:val="20"/>
                <w:lang w:val="fr-FR" w:eastAsia="fr-FR" w:bidi="ar-DZ"/>
              </w:rPr>
              <w:t>+VERBE.</w:t>
            </w:r>
          </w:p>
        </w:tc>
      </w:tr>
      <w:tr>
        <w:trPr/>
        <w:tc>
          <w:tcPr>
            <w:tcW w:w="1783"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نيسان</w:t>
            </w:r>
            <w:r>
              <w:rPr>
                <w:rFonts w:ascii="Times New Roman" w:hAnsi="Times New Roman" w:eastAsia="Arial" w:cs="Times New Roman" w:asciiTheme="majorBidi" w:cstheme="majorBidi" w:hAnsiTheme="majorBidi"/>
                <w:i/>
                <w:i/>
                <w:iCs/>
                <w:color w:val="000000"/>
                <w:sz w:val="20"/>
                <w:sz w:val="20"/>
                <w:szCs w:val="20"/>
                <w:rtl w:val="true"/>
                <w:lang w:val="fr-FR" w:eastAsia="fr-FR"/>
              </w:rPr>
              <w:t xml:space="preserve"> </w:t>
            </w:r>
            <w:r>
              <w:rPr>
                <w:rFonts w:eastAsia="Arial" w:cs="Times New Roman" w:ascii="Times New Roman" w:hAnsi="Times New Roman" w:asciiTheme="majorBidi" w:cstheme="majorBidi" w:hAnsiTheme="majorBidi"/>
                <w:i/>
                <w:iCs/>
                <w:color w:val="000000"/>
                <w:sz w:val="20"/>
                <w:szCs w:val="20"/>
                <w:rtl w:val="true"/>
                <w:lang w:val="fr-FR" w:eastAsia="fr-FR"/>
              </w:rPr>
              <w:t>(</w:t>
            </w:r>
            <w:r>
              <w:rPr>
                <w:rFonts w:eastAsia="Arial" w:cs="Times New Roman" w:ascii="Times New Roman" w:hAnsi="Times New Roman" w:asciiTheme="majorBidi" w:cstheme="majorBidi" w:hAnsiTheme="majorBidi"/>
                <w:i/>
                <w:iCs/>
                <w:color w:val="000000"/>
                <w:sz w:val="20"/>
                <w:szCs w:val="20"/>
                <w:lang w:val="fr-FR" w:eastAsia="fr-FR"/>
              </w:rPr>
              <w:t>Nissan</w:t>
            </w:r>
            <w:r>
              <w:rPr>
                <w:rFonts w:eastAsia="Arial" w:cs="Times New Roman" w:ascii="Times New Roman" w:hAnsi="Times New Roman" w:asciiTheme="majorBidi" w:cstheme="majorBidi" w:hAnsiTheme="majorBidi"/>
                <w:i/>
                <w:iCs/>
                <w:color w:val="000000"/>
                <w:sz w:val="20"/>
                <w:szCs w:val="20"/>
                <w:rtl w:val="true"/>
                <w:lang w:val="fr-FR" w:eastAsia="fr-FR"/>
              </w:rPr>
              <w:t>)</w:t>
            </w:r>
          </w:p>
          <w:p>
            <w:pPr>
              <w:pStyle w:val="Normal"/>
              <w:spacing w:before="0" w:after="0"/>
              <w:jc w:val="center"/>
              <w:rPr>
                <w:rFonts w:ascii="Arial" w:hAnsi="Arial" w:cs="Arial" w:asciiTheme="minorBidi" w:cstheme="minorBidi" w:hAnsiTheme="minorBidi"/>
                <w:sz w:val="24"/>
                <w:szCs w:val="24"/>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normalisé et non normalisé</w:t>
            </w:r>
          </w:p>
        </w:tc>
        <w:tc>
          <w:tcPr>
            <w:tcW w:w="173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VERBE</w:t>
            </w:r>
          </w:p>
        </w:tc>
        <w:tc>
          <w:tcPr>
            <w:tcW w:w="1761"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w:t>
            </w:r>
          </w:p>
        </w:tc>
        <w:tc>
          <w:tcPr>
            <w:tcW w:w="1773"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ALP a étiqueté le mot qui précédé Nissan comme PERS(</w:t>
            </w:r>
            <w:r>
              <w:rPr>
                <w:rFonts w:eastAsia="Arial" w:cs="Times New Roman" w:ascii="Times New Roman" w:hAnsi="Times New Roman" w:asciiTheme="majorBidi" w:cstheme="majorBidi" w:hAnsiTheme="majorBidi"/>
                <w:i/>
                <w:iCs/>
                <w:sz w:val="20"/>
                <w:szCs w:val="20"/>
                <w:lang w:val="fr-FR" w:eastAsia="fr-FR" w:bidi="ar-DZ"/>
              </w:rPr>
              <w:t>Renault</w:t>
            </w:r>
            <w:r>
              <w:rPr>
                <w:rFonts w:eastAsia="Arial" w:cs="Times New Roman" w:ascii="Times New Roman" w:hAnsi="Times New Roman" w:asciiTheme="majorBidi" w:cstheme="majorBidi" w:hAnsiTheme="majorBidi"/>
                <w:sz w:val="20"/>
                <w:szCs w:val="20"/>
                <w:lang w:val="fr-FR" w:eastAsia="fr-FR" w:bidi="ar-DZ"/>
              </w:rPr>
              <w:t xml:space="preserve">). Le mot </w:t>
            </w:r>
            <w:r>
              <w:rPr>
                <w:rFonts w:eastAsia="Arial" w:cs="Times New Roman" w:ascii="Times New Roman" w:hAnsi="Times New Roman" w:asciiTheme="majorBidi" w:cstheme="majorBidi" w:hAnsiTheme="majorBidi"/>
                <w:i/>
                <w:iCs/>
                <w:sz w:val="20"/>
                <w:szCs w:val="20"/>
                <w:lang w:val="fr-FR" w:eastAsia="fr-FR" w:bidi="ar-DZ"/>
              </w:rPr>
              <w:t>Nissan</w:t>
            </w:r>
            <w:r>
              <w:rPr>
                <w:rFonts w:eastAsia="Arial" w:cs="Times New Roman" w:ascii="Times New Roman" w:hAnsi="Times New Roman" w:asciiTheme="majorBidi" w:cstheme="majorBidi" w:hAnsiTheme="majorBidi"/>
                <w:sz w:val="20"/>
                <w:szCs w:val="20"/>
                <w:lang w:val="fr-FR" w:eastAsia="fr-FR" w:bidi="ar-DZ"/>
              </w:rPr>
              <w:t xml:space="preserve"> a donc été étiqueté comme verbe a cause de sa position dans la phrase, derrière le nom de personne.</w:t>
            </w:r>
          </w:p>
        </w:tc>
        <w:tc>
          <w:tcPr>
            <w:tcW w:w="2270"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كان رئيس مجلس إدارة رينو</w:t>
            </w:r>
            <w:r>
              <w:rPr>
                <w:rFonts w:eastAsia="Arial" w:cs="Arabic Typesetting" w:ascii="Arabic Typesetting" w:hAnsi="Arabic Typesetting"/>
                <w:color w:val="000000"/>
                <w:sz w:val="28"/>
                <w:szCs w:val="28"/>
                <w:rtl w:val="true"/>
                <w:lang w:val="fr-FR" w:eastAsia="fr-FR"/>
              </w:rPr>
              <w:t>-</w:t>
            </w:r>
            <w:r>
              <w:rPr>
                <w:rFonts w:ascii="Arabic Typesetting" w:hAnsi="Arabic Typesetting" w:eastAsia="Arial" w:cs="Arabic Typesetting"/>
                <w:color w:val="000000"/>
                <w:sz w:val="28"/>
                <w:sz w:val="28"/>
                <w:szCs w:val="28"/>
                <w:rtl w:val="true"/>
                <w:lang w:val="fr-FR" w:eastAsia="fr-FR"/>
              </w:rPr>
              <w:t>نيسان</w:t>
            </w:r>
          </w:p>
          <w:p>
            <w:pPr>
              <w:pStyle w:val="Normal"/>
              <w:spacing w:lineRule="auto" w:line="360" w:before="0" w:after="0"/>
              <w:rPr>
                <w:rFonts w:ascii="Times New Roman" w:hAnsi="Times New Roman" w:cs="Times New Roman"/>
                <w:color w:val="000000"/>
                <w:sz w:val="20"/>
                <w:szCs w:val="20"/>
              </w:rPr>
            </w:pPr>
            <w:r>
              <w:rPr>
                <w:rFonts w:eastAsia="Arial" w:cs="Times New Roman" w:ascii="Times New Roman" w:hAnsi="Times New Roman"/>
                <w:color w:val="000000"/>
                <w:sz w:val="20"/>
                <w:szCs w:val="20"/>
                <w:lang w:val="fr-FR" w:eastAsia="fr-FR"/>
              </w:rPr>
              <w:t>VERBE+NOM+NOM</w:t>
            </w:r>
          </w:p>
          <w:p>
            <w:pPr>
              <w:pStyle w:val="Normal"/>
              <w:spacing w:lineRule="auto" w:line="360" w:before="0" w:after="0"/>
              <w:rPr>
                <w:rFonts w:ascii="Arial" w:hAnsi="Arial" w:cs="Arial" w:asciiTheme="minorBidi" w:cstheme="minorBidi" w:hAnsiTheme="minorBidi"/>
                <w:b/>
                <w:b/>
                <w:bCs/>
                <w:sz w:val="24"/>
                <w:szCs w:val="24"/>
                <w:lang w:val="fr-FR" w:bidi="ar-DZ"/>
              </w:rPr>
            </w:pPr>
            <w:r>
              <w:rPr>
                <w:rFonts w:eastAsia="Arial" w:cs="Times New Roman" w:ascii="Times New Roman" w:hAnsi="Times New Roman"/>
                <w:sz w:val="20"/>
                <w:szCs w:val="20"/>
                <w:lang w:val="fr-FR" w:eastAsia="fr-FR" w:bidi="ar-DZ"/>
              </w:rPr>
              <w:t>+NOM+</w:t>
            </w:r>
            <w:r>
              <w:rPr>
                <w:rFonts w:eastAsia="Arial" w:cs="Times New Roman" w:ascii="Times New Roman" w:hAnsi="Times New Roman"/>
                <w:color w:val="808080" w:themeColor="background1" w:themeShade="80"/>
                <w:sz w:val="20"/>
                <w:szCs w:val="20"/>
                <w:lang w:val="fr-FR" w:eastAsia="fr-FR" w:bidi="ar-DZ"/>
              </w:rPr>
              <w:t>PERS</w:t>
            </w:r>
            <w:r>
              <w:rPr>
                <w:rFonts w:eastAsia="Arial" w:cs="Times New Roman" w:ascii="Times New Roman" w:hAnsi="Times New Roman"/>
                <w:sz w:val="20"/>
                <w:szCs w:val="20"/>
                <w:lang w:val="fr-FR" w:eastAsia="fr-FR" w:bidi="ar-DZ"/>
              </w:rPr>
              <w:t>+VERBE.</w:t>
            </w:r>
          </w:p>
        </w:tc>
      </w:tr>
      <w:tr>
        <w:trPr/>
        <w:tc>
          <w:tcPr>
            <w:tcW w:w="1783"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 xml:space="preserve">دولار </w:t>
            </w:r>
            <w:r>
              <w:rPr>
                <w:rFonts w:eastAsia="Arial" w:cs="Arabic Typesetting" w:ascii="Arabic Typesetting" w:hAnsi="Arabic Typesetting"/>
                <w:color w:val="000000"/>
                <w:sz w:val="28"/>
                <w:szCs w:val="28"/>
                <w:rtl w:val="true"/>
                <w:lang w:val="fr-FR" w:eastAsia="fr-FR"/>
              </w:rPr>
              <w:t>(</w:t>
            </w:r>
            <w:r>
              <w:rPr>
                <w:rFonts w:eastAsia="Arial" w:cs="Arabic Typesetting" w:ascii="Arabic Typesetting" w:hAnsi="Arabic Typesetting"/>
                <w:color w:val="000000"/>
                <w:sz w:val="28"/>
                <w:szCs w:val="28"/>
                <w:lang w:val="fr-FR" w:eastAsia="fr-FR"/>
              </w:rPr>
              <w:t>Dollars</w:t>
            </w:r>
            <w:r>
              <w:rPr>
                <w:rFonts w:eastAsia="Arial" w:cs="Arabic Typesetting" w:ascii="Arabic Typesetting" w:hAnsi="Arabic Typesetting"/>
                <w:color w:val="000000"/>
                <w:sz w:val="28"/>
                <w:szCs w:val="28"/>
                <w:rtl w:val="true"/>
                <w:lang w:val="fr-FR" w:eastAsia="fr-FR"/>
              </w:rPr>
              <w:t>)</w:t>
            </w:r>
          </w:p>
          <w:p>
            <w:pPr>
              <w:pStyle w:val="Normal"/>
              <w:spacing w:lineRule="auto" w:line="360" w:before="0" w:after="0"/>
              <w:jc w:val="center"/>
              <w:rPr>
                <w:rFonts w:ascii="Arial" w:hAnsi="Arial" w:cs="Arial" w:asciiTheme="minorBidi" w:cstheme="minorBidi" w:hAnsiTheme="minorBidi"/>
                <w:b/>
                <w:b/>
                <w:bCs/>
                <w:sz w:val="24"/>
                <w:szCs w:val="24"/>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normalisé et non normalisé</w:t>
            </w:r>
          </w:p>
        </w:tc>
        <w:tc>
          <w:tcPr>
            <w:tcW w:w="173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p>
        </w:tc>
        <w:tc>
          <w:tcPr>
            <w:tcW w:w="1761"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MISC</w:t>
            </w:r>
          </w:p>
        </w:tc>
        <w:tc>
          <w:tcPr>
            <w:tcW w:w="1773"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ALP ne prend pas en considération les monnaies.</w:t>
            </w:r>
          </w:p>
        </w:tc>
        <w:tc>
          <w:tcPr>
            <w:tcW w:w="2270"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باستخدام خمسة ملايين دولار</w:t>
            </w:r>
          </w:p>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VERBE+ADJ+NOM</w:t>
            </w:r>
          </w:p>
          <w:p>
            <w:pPr>
              <w:pStyle w:val="Normal"/>
              <w:keepNext w:val="true"/>
              <w:spacing w:lineRule="auto" w:line="360" w:before="0" w:after="0"/>
              <w:rPr>
                <w:rFonts w:ascii="Arabic Typesetting" w:hAnsi="Arabic Typesetting" w:cs="Arabic Typesetting"/>
                <w:b/>
                <w:b/>
                <w:bCs/>
                <w:sz w:val="28"/>
                <w:szCs w:val="28"/>
                <w:lang w:val="fr-FR" w:bidi="ar-DZ"/>
              </w:rPr>
            </w:pPr>
            <w:r>
              <w:rPr>
                <w:rFonts w:eastAsia="Arial" w:cs="Times New Roman" w:ascii="Times New Roman" w:hAnsi="Times New Roman" w:asciiTheme="majorBidi" w:cstheme="majorBidi" w:hAnsiTheme="majorBidi"/>
                <w:sz w:val="20"/>
                <w:szCs w:val="20"/>
                <w:lang w:val="fr-FR" w:eastAsia="fr-FR" w:bidi="ar-DZ"/>
              </w:rPr>
              <w:t xml:space="preserve">+ </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p>
        </w:tc>
      </w:tr>
    </w:tbl>
    <w:p>
      <w:pPr>
        <w:pStyle w:val="Caption"/>
        <w:jc w:val="center"/>
        <w:rPr/>
      </w:pPr>
      <w:bookmarkStart w:id="14" w:name="_Toc8695117"/>
      <w:r>
        <w:rPr/>
        <w:t xml:space="preserve">Tableau </w:t>
      </w:r>
      <w:r>
        <w:rPr/>
        <w:fldChar w:fldCharType="begin"/>
      </w:r>
      <w:r>
        <w:rPr/>
        <w:instrText> SEQ Tableau \* ARABIC </w:instrText>
      </w:r>
      <w:r>
        <w:rPr/>
        <w:fldChar w:fldCharType="separate"/>
      </w:r>
      <w:r>
        <w:rPr/>
        <w:t>6</w:t>
      </w:r>
      <w:r>
        <w:rPr/>
        <w:fldChar w:fldCharType="end"/>
      </w:r>
      <w:r>
        <w:rPr>
          <w:lang w:val="fr-FR"/>
        </w:rPr>
        <w:t>: article 5</w:t>
      </w:r>
      <w:bookmarkEnd w:id="14"/>
    </w:p>
    <w:p>
      <w:pPr>
        <w:pStyle w:val="Normal"/>
        <w:spacing w:lineRule="auto" w:line="360"/>
        <w:rPr>
          <w:rFonts w:ascii="Arial" w:hAnsi="Arial" w:cs="Arial" w:asciiTheme="minorBidi" w:cstheme="minorBidi" w:hAnsiTheme="minorBidi"/>
          <w:b/>
          <w:b/>
          <w:bCs/>
          <w:sz w:val="24"/>
          <w:szCs w:val="24"/>
          <w:lang w:val="fr-FR" w:bidi="ar-DZ"/>
        </w:rPr>
      </w:pPr>
      <w:r>
        <w:rPr>
          <w:rFonts w:cs="Arial" w:cstheme="minorBidi"/>
          <w:b/>
          <w:bCs/>
          <w:sz w:val="24"/>
          <w:szCs w:val="24"/>
          <w:lang w:val="fr-FR" w:bidi="ar-DZ"/>
        </w:rPr>
      </w:r>
    </w:p>
    <w:p>
      <w:pPr>
        <w:pStyle w:val="Normal"/>
        <w:spacing w:lineRule="auto" w:line="360"/>
        <w:rPr>
          <w:rFonts w:ascii="Arial" w:hAnsi="Arial" w:cs="Arial" w:asciiTheme="minorBidi" w:cstheme="minorBidi" w:hAnsiTheme="minorBidi"/>
          <w:b/>
          <w:b/>
          <w:bCs/>
          <w:sz w:val="24"/>
          <w:szCs w:val="24"/>
          <w:lang w:val="fr-FR" w:bidi="ar-DZ"/>
        </w:rPr>
      </w:pPr>
      <w:r>
        <w:rPr>
          <w:rFonts w:cs="Arial" w:cstheme="minorBidi"/>
          <w:b/>
          <w:bCs/>
          <w:sz w:val="24"/>
          <w:szCs w:val="24"/>
          <w:lang w:val="fr-FR" w:bidi="ar-DZ"/>
        </w:rPr>
        <w:t>Article 6</w:t>
      </w:r>
    </w:p>
    <w:p>
      <w:pPr>
        <w:pStyle w:val="Normal"/>
        <w:spacing w:lineRule="auto" w:line="36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Article analysé en texte</w:t>
      </w:r>
      <w:r>
        <w:rPr>
          <w:rFonts w:cs="Times New Roman" w:ascii="Times New Roman" w:hAnsi="Times New Roman" w:asciiTheme="majorBidi" w:cstheme="majorBidi" w:hAnsiTheme="majorBidi"/>
          <w:i/>
          <w:iCs/>
          <w:sz w:val="24"/>
          <w:szCs w:val="24"/>
        </w:rPr>
        <w:t xml:space="preserve"> non normalisé </w:t>
      </w:r>
      <w:r>
        <w:rPr>
          <w:rFonts w:cs="Times New Roman" w:ascii="Times New Roman" w:hAnsi="Times New Roman" w:asciiTheme="majorBidi" w:cstheme="majorBidi" w:hAnsiTheme="majorBidi"/>
          <w:sz w:val="24"/>
          <w:szCs w:val="24"/>
        </w:rPr>
        <w:t>et</w:t>
      </w:r>
      <w:r>
        <w:rPr>
          <w:rFonts w:cs="Times New Roman" w:ascii="Times New Roman" w:hAnsi="Times New Roman" w:asciiTheme="majorBidi" w:cstheme="majorBidi" w:hAnsiTheme="majorBidi"/>
          <w:i/>
          <w:iCs/>
          <w:sz w:val="24"/>
          <w:szCs w:val="24"/>
        </w:rPr>
        <w:t xml:space="preserve"> normalisé</w:t>
      </w:r>
      <w:r>
        <w:rPr>
          <w:rFonts w:cs="Times New Roman" w:ascii="Times New Roman" w:hAnsi="Times New Roman" w:asciiTheme="majorBidi" w:cstheme="majorBidi" w:hAnsiTheme="majorBidi"/>
          <w:sz w:val="24"/>
          <w:szCs w:val="24"/>
        </w:rPr>
        <w:t>.</w:t>
      </w:r>
    </w:p>
    <w:p>
      <w:pPr>
        <w:pStyle w:val="Normal"/>
        <w:spacing w:lineRule="auto" w:line="360"/>
        <w:rPr>
          <w:rFonts w:ascii="Arial" w:hAnsi="Arial" w:cs="Arial" w:asciiTheme="minorBidi" w:cstheme="minorBidi" w:hAnsiTheme="minorBidi"/>
          <w:b/>
          <w:b/>
          <w:bCs/>
          <w:sz w:val="24"/>
          <w:szCs w:val="24"/>
          <w:lang w:bidi="ar-DZ"/>
        </w:rPr>
      </w:pPr>
      <w:r>
        <w:rPr>
          <w:rFonts w:cs="Arial" w:cstheme="minorBidi"/>
          <w:b/>
          <w:bCs/>
          <w:sz w:val="24"/>
          <w:szCs w:val="24"/>
          <w:lang w:bidi="ar-DZ"/>
        </w:rPr>
      </w:r>
    </w:p>
    <w:tbl>
      <w:tblPr>
        <w:tblStyle w:val="Grilledutableau"/>
        <w:tblW w:w="9062" w:type="dxa"/>
        <w:jc w:val="left"/>
        <w:tblInd w:w="0" w:type="dxa"/>
        <w:tblCellMar>
          <w:top w:w="0" w:type="dxa"/>
          <w:left w:w="108" w:type="dxa"/>
          <w:bottom w:w="0" w:type="dxa"/>
          <w:right w:w="108" w:type="dxa"/>
        </w:tblCellMar>
        <w:tblLook w:noVBand="1" w:val="04a0" w:noHBand="0" w:lastColumn="0" w:firstColumn="1" w:lastRow="0" w:firstRow="1"/>
      </w:tblPr>
      <w:tblGrid>
        <w:gridCol w:w="1522"/>
        <w:gridCol w:w="1813"/>
        <w:gridCol w:w="2055"/>
        <w:gridCol w:w="1440"/>
        <w:gridCol w:w="2232"/>
      </w:tblGrid>
      <w:tr>
        <w:trPr/>
        <w:tc>
          <w:tcPr>
            <w:tcW w:w="1522" w:type="dxa"/>
            <w:tcBorders/>
            <w:shd w:fill="auto" w:val="clear"/>
          </w:tcPr>
          <w:p>
            <w:pPr>
              <w:pStyle w:val="Normal"/>
              <w:spacing w:lineRule="auto" w:line="360" w:before="0" w:after="0"/>
              <w:jc w:val="center"/>
              <w:rPr>
                <w:rFonts w:ascii="Arial" w:hAnsi="Arial" w:cs="Arial" w:asciiTheme="minorBidi" w:cstheme="minorBidi" w:hAnsiTheme="minorBidi"/>
                <w:b/>
                <w:b/>
                <w:bCs/>
                <w:sz w:val="24"/>
                <w:szCs w:val="24"/>
                <w:lang w:bidi="ar-DZ"/>
              </w:rPr>
            </w:pPr>
            <w:r>
              <w:rPr>
                <w:rFonts w:eastAsia="Arial" w:cs="Times New Roman" w:ascii="Times New Roman" w:hAnsi="Times New Roman" w:asciiTheme="majorBidi" w:cstheme="majorBidi" w:hAnsiTheme="majorBidi"/>
                <w:b/>
                <w:bCs/>
                <w:sz w:val="24"/>
                <w:szCs w:val="24"/>
                <w:lang w:val="fr-FR" w:eastAsia="fr-FR"/>
              </w:rPr>
              <w:t>Lexèmes</w:t>
            </w:r>
          </w:p>
        </w:tc>
        <w:tc>
          <w:tcPr>
            <w:tcW w:w="1813" w:type="dxa"/>
            <w:tcBorders/>
            <w:shd w:fill="auto" w:val="clear"/>
          </w:tcPr>
          <w:p>
            <w:pPr>
              <w:pStyle w:val="Normal"/>
              <w:spacing w:lineRule="auto" w:line="360" w:before="0" w:after="0"/>
              <w:jc w:val="center"/>
              <w:rPr>
                <w:rFonts w:ascii="Arial" w:hAnsi="Arial" w:cs="Arial" w:asciiTheme="minorBidi" w:cstheme="minorBidi" w:hAnsiTheme="minorBidi"/>
                <w:b/>
                <w:b/>
                <w:bCs/>
                <w:sz w:val="24"/>
                <w:szCs w:val="24"/>
                <w:lang w:bidi="ar-DZ"/>
              </w:rPr>
            </w:pPr>
            <w:r>
              <w:rPr>
                <w:rFonts w:eastAsia="Arial" w:cs="Times New Roman" w:ascii="Times New Roman" w:hAnsi="Times New Roman" w:asciiTheme="majorBidi" w:cstheme="majorBidi" w:hAnsiTheme="majorBidi"/>
                <w:b/>
                <w:bCs/>
                <w:sz w:val="24"/>
                <w:szCs w:val="24"/>
                <w:lang w:val="fr-FR" w:eastAsia="fr-FR"/>
              </w:rPr>
              <w:t>Tag ALP</w:t>
            </w:r>
          </w:p>
        </w:tc>
        <w:tc>
          <w:tcPr>
            <w:tcW w:w="2055" w:type="dxa"/>
            <w:tcBorders/>
            <w:shd w:fill="auto" w:val="clear"/>
          </w:tcPr>
          <w:p>
            <w:pPr>
              <w:pStyle w:val="Normal"/>
              <w:spacing w:before="0" w:after="0"/>
              <w:jc w:val="center"/>
              <w:rPr>
                <w:rFonts w:ascii="Times New Roman" w:hAnsi="Times New Roman" w:cs="Times New Roman" w:asciiTheme="majorBidi" w:cstheme="majorBidi" w:hAnsiTheme="majorBidi"/>
                <w:b/>
                <w:b/>
                <w:bCs/>
                <w:sz w:val="24"/>
                <w:szCs w:val="24"/>
              </w:rPr>
            </w:pPr>
            <w:r>
              <w:rPr>
                <w:rFonts w:eastAsia="Arial" w:cs="Times New Roman" w:ascii="Times New Roman" w:hAnsi="Times New Roman" w:asciiTheme="majorBidi" w:cstheme="majorBidi" w:hAnsiTheme="majorBidi"/>
                <w:b/>
                <w:bCs/>
                <w:sz w:val="24"/>
                <w:szCs w:val="24"/>
                <w:lang w:val="fr-FR" w:eastAsia="fr-FR"/>
              </w:rPr>
              <w:t>Tag</w:t>
            </w:r>
          </w:p>
          <w:p>
            <w:pPr>
              <w:pStyle w:val="Normal"/>
              <w:spacing w:lineRule="auto" w:line="360" w:before="0" w:after="0"/>
              <w:jc w:val="center"/>
              <w:rPr>
                <w:rFonts w:ascii="Arial" w:hAnsi="Arial" w:cs="Arial" w:asciiTheme="minorBidi" w:cstheme="minorBidi" w:hAnsiTheme="minorBidi"/>
                <w:b/>
                <w:b/>
                <w:bCs/>
                <w:sz w:val="24"/>
                <w:szCs w:val="24"/>
                <w:lang w:bidi="ar-DZ"/>
              </w:rPr>
            </w:pPr>
            <w:r>
              <w:rPr>
                <w:rFonts w:eastAsia="Arial" w:cs="Times New Roman" w:ascii="Times New Roman" w:hAnsi="Times New Roman" w:asciiTheme="majorBidi" w:cstheme="majorBidi" w:hAnsiTheme="majorBidi"/>
                <w:b/>
                <w:bCs/>
                <w:sz w:val="24"/>
                <w:szCs w:val="24"/>
                <w:lang w:val="fr-FR" w:eastAsia="fr-FR" w:bidi="ar-DZ"/>
              </w:rPr>
              <w:t>Correct</w:t>
            </w:r>
          </w:p>
        </w:tc>
        <w:tc>
          <w:tcPr>
            <w:tcW w:w="1440" w:type="dxa"/>
            <w:tcBorders/>
            <w:shd w:fill="auto" w:val="clear"/>
          </w:tcPr>
          <w:p>
            <w:pPr>
              <w:pStyle w:val="Normal"/>
              <w:spacing w:lineRule="auto" w:line="360" w:before="0" w:after="0"/>
              <w:jc w:val="center"/>
              <w:rPr>
                <w:rFonts w:ascii="Arial" w:hAnsi="Arial" w:cs="Arial" w:asciiTheme="minorBidi" w:cstheme="minorBidi" w:hAnsiTheme="minorBidi"/>
                <w:b/>
                <w:b/>
                <w:bCs/>
                <w:sz w:val="24"/>
                <w:szCs w:val="24"/>
                <w:lang w:bidi="ar-DZ"/>
              </w:rPr>
            </w:pPr>
            <w:r>
              <w:rPr>
                <w:rFonts w:eastAsia="Arial" w:cs="Times New Roman" w:ascii="Times New Roman" w:hAnsi="Times New Roman" w:asciiTheme="majorBidi" w:cstheme="majorBidi" w:hAnsiTheme="majorBidi"/>
                <w:b/>
                <w:bCs/>
                <w:sz w:val="24"/>
                <w:szCs w:val="24"/>
                <w:lang w:val="fr-FR" w:eastAsia="fr-FR"/>
              </w:rPr>
              <w:t>Analyse</w:t>
            </w:r>
          </w:p>
        </w:tc>
        <w:tc>
          <w:tcPr>
            <w:tcW w:w="2232" w:type="dxa"/>
            <w:tcBorders/>
            <w:shd w:fill="auto" w:val="clear"/>
          </w:tcPr>
          <w:p>
            <w:pPr>
              <w:pStyle w:val="Normal"/>
              <w:spacing w:lineRule="auto" w:line="360" w:before="0" w:after="0"/>
              <w:jc w:val="center"/>
              <w:rPr>
                <w:rFonts w:ascii="Arial" w:hAnsi="Arial" w:cs="Arial" w:asciiTheme="minorBidi" w:cstheme="minorBidi" w:hAnsiTheme="minorBidi"/>
                <w:b/>
                <w:b/>
                <w:bCs/>
                <w:sz w:val="24"/>
                <w:szCs w:val="24"/>
                <w:lang w:bidi="ar-DZ"/>
              </w:rPr>
            </w:pPr>
            <w:r>
              <w:rPr>
                <w:rFonts w:eastAsia="Arial" w:cs="Times New Roman" w:ascii="Times New Roman" w:hAnsi="Times New Roman" w:asciiTheme="majorBidi" w:cstheme="majorBidi" w:hAnsiTheme="majorBidi"/>
                <w:b/>
                <w:bCs/>
                <w:sz w:val="24"/>
                <w:szCs w:val="24"/>
                <w:lang w:val="fr-FR" w:eastAsia="fr-FR"/>
              </w:rPr>
              <w:t>contexte</w:t>
            </w:r>
          </w:p>
        </w:tc>
      </w:tr>
      <w:tr>
        <w:trPr/>
        <w:tc>
          <w:tcPr>
            <w:tcW w:w="1522"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كزافييه نوغيراس ومارسيل سيكالدي</w:t>
            </w:r>
            <w:r>
              <w:rPr>
                <w:rFonts w:eastAsia="Arial" w:cs="Arabic Typesetting" w:ascii="Arabic Typesetting" w:hAnsi="Arabic Typesetting"/>
                <w:color w:val="000000"/>
                <w:sz w:val="28"/>
                <w:szCs w:val="28"/>
                <w:rtl w:val="true"/>
                <w:lang w:val="fr-FR" w:eastAsia="fr-FR"/>
              </w:rPr>
              <w:t>.</w:t>
            </w:r>
          </w:p>
          <w:p>
            <w:pPr>
              <w:pStyle w:val="Normal"/>
              <w:spacing w:lineRule="auto" w:line="360" w:before="0" w:after="0"/>
              <w:rPr>
                <w:rFonts w:ascii="Times New Roman" w:hAnsi="Times New Roman" w:cs="Times New Roman" w:asciiTheme="majorBidi" w:cstheme="majorBidi" w:hAnsiTheme="majorBidi"/>
                <w:i/>
                <w:i/>
                <w:iCs/>
                <w:color w:val="000000"/>
                <w:sz w:val="20"/>
                <w:szCs w:val="20"/>
              </w:rPr>
            </w:pPr>
            <w:r>
              <w:rPr>
                <w:rFonts w:eastAsia="Arial" w:cs="Times New Roman" w:ascii="Times New Roman" w:hAnsi="Times New Roman" w:asciiTheme="majorBidi" w:cstheme="majorBidi" w:hAnsiTheme="majorBidi"/>
                <w:i/>
                <w:iCs/>
                <w:color w:val="000000"/>
                <w:sz w:val="20"/>
                <w:szCs w:val="20"/>
                <w:lang w:val="fr-FR" w:eastAsia="fr-FR"/>
              </w:rPr>
              <w:t xml:space="preserve"> </w:t>
            </w:r>
            <w:r>
              <w:rPr>
                <w:rFonts w:eastAsia="Arial" w:cs="Times New Roman" w:ascii="Times New Roman" w:hAnsi="Times New Roman" w:asciiTheme="majorBidi" w:cstheme="majorBidi" w:hAnsiTheme="majorBidi"/>
                <w:i/>
                <w:iCs/>
                <w:color w:val="000000"/>
                <w:sz w:val="20"/>
                <w:szCs w:val="20"/>
                <w:lang w:val="fr-FR" w:eastAsia="fr-FR"/>
              </w:rPr>
              <w:t>(Xavier Nougueras et Marcel Ceccaldi)</w:t>
            </w:r>
          </w:p>
          <w:p>
            <w:pPr>
              <w:pStyle w:val="Normal"/>
              <w:spacing w:lineRule="auto" w:line="360" w:before="0" w:after="0"/>
              <w:jc w:val="center"/>
              <w:rPr>
                <w:rFonts w:ascii="Times New Roman" w:hAnsi="Times New Roman" w:cs="Times New Roman" w:asciiTheme="majorBidi" w:cstheme="majorBidi" w:hAnsiTheme="majorBidi"/>
                <w:i/>
                <w:i/>
                <w:iCs/>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non normalisé et normalisé</w:t>
            </w:r>
          </w:p>
          <w:p>
            <w:pPr>
              <w:pStyle w:val="Normal"/>
              <w:spacing w:lineRule="auto" w:line="360" w:before="0" w:after="0"/>
              <w:jc w:val="center"/>
              <w:rPr>
                <w:rFonts w:ascii="Times New Roman" w:hAnsi="Times New Roman" w:eastAsia="Arial" w:cs="Times New Roman" w:asciiTheme="majorBidi" w:cstheme="majorBidi" w:hAnsiTheme="majorBidi"/>
                <w:b/>
                <w:b/>
                <w:bCs/>
                <w:i/>
                <w:i/>
                <w:iCs/>
                <w:sz w:val="20"/>
                <w:szCs w:val="20"/>
                <w:lang w:val="fr-FR" w:eastAsia="fr-FR" w:bidi="ar-DZ"/>
              </w:rPr>
            </w:pPr>
            <w:r>
              <w:rPr>
                <w:rFonts w:eastAsia="Arial" w:cs="Times New Roman" w:cstheme="majorBidi" w:ascii="Times New Roman" w:hAnsi="Times New Roman"/>
                <w:b/>
                <w:bCs/>
                <w:i/>
                <w:iCs/>
                <w:sz w:val="20"/>
                <w:szCs w:val="20"/>
                <w:lang w:val="fr-FR" w:eastAsia="fr-FR" w:bidi="ar-DZ"/>
              </w:rPr>
            </w:r>
          </w:p>
        </w:tc>
        <w:tc>
          <w:tcPr>
            <w:tcW w:w="1813"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NOM+NOM+</w:t>
            </w:r>
          </w:p>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PREP+ORG+</w:t>
            </w:r>
          </w:p>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VERBE</w:t>
            </w:r>
          </w:p>
          <w:p>
            <w:pPr>
              <w:pStyle w:val="Normal"/>
              <w:spacing w:lineRule="auto" w:line="360" w:before="0" w:after="0"/>
              <w:jc w:val="center"/>
              <w:rPr>
                <w:rFonts w:ascii="Times New Roman" w:hAnsi="Times New Roman" w:eastAsia="Arial" w:cs="Times New Roman" w:asciiTheme="majorBidi" w:cstheme="majorBidi" w:hAnsiTheme="majorBidi"/>
                <w:sz w:val="20"/>
                <w:szCs w:val="20"/>
                <w:lang w:val="fr-FR" w:eastAsia="fr-FR" w:bidi="ar-DZ"/>
              </w:rPr>
            </w:pPr>
            <w:r>
              <w:rPr>
                <w:rFonts w:eastAsia="Arial" w:cs="Times New Roman" w:cstheme="majorBidi" w:ascii="Times New Roman" w:hAnsi="Times New Roman"/>
                <w:sz w:val="20"/>
                <w:szCs w:val="20"/>
                <w:lang w:val="fr-FR" w:eastAsia="fr-FR" w:bidi="ar-DZ"/>
              </w:rPr>
            </w:r>
          </w:p>
        </w:tc>
        <w:tc>
          <w:tcPr>
            <w:tcW w:w="205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PERS+PERS+</w:t>
            </w:r>
          </w:p>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PREP+PERS+</w:t>
            </w:r>
          </w:p>
          <w:p>
            <w:pPr>
              <w:pStyle w:val="Normal"/>
              <w:spacing w:lineRule="auto" w:line="360" w:before="0" w:after="0"/>
              <w:jc w:val="center"/>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p>
        </w:tc>
        <w:tc>
          <w:tcPr>
            <w:tcW w:w="1440"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ALP ne reconnait pas ces lexèmes comme entités nommées mais comme des noms.</w:t>
            </w:r>
          </w:p>
        </w:tc>
        <w:tc>
          <w:tcPr>
            <w:tcW w:w="2232" w:type="dxa"/>
            <w:tcBorders/>
            <w:shd w:fill="auto" w:val="clear"/>
          </w:tcPr>
          <w:p>
            <w:pPr>
              <w:pStyle w:val="Normal"/>
              <w:bidi w:val="1"/>
              <w:spacing w:lineRule="auto" w:line="24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وأعلن وكيلا الدفاع عنه كزافييه نوغيراس ومارسيل سيكالدي</w:t>
            </w:r>
            <w:r>
              <w:rPr>
                <w:rFonts w:eastAsia="Arial" w:cs="Arabic Typesetting" w:ascii="Arabic Typesetting" w:hAnsi="Arabic Typesetting"/>
                <w:color w:val="000000"/>
                <w:sz w:val="28"/>
                <w:szCs w:val="28"/>
                <w:rtl w:val="true"/>
                <w:lang w:val="fr-FR" w:eastAsia="fr-FR"/>
              </w:rPr>
              <w:t>.</w:t>
            </w:r>
          </w:p>
          <w:p>
            <w:pPr>
              <w:pStyle w:val="Normal"/>
              <w:spacing w:lineRule="auto" w:line="240" w:before="0" w:after="0"/>
              <w:rPr>
                <w:rFonts w:ascii="Times New Roman" w:hAnsi="Times New Roman" w:eastAsia="Arial" w:cs="Times New Roman" w:asciiTheme="majorBidi" w:cstheme="majorBidi" w:hAnsiTheme="majorBidi"/>
                <w:sz w:val="20"/>
                <w:szCs w:val="20"/>
                <w:lang w:val="fr-FR" w:eastAsia="fr-FR" w:bidi="ar-DZ"/>
              </w:rPr>
            </w:pPr>
            <w:r>
              <w:rPr>
                <w:rFonts w:eastAsia="Arial" w:cs="Times New Roman" w:cstheme="majorBidi" w:ascii="Times New Roman" w:hAnsi="Times New Roman"/>
                <w:sz w:val="20"/>
                <w:szCs w:val="20"/>
                <w:lang w:val="fr-FR" w:eastAsia="fr-FR" w:bidi="ar-DZ"/>
              </w:rPr>
            </w:r>
          </w:p>
          <w:p>
            <w:pPr>
              <w:pStyle w:val="Normal"/>
              <w:spacing w:lineRule="auto" w:line="24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PREP+NOM+ADJ</w:t>
            </w:r>
          </w:p>
          <w:p>
            <w:pPr>
              <w:pStyle w:val="Normal"/>
              <w:spacing w:lineRule="auto" w:line="240" w:before="0" w:after="0"/>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sz w:val="20"/>
                <w:szCs w:val="20"/>
                <w:lang w:val="fr-FR" w:eastAsia="fr-FR" w:bidi="ar-DZ"/>
              </w:rPr>
              <w:t>DET+</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NOM+NOM+</w:t>
            </w:r>
          </w:p>
          <w:p>
            <w:pPr>
              <w:pStyle w:val="Normal"/>
              <w:spacing w:lineRule="auto" w:line="240" w:before="0" w:after="0"/>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PREP+ORG+VERBE</w:t>
            </w:r>
          </w:p>
        </w:tc>
      </w:tr>
      <w:tr>
        <w:trPr/>
        <w:tc>
          <w:tcPr>
            <w:tcW w:w="1522" w:type="dxa"/>
            <w:tcBorders/>
            <w:shd w:fill="auto" w:val="clear"/>
          </w:tcPr>
          <w:p>
            <w:pPr>
              <w:pStyle w:val="Normal"/>
              <w:bidi w:val="1"/>
              <w:spacing w:lineRule="auto" w:line="360" w:before="0" w:after="0"/>
              <w:jc w:val="left"/>
              <w:rPr>
                <w:rFonts w:ascii="Arial" w:hAnsi="Arial" w:cs="Arial" w:asciiTheme="minorBidi" w:cstheme="minorBidi" w:hAnsiTheme="minorBidi"/>
                <w:b/>
                <w:b/>
                <w:bCs/>
                <w:sz w:val="24"/>
                <w:szCs w:val="24"/>
                <w:lang w:bidi="ar-DZ"/>
              </w:rPr>
            </w:pPr>
            <w:r>
              <w:rPr>
                <w:rFonts w:ascii="Arabic Typesetting" w:hAnsi="Arabic Typesetting" w:eastAsia="Arial" w:cs="Arabic Typesetting"/>
                <w:color w:val="000000"/>
                <w:sz w:val="24"/>
                <w:sz w:val="24"/>
                <w:szCs w:val="24"/>
                <w:rtl w:val="true"/>
                <w:lang w:val="fr-FR" w:eastAsia="fr-FR"/>
              </w:rPr>
              <w:t xml:space="preserve">الطرابلسي </w:t>
            </w:r>
            <w:r>
              <w:rPr>
                <w:rFonts w:eastAsia="Arial" w:cs="Times New Roman" w:ascii="Times New Roman" w:hAnsi="Times New Roman"/>
                <w:i/>
                <w:iCs/>
                <w:color w:val="000000"/>
                <w:sz w:val="20"/>
                <w:szCs w:val="20"/>
                <w:rtl w:val="true"/>
                <w:lang w:val="fr-FR" w:eastAsia="fr-FR"/>
              </w:rPr>
              <w:t>(</w:t>
            </w:r>
            <w:r>
              <w:rPr>
                <w:rFonts w:eastAsia="Arial" w:cs="Times New Roman" w:ascii="Times New Roman" w:hAnsi="Times New Roman"/>
                <w:i/>
                <w:iCs/>
                <w:color w:val="000000"/>
                <w:sz w:val="20"/>
                <w:szCs w:val="20"/>
                <w:lang w:val="fr-FR" w:eastAsia="fr-FR"/>
              </w:rPr>
              <w:t>Trabelsi</w:t>
            </w:r>
            <w:r>
              <w:rPr>
                <w:rFonts w:eastAsia="Arial" w:cs="Times New Roman" w:ascii="Times New Roman" w:hAnsi="Times New Roman"/>
                <w:i/>
                <w:iCs/>
                <w:color w:val="000000"/>
                <w:sz w:val="20"/>
                <w:szCs w:val="20"/>
                <w:rtl w:val="true"/>
                <w:lang w:val="fr-FR" w:eastAsia="fr-FR"/>
              </w:rPr>
              <w:t>)</w:t>
            </w:r>
          </w:p>
        </w:tc>
        <w:tc>
          <w:tcPr>
            <w:tcW w:w="1813"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VERBE</w:t>
            </w:r>
          </w:p>
        </w:tc>
        <w:tc>
          <w:tcPr>
            <w:tcW w:w="205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p>
        </w:tc>
        <w:tc>
          <w:tcPr>
            <w:tcW w:w="1440"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 xml:space="preserve">ALP ne reconnait pas cette entité nommée quand elle est dissociée de sa première entité nommée Personne </w:t>
            </w:r>
            <w:r>
              <w:rPr>
                <w:rFonts w:eastAsia="Arial" w:cs="Times New Roman" w:ascii="Times New Roman" w:hAnsi="Times New Roman"/>
                <w:i/>
                <w:iCs/>
                <w:sz w:val="20"/>
                <w:szCs w:val="20"/>
                <w:lang w:val="fr-FR" w:eastAsia="fr-FR" w:bidi="ar-DZ"/>
              </w:rPr>
              <w:t>(</w:t>
            </w:r>
            <w:r>
              <w:rPr>
                <w:rFonts w:ascii="Times New Roman" w:hAnsi="Times New Roman" w:eastAsia="Arial" w:cs="Times New Roman"/>
                <w:i/>
                <w:i/>
                <w:iCs/>
                <w:color w:val="000000"/>
                <w:sz w:val="20"/>
                <w:sz w:val="20"/>
                <w:szCs w:val="20"/>
                <w:rtl w:val="true"/>
                <w:lang w:val="fr-FR" w:eastAsia="fr-FR"/>
              </w:rPr>
              <w:t>بلحسن</w:t>
            </w:r>
            <w:r>
              <w:rPr>
                <w:rFonts w:eastAsia="Arial" w:cs="Times New Roman" w:ascii="Times New Roman" w:hAnsi="Times New Roman"/>
                <w:i/>
                <w:iCs/>
                <w:color w:val="000000"/>
                <w:sz w:val="20"/>
                <w:szCs w:val="20"/>
                <w:lang w:val="fr-FR" w:eastAsia="fr-FR"/>
              </w:rPr>
              <w:t>).</w:t>
            </w:r>
          </w:p>
        </w:tc>
        <w:tc>
          <w:tcPr>
            <w:tcW w:w="2232"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ويواجه الطرابلسي في فرنسا</w:t>
            </w:r>
            <w:r>
              <w:rPr>
                <w:rFonts w:eastAsia="Arial" w:cs="Arabic Typesetting" w:ascii="Arabic Typesetting" w:hAnsi="Arabic Typesetting"/>
                <w:color w:val="000000"/>
                <w:sz w:val="28"/>
                <w:szCs w:val="28"/>
                <w:rtl w:val="true"/>
                <w:lang w:val="fr-FR" w:eastAsia="fr-FR"/>
              </w:rPr>
              <w:t>.</w:t>
            </w:r>
          </w:p>
          <w:p>
            <w:pPr>
              <w:pStyle w:val="Normal"/>
              <w:spacing w:before="0" w:after="0"/>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sz w:val="20"/>
                <w:szCs w:val="20"/>
                <w:lang w:val="fr-FR" w:eastAsia="fr-FR" w:bidi="ar-DZ"/>
              </w:rPr>
              <w:t>PREP+</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VERBE</w:t>
            </w:r>
            <w:r>
              <w:rPr>
                <w:rFonts w:eastAsia="Arial" w:cs="Times New Roman" w:ascii="Times New Roman" w:hAnsi="Times New Roman" w:asciiTheme="majorBidi" w:cstheme="majorBidi" w:hAnsiTheme="majorBidi"/>
                <w:sz w:val="20"/>
                <w:szCs w:val="20"/>
                <w:lang w:val="fr-FR" w:eastAsia="fr-FR" w:bidi="ar-DZ"/>
              </w:rPr>
              <w:t>+</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VERBE</w:t>
            </w:r>
          </w:p>
          <w:p>
            <w:pPr>
              <w:pStyle w:val="Normal"/>
              <w:spacing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+PREP+NOM</w:t>
            </w:r>
          </w:p>
        </w:tc>
      </w:tr>
      <w:tr>
        <w:trPr/>
        <w:tc>
          <w:tcPr>
            <w:tcW w:w="1522" w:type="dxa"/>
            <w:tcBorders/>
            <w:shd w:fill="auto" w:val="clear"/>
          </w:tcPr>
          <w:p>
            <w:pPr>
              <w:pStyle w:val="Normal"/>
              <w:bidi w:val="1"/>
              <w:spacing w:lineRule="auto" w:line="360" w:before="0" w:after="0"/>
              <w:jc w:val="left"/>
              <w:rPr>
                <w:rFonts w:ascii="Times New Roman" w:hAnsi="Times New Roman" w:cs="Times New Roman"/>
                <w:i/>
                <w:i/>
                <w:iCs/>
                <w:color w:val="000000"/>
                <w:sz w:val="20"/>
                <w:szCs w:val="20"/>
              </w:rPr>
            </w:pPr>
            <w:r>
              <w:rPr>
                <w:rFonts w:ascii="Arabic Typesetting" w:hAnsi="Arabic Typesetting" w:eastAsia="Arial" w:cs="Arabic Typesetting"/>
                <w:color w:val="000000"/>
                <w:sz w:val="24"/>
                <w:sz w:val="24"/>
                <w:szCs w:val="24"/>
                <w:rtl w:val="true"/>
                <w:lang w:val="fr-FR" w:eastAsia="fr-FR"/>
              </w:rPr>
              <w:t xml:space="preserve">الطرابلسي </w:t>
            </w:r>
            <w:r>
              <w:rPr>
                <w:rFonts w:eastAsia="Arial" w:cs="Times New Roman" w:ascii="Times New Roman" w:hAnsi="Times New Roman"/>
                <w:i/>
                <w:iCs/>
                <w:color w:val="000000"/>
                <w:sz w:val="20"/>
                <w:szCs w:val="20"/>
                <w:rtl w:val="true"/>
                <w:lang w:val="fr-FR" w:eastAsia="fr-FR"/>
              </w:rPr>
              <w:t>(</w:t>
            </w:r>
            <w:r>
              <w:rPr>
                <w:rFonts w:eastAsia="Arial" w:cs="Times New Roman" w:ascii="Times New Roman" w:hAnsi="Times New Roman"/>
                <w:i/>
                <w:iCs/>
                <w:color w:val="000000"/>
                <w:sz w:val="20"/>
                <w:szCs w:val="20"/>
                <w:lang w:val="fr-FR" w:eastAsia="fr-FR"/>
              </w:rPr>
              <w:t>Trabelsi</w:t>
            </w:r>
            <w:r>
              <w:rPr>
                <w:rFonts w:eastAsia="Arial" w:cs="Times New Roman" w:ascii="Times New Roman" w:hAnsi="Times New Roman"/>
                <w:i/>
                <w:iCs/>
                <w:color w:val="000000"/>
                <w:sz w:val="20"/>
                <w:szCs w:val="20"/>
                <w:rtl w:val="true"/>
                <w:lang w:val="fr-FR" w:eastAsia="fr-FR"/>
              </w:rPr>
              <w:t>)</w:t>
            </w:r>
          </w:p>
          <w:p>
            <w:pPr>
              <w:pStyle w:val="Normal"/>
              <w:bidi w:val="1"/>
              <w:spacing w:before="0" w:after="0"/>
              <w:jc w:val="center"/>
              <w:rPr>
                <w:rFonts w:ascii="Arial" w:hAnsi="Arial" w:cs="Arial" w:asciiTheme="minorBidi" w:cstheme="minorBidi" w:hAnsiTheme="minorBidi"/>
                <w:sz w:val="24"/>
                <w:szCs w:val="24"/>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non normalisé et normalisé</w:t>
            </w:r>
          </w:p>
        </w:tc>
        <w:tc>
          <w:tcPr>
            <w:tcW w:w="1813"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p>
        </w:tc>
        <w:tc>
          <w:tcPr>
            <w:tcW w:w="205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p>
        </w:tc>
        <w:tc>
          <w:tcPr>
            <w:tcW w:w="1440"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 xml:space="preserve">ALP ne reconnait pas cette entité nommée quand elle est dissociée de sa première entité nommée Personne </w:t>
            </w:r>
            <w:r>
              <w:rPr>
                <w:rFonts w:eastAsia="Arial" w:cs="Times New Roman" w:ascii="Times New Roman" w:hAnsi="Times New Roman"/>
                <w:i/>
                <w:iCs/>
                <w:sz w:val="20"/>
                <w:szCs w:val="20"/>
                <w:lang w:val="fr-FR" w:eastAsia="fr-FR" w:bidi="ar-DZ"/>
              </w:rPr>
              <w:t>(</w:t>
            </w:r>
            <w:r>
              <w:rPr>
                <w:rFonts w:ascii="Times New Roman" w:hAnsi="Times New Roman" w:eastAsia="Arial" w:cs="Times New Roman"/>
                <w:i/>
                <w:i/>
                <w:iCs/>
                <w:color w:val="000000"/>
                <w:sz w:val="20"/>
                <w:sz w:val="20"/>
                <w:szCs w:val="20"/>
                <w:rtl w:val="true"/>
                <w:lang w:val="fr-FR" w:eastAsia="fr-FR"/>
              </w:rPr>
              <w:t>بلحسن</w:t>
            </w:r>
            <w:r>
              <w:rPr>
                <w:rFonts w:eastAsia="Arial" w:cs="Times New Roman" w:ascii="Times New Roman" w:hAnsi="Times New Roman"/>
                <w:i/>
                <w:iCs/>
                <w:color w:val="000000"/>
                <w:sz w:val="20"/>
                <w:szCs w:val="20"/>
                <w:lang w:val="fr-FR" w:eastAsia="fr-FR"/>
              </w:rPr>
              <w:t>).</w:t>
            </w:r>
          </w:p>
        </w:tc>
        <w:tc>
          <w:tcPr>
            <w:tcW w:w="2232" w:type="dxa"/>
            <w:tcBorders/>
            <w:shd w:fill="auto" w:val="clear"/>
          </w:tcPr>
          <w:p>
            <w:pPr>
              <w:pStyle w:val="Normal"/>
              <w:bidi w:val="1"/>
              <w:spacing w:lineRule="auto" w:line="24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 xml:space="preserve">الذي سجن الطرابلسي </w:t>
            </w:r>
          </w:p>
          <w:p>
            <w:pPr>
              <w:pStyle w:val="Normal"/>
              <w:spacing w:lineRule="auto" w:line="240" w:before="0" w:after="0"/>
              <w:rPr>
                <w:rFonts w:ascii="Times New Roman" w:hAnsi="Times New Roman" w:eastAsia="Arial" w:cs="Times New Roman" w:asciiTheme="majorBidi" w:cstheme="majorBidi" w:hAnsiTheme="majorBidi"/>
                <w:sz w:val="20"/>
                <w:szCs w:val="20"/>
                <w:lang w:val="fr-FR" w:eastAsia="fr-FR" w:bidi="ar-DZ"/>
              </w:rPr>
            </w:pPr>
            <w:r>
              <w:rPr>
                <w:rFonts w:eastAsia="Arial" w:cs="Times New Roman" w:cstheme="majorBidi" w:ascii="Times New Roman" w:hAnsi="Times New Roman"/>
                <w:sz w:val="20"/>
                <w:szCs w:val="20"/>
                <w:lang w:val="fr-FR" w:eastAsia="fr-FR" w:bidi="ar-DZ"/>
              </w:rPr>
            </w:r>
          </w:p>
          <w:p>
            <w:pPr>
              <w:pStyle w:val="Normal"/>
              <w:spacing w:lineRule="auto" w:line="24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PREP+VERBE+</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p>
          <w:p>
            <w:pPr>
              <w:pStyle w:val="Normal"/>
              <w:spacing w:lineRule="auto" w:line="240" w:before="0" w:after="0"/>
              <w:rPr>
                <w:rFonts w:ascii="Times New Roman" w:hAnsi="Times New Roman" w:eastAsia="Arial" w:cs="Times New Roman" w:asciiTheme="majorBidi" w:cstheme="majorBidi" w:hAnsiTheme="majorBidi"/>
                <w:sz w:val="20"/>
                <w:szCs w:val="20"/>
                <w:lang w:val="fr-FR" w:eastAsia="fr-FR" w:bidi="ar-DZ"/>
              </w:rPr>
            </w:pPr>
            <w:r>
              <w:rPr>
                <w:rFonts w:eastAsia="Arial" w:cs="Times New Roman" w:cstheme="majorBidi" w:ascii="Times New Roman" w:hAnsi="Times New Roman"/>
                <w:sz w:val="20"/>
                <w:szCs w:val="20"/>
                <w:lang w:val="fr-FR" w:eastAsia="fr-FR" w:bidi="ar-DZ"/>
              </w:rPr>
            </w:r>
          </w:p>
        </w:tc>
      </w:tr>
      <w:tr>
        <w:trPr/>
        <w:tc>
          <w:tcPr>
            <w:tcW w:w="1522" w:type="dxa"/>
            <w:tcBorders/>
            <w:shd w:fill="auto" w:val="clear"/>
          </w:tcPr>
          <w:p>
            <w:pPr>
              <w:pStyle w:val="Normal"/>
              <w:spacing w:lineRule="auto" w:line="360" w:before="0" w:after="0"/>
              <w:rPr>
                <w:rFonts w:ascii="Arabic Typesetting" w:hAnsi="Arabic Typesetting" w:cs="Arabic Typesetting"/>
                <w:color w:val="000000"/>
                <w:sz w:val="28"/>
                <w:szCs w:val="28"/>
              </w:rPr>
            </w:pPr>
            <w:r>
              <w:rPr>
                <w:rFonts w:eastAsia="Arial" w:cs="Arabic Typesetting" w:ascii="Arabic Typesetting" w:hAnsi="Arabic Typesetting"/>
                <w:color w:val="000000"/>
                <w:sz w:val="28"/>
                <w:szCs w:val="28"/>
                <w:lang w:val="fr-FR" w:eastAsia="fr-FR"/>
              </w:rPr>
              <w:t>(</w:t>
            </w:r>
            <w:r>
              <w:rPr>
                <w:rFonts w:eastAsia="Arial" w:cs="Times New Roman" w:ascii="Times New Roman" w:hAnsi="Times New Roman"/>
                <w:i/>
                <w:iCs/>
                <w:color w:val="000000"/>
                <w:sz w:val="20"/>
                <w:szCs w:val="20"/>
                <w:lang w:val="fr-FR" w:eastAsia="fr-FR"/>
              </w:rPr>
              <w:t>Aix En Provence</w:t>
            </w:r>
            <w:r>
              <w:rPr>
                <w:rFonts w:eastAsia="Arial" w:cs="Arabic Typesetting" w:ascii="Arabic Typesetting" w:hAnsi="Arabic Typesetting"/>
                <w:color w:val="000000"/>
                <w:sz w:val="28"/>
                <w:szCs w:val="28"/>
                <w:lang w:val="fr-FR" w:eastAsia="fr-FR"/>
              </w:rPr>
              <w:t>)</w:t>
            </w:r>
            <w:r>
              <w:rPr>
                <w:rFonts w:ascii="Arabic Typesetting" w:hAnsi="Arabic Typesetting" w:eastAsia="Arial" w:cs="Arabic Typesetting"/>
                <w:color w:val="000000"/>
                <w:sz w:val="28"/>
                <w:sz w:val="28"/>
                <w:szCs w:val="28"/>
                <w:rtl w:val="true"/>
                <w:lang w:val="fr-FR" w:eastAsia="fr-FR"/>
              </w:rPr>
              <w:t>إيكس أن بروفانس</w:t>
            </w:r>
          </w:p>
          <w:p>
            <w:pPr>
              <w:pStyle w:val="Normal"/>
              <w:spacing w:before="0" w:after="0"/>
              <w:jc w:val="center"/>
              <w:rPr>
                <w:rFonts w:ascii="Arabic Typesetting" w:hAnsi="Arabic Typesetting" w:cs="Arabic Typesetting"/>
                <w:color w:val="000000"/>
                <w:sz w:val="28"/>
                <w:szCs w:val="28"/>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non normalisé et normalisé</w:t>
            </w:r>
          </w:p>
          <w:p>
            <w:pPr>
              <w:pStyle w:val="Normal"/>
              <w:spacing w:before="0" w:after="0"/>
              <w:rPr>
                <w:rFonts w:ascii="Arial" w:hAnsi="Arial" w:eastAsia="Arial" w:cs="Arial" w:asciiTheme="minorBidi" w:cstheme="minorBidi" w:hAnsiTheme="minorBidi"/>
                <w:sz w:val="24"/>
                <w:szCs w:val="24"/>
                <w:lang w:val="fr-FR" w:eastAsia="fr-FR" w:bidi="ar-DZ"/>
              </w:rPr>
            </w:pPr>
            <w:r>
              <w:rPr>
                <w:rFonts w:eastAsia="Arial" w:cs="Arial" w:cstheme="minorBidi"/>
                <w:sz w:val="24"/>
                <w:szCs w:val="24"/>
                <w:lang w:val="fr-FR" w:eastAsia="fr-FR" w:bidi="ar-DZ"/>
              </w:rPr>
            </w:r>
          </w:p>
        </w:tc>
        <w:tc>
          <w:tcPr>
            <w:tcW w:w="1813"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ORG+PREP+NOM</w:t>
            </w:r>
          </w:p>
        </w:tc>
        <w:tc>
          <w:tcPr>
            <w:tcW w:w="205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p>
        </w:tc>
        <w:tc>
          <w:tcPr>
            <w:tcW w:w="1440" w:type="dxa"/>
            <w:tcBorders/>
            <w:shd w:fill="auto" w:val="clear"/>
          </w:tcPr>
          <w:p>
            <w:pPr>
              <w:pStyle w:val="Normal"/>
              <w:spacing w:lineRule="auto" w:line="240" w:before="0" w:after="0"/>
              <w:rPr>
                <w:rFonts w:ascii="Arabic Typesetting" w:hAnsi="Arabic Typesetting" w:cs="Arabic Typesetting"/>
                <w:color w:val="000000"/>
                <w:sz w:val="28"/>
                <w:szCs w:val="28"/>
              </w:rPr>
            </w:pPr>
            <w:r>
              <w:rPr>
                <w:rFonts w:eastAsia="Arial" w:cs="Times New Roman" w:ascii="Times New Roman" w:hAnsi="Times New Roman" w:asciiTheme="majorBidi" w:cstheme="majorBidi" w:hAnsiTheme="majorBidi"/>
                <w:sz w:val="20"/>
                <w:szCs w:val="20"/>
                <w:lang w:val="fr-FR" w:eastAsia="fr-FR" w:bidi="ar-DZ"/>
              </w:rPr>
              <w:t xml:space="preserve">ALP ne reconnait pas l’entité </w:t>
            </w:r>
          </w:p>
          <w:p>
            <w:pPr>
              <w:pStyle w:val="Normal"/>
              <w:spacing w:lineRule="auto" w:line="240" w:before="0" w:after="0"/>
              <w:rPr>
                <w:rFonts w:ascii="Times New Roman" w:hAnsi="Times New Roman" w:cs="Times New Roman"/>
                <w:color w:val="000000"/>
                <w:sz w:val="20"/>
                <w:szCs w:val="20"/>
              </w:rPr>
            </w:pPr>
            <w:r>
              <w:rPr>
                <w:rFonts w:ascii="Arabic Typesetting" w:hAnsi="Arabic Typesetting" w:eastAsia="Arial" w:cs="Arabic Typesetting"/>
                <w:color w:val="000000"/>
                <w:sz w:val="28"/>
                <w:sz w:val="28"/>
                <w:szCs w:val="28"/>
                <w:rtl w:val="true"/>
                <w:lang w:val="fr-FR" w:eastAsia="fr-FR"/>
              </w:rPr>
              <w:t>إيكس أن بروفانس</w:t>
            </w:r>
            <w:r>
              <w:rPr>
                <w:rFonts w:ascii="Arabic Typesetting" w:hAnsi="Arabic Typesetting" w:eastAsia="Arial" w:cs="Arabic Typesetting"/>
                <w:color w:val="000000"/>
                <w:sz w:val="28"/>
                <w:sz w:val="28"/>
                <w:szCs w:val="28"/>
                <w:lang w:val="fr-FR" w:eastAsia="fr-FR"/>
              </w:rPr>
              <w:t xml:space="preserve"> </w:t>
            </w:r>
            <w:r>
              <w:rPr>
                <w:rFonts w:eastAsia="Arial" w:cs="Arabic Typesetting" w:ascii="Arabic Typesetting" w:hAnsi="Arabic Typesetting"/>
                <w:color w:val="000000"/>
                <w:sz w:val="28"/>
                <w:szCs w:val="28"/>
                <w:lang w:val="fr-FR" w:eastAsia="fr-FR"/>
              </w:rPr>
              <w:t xml:space="preserve">car </w:t>
            </w:r>
            <w:r>
              <w:rPr>
                <w:rFonts w:eastAsia="Arial" w:cs="Times New Roman" w:ascii="Times New Roman" w:hAnsi="Times New Roman" w:asciiTheme="majorBidi" w:cstheme="majorBidi" w:hAnsiTheme="majorBidi"/>
                <w:color w:val="000000"/>
                <w:sz w:val="20"/>
                <w:szCs w:val="20"/>
                <w:lang w:val="fr-FR" w:eastAsia="fr-FR"/>
              </w:rPr>
              <w:t xml:space="preserve">elle est précédé par les mot </w:t>
            </w:r>
            <w:r>
              <w:rPr>
                <w:rFonts w:ascii="Arabic Typesetting" w:hAnsi="Arabic Typesetting" w:eastAsia="Arial" w:cs="Arabic Typesetting"/>
                <w:color w:val="000000"/>
                <w:sz w:val="28"/>
                <w:sz w:val="28"/>
                <w:szCs w:val="28"/>
                <w:rtl w:val="true"/>
                <w:lang w:val="fr-FR" w:eastAsia="fr-FR"/>
              </w:rPr>
              <w:t>محكمة الاستئناف</w:t>
            </w:r>
            <w:r>
              <w:rPr>
                <w:rFonts w:ascii="Arabic Typesetting" w:hAnsi="Arabic Typesetting" w:eastAsia="Arial" w:cs="Arabic Typesetting"/>
                <w:color w:val="000000"/>
                <w:sz w:val="28"/>
                <w:sz w:val="28"/>
                <w:szCs w:val="28"/>
                <w:lang w:val="fr-FR" w:eastAsia="fr-FR"/>
              </w:rPr>
              <w:t xml:space="preserve"> </w:t>
            </w:r>
            <w:r>
              <w:rPr>
                <w:rFonts w:eastAsia="Arial" w:cs="Times New Roman" w:ascii="Times New Roman" w:hAnsi="Times New Roman"/>
                <w:color w:val="000000"/>
                <w:sz w:val="20"/>
                <w:szCs w:val="20"/>
                <w:lang w:val="fr-FR" w:eastAsia="fr-FR"/>
              </w:rPr>
              <w:t>(Cours de cassation) qui introduit le nom de cette organisation.</w:t>
            </w:r>
          </w:p>
          <w:p>
            <w:pPr>
              <w:pStyle w:val="Normal"/>
              <w:spacing w:lineRule="auto" w:line="240" w:before="0" w:after="0"/>
              <w:rPr>
                <w:rFonts w:ascii="Times New Roman" w:hAnsi="Times New Roman" w:eastAsia="Arial" w:cs="Times New Roman" w:asciiTheme="majorBidi" w:cstheme="majorBidi" w:hAnsiTheme="majorBidi"/>
                <w:sz w:val="20"/>
                <w:szCs w:val="20"/>
                <w:lang w:val="fr-FR" w:eastAsia="fr-FR" w:bidi="ar-DZ"/>
              </w:rPr>
            </w:pPr>
            <w:r>
              <w:rPr>
                <w:rFonts w:eastAsia="Arial" w:cs="Times New Roman" w:cstheme="majorBidi" w:ascii="Times New Roman" w:hAnsi="Times New Roman"/>
                <w:sz w:val="20"/>
                <w:szCs w:val="20"/>
                <w:lang w:val="fr-FR" w:eastAsia="fr-FR" w:bidi="ar-DZ"/>
              </w:rPr>
            </w:r>
          </w:p>
        </w:tc>
        <w:tc>
          <w:tcPr>
            <w:tcW w:w="2232" w:type="dxa"/>
            <w:tcBorders/>
            <w:shd w:fill="auto" w:val="clear"/>
          </w:tcPr>
          <w:p>
            <w:pPr>
              <w:pStyle w:val="Normal"/>
              <w:bidi w:val="1"/>
              <w:spacing w:lineRule="auto" w:line="24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في إيكس أن بروفانس</w:t>
            </w:r>
          </w:p>
          <w:p>
            <w:pPr>
              <w:pStyle w:val="Normal"/>
              <w:spacing w:lineRule="auto" w:line="240" w:before="0" w:after="0"/>
              <w:rPr>
                <w:rFonts w:ascii="Times New Roman" w:hAnsi="Times New Roman" w:eastAsia="Arial" w:cs="Times New Roman" w:asciiTheme="majorBidi" w:cstheme="majorBidi" w:hAnsiTheme="majorBidi"/>
                <w:color w:val="000000"/>
                <w:sz w:val="20"/>
                <w:szCs w:val="20"/>
                <w:lang w:val="fr-FR" w:eastAsia="fr-FR"/>
              </w:rPr>
            </w:pPr>
            <w:r>
              <w:rPr>
                <w:rFonts w:eastAsia="Arial" w:cs="Times New Roman" w:cstheme="majorBidi" w:ascii="Times New Roman" w:hAnsi="Times New Roman"/>
                <w:color w:val="000000"/>
                <w:sz w:val="20"/>
                <w:szCs w:val="20"/>
                <w:lang w:val="fr-FR" w:eastAsia="fr-FR"/>
              </w:rPr>
            </w:r>
          </w:p>
          <w:p>
            <w:pPr>
              <w:pStyle w:val="Normal"/>
              <w:spacing w:lineRule="auto" w:line="240" w:before="0" w:after="0"/>
              <w:rPr>
                <w:rFonts w:ascii="Times New Roman" w:hAnsi="Times New Roman" w:cs="Times New Roman" w:asciiTheme="majorBidi" w:cstheme="majorBidi" w:hAnsiTheme="majorBidi"/>
                <w:color w:val="808080" w:themeColor="background1" w:themeShade="80"/>
                <w:sz w:val="20"/>
                <w:szCs w:val="20"/>
              </w:rPr>
            </w:pPr>
            <w:r>
              <w:rPr>
                <w:rFonts w:eastAsia="Arial" w:cs="Times New Roman" w:ascii="Times New Roman" w:hAnsi="Times New Roman" w:asciiTheme="majorBidi" w:cstheme="majorBidi" w:hAnsiTheme="majorBidi"/>
                <w:color w:val="000000"/>
                <w:sz w:val="20"/>
                <w:szCs w:val="20"/>
                <w:lang w:val="fr-FR" w:eastAsia="fr-FR"/>
              </w:rPr>
              <w:t>PREP+</w:t>
            </w:r>
            <w:r>
              <w:rPr>
                <w:rFonts w:eastAsia="Arial" w:cs="Times New Roman" w:ascii="Times New Roman" w:hAnsi="Times New Roman" w:asciiTheme="majorBidi" w:cstheme="majorBidi" w:hAnsiTheme="majorBidi"/>
                <w:color w:val="808080" w:themeColor="background1" w:themeShade="80"/>
                <w:sz w:val="20"/>
                <w:szCs w:val="20"/>
                <w:lang w:val="fr-FR" w:eastAsia="fr-FR"/>
              </w:rPr>
              <w:t>ORG+PREP+</w:t>
            </w:r>
          </w:p>
          <w:p>
            <w:pPr>
              <w:pStyle w:val="Normal"/>
              <w:spacing w:lineRule="auto" w:line="240" w:before="0" w:after="0"/>
              <w:rPr>
                <w:rFonts w:ascii="Times New Roman" w:hAnsi="Times New Roman" w:cs="Times New Roman" w:asciiTheme="majorBidi" w:cstheme="majorBidi" w:hAnsiTheme="majorBidi"/>
                <w:color w:val="808080" w:themeColor="background1" w:themeShade="80"/>
                <w:sz w:val="20"/>
                <w:szCs w:val="20"/>
              </w:rPr>
            </w:pPr>
            <w:r>
              <w:rPr>
                <w:rFonts w:eastAsia="Arial" w:cs="Times New Roman" w:ascii="Times New Roman" w:hAnsi="Times New Roman" w:asciiTheme="majorBidi" w:cstheme="majorBidi" w:hAnsiTheme="majorBidi"/>
                <w:color w:val="808080" w:themeColor="background1" w:themeShade="80"/>
                <w:sz w:val="20"/>
                <w:szCs w:val="20"/>
                <w:lang w:val="fr-FR" w:eastAsia="fr-FR"/>
              </w:rPr>
              <w:t>NOM</w:t>
            </w:r>
          </w:p>
          <w:p>
            <w:pPr>
              <w:pStyle w:val="Normal"/>
              <w:spacing w:lineRule="auto" w:line="240" w:before="0" w:after="0"/>
              <w:rPr>
                <w:rFonts w:ascii="Times New Roman" w:hAnsi="Times New Roman" w:eastAsia="Arial" w:cs="Times New Roman" w:asciiTheme="majorBidi" w:cstheme="majorBidi" w:hAnsiTheme="majorBidi"/>
                <w:color w:val="000000"/>
                <w:sz w:val="20"/>
                <w:szCs w:val="20"/>
                <w:lang w:val="fr-FR" w:eastAsia="fr-FR"/>
              </w:rPr>
            </w:pPr>
            <w:r>
              <w:rPr>
                <w:rFonts w:eastAsia="Arial" w:cs="Times New Roman" w:cstheme="majorBidi" w:ascii="Times New Roman" w:hAnsi="Times New Roman"/>
                <w:color w:val="000000"/>
                <w:sz w:val="20"/>
                <w:szCs w:val="20"/>
                <w:lang w:val="fr-FR" w:eastAsia="fr-FR"/>
              </w:rPr>
            </w:r>
          </w:p>
          <w:p>
            <w:pPr>
              <w:pStyle w:val="Normal"/>
              <w:spacing w:lineRule="auto" w:line="240" w:before="0" w:after="0"/>
              <w:rPr>
                <w:rFonts w:ascii="Times New Roman" w:hAnsi="Times New Roman" w:eastAsia="Arial" w:cs="Times New Roman" w:asciiTheme="majorBidi" w:cstheme="majorBidi" w:hAnsiTheme="majorBidi"/>
                <w:sz w:val="20"/>
                <w:szCs w:val="20"/>
                <w:lang w:val="fr-FR" w:eastAsia="fr-FR" w:bidi="ar-DZ"/>
              </w:rPr>
            </w:pPr>
            <w:r>
              <w:rPr>
                <w:rFonts w:eastAsia="Arial" w:cs="Times New Roman" w:cstheme="majorBidi" w:ascii="Times New Roman" w:hAnsi="Times New Roman"/>
                <w:sz w:val="20"/>
                <w:szCs w:val="20"/>
                <w:lang w:val="fr-FR" w:eastAsia="fr-FR" w:bidi="ar-DZ"/>
              </w:rPr>
            </w:r>
          </w:p>
        </w:tc>
      </w:tr>
      <w:tr>
        <w:trPr/>
        <w:tc>
          <w:tcPr>
            <w:tcW w:w="1522" w:type="dxa"/>
            <w:tcBorders/>
            <w:shd w:fill="auto" w:val="clear"/>
          </w:tcPr>
          <w:p>
            <w:pPr>
              <w:pStyle w:val="Normal"/>
              <w:bidi w:val="1"/>
              <w:spacing w:lineRule="auto" w:line="360" w:before="0" w:after="0"/>
              <w:jc w:val="left"/>
              <w:rPr>
                <w:rFonts w:ascii="Times New Roman" w:hAnsi="Times New Roman" w:cs="Times New Roman"/>
                <w:i/>
                <w:i/>
                <w:iCs/>
                <w:color w:val="000000"/>
                <w:sz w:val="20"/>
                <w:szCs w:val="20"/>
              </w:rPr>
            </w:pPr>
            <w:r>
              <w:rPr>
                <w:rFonts w:ascii="Arabic Typesetting" w:hAnsi="Arabic Typesetting" w:eastAsia="Arial" w:cs="Arabic Typesetting"/>
                <w:color w:val="000000"/>
                <w:sz w:val="24"/>
                <w:sz w:val="24"/>
                <w:szCs w:val="24"/>
                <w:rtl w:val="true"/>
                <w:lang w:val="fr-FR" w:eastAsia="fr-FR"/>
              </w:rPr>
              <w:t>الطرابلسي</w:t>
            </w:r>
            <w:r>
              <w:rPr>
                <w:rFonts w:ascii="Arabic Typesetting" w:hAnsi="Arabic Typesetting" w:eastAsia="Arial" w:cs="Arabic Typesetting"/>
                <w:color w:val="000000"/>
                <w:sz w:val="28"/>
                <w:sz w:val="28"/>
                <w:szCs w:val="28"/>
                <w:rtl w:val="true"/>
                <w:lang w:val="fr-FR" w:eastAsia="fr-FR"/>
              </w:rPr>
              <w:t xml:space="preserve"> بنهب</w:t>
            </w:r>
            <w:r>
              <w:rPr>
                <w:rFonts w:ascii="Greta Arabic" w:hAnsi="Greta Arabic" w:eastAsia="Arial"/>
                <w:color w:val="000000"/>
                <w:sz w:val="30"/>
                <w:sz w:val="30"/>
                <w:szCs w:val="30"/>
                <w:rtl w:val="true"/>
                <w:lang w:val="fr-FR" w:eastAsia="fr-FR"/>
              </w:rPr>
              <w:t> </w:t>
            </w:r>
            <w:r>
              <w:rPr>
                <w:rFonts w:ascii="Arabic Typesetting" w:hAnsi="Arabic Typesetting" w:eastAsia="Arial" w:cs="Arabic Typesetting"/>
                <w:color w:val="000000"/>
                <w:sz w:val="28"/>
                <w:sz w:val="28"/>
                <w:szCs w:val="28"/>
                <w:rtl w:val="true"/>
                <w:lang w:val="fr-FR" w:eastAsia="fr-FR"/>
              </w:rPr>
              <w:t> </w:t>
            </w:r>
            <w:r>
              <w:rPr>
                <w:rFonts w:ascii="Arabic Typesetting" w:hAnsi="Arabic Typesetting" w:eastAsia="Arial" w:cs="Arabic Typesetting"/>
                <w:color w:val="000000"/>
                <w:sz w:val="24"/>
                <w:sz w:val="24"/>
                <w:szCs w:val="24"/>
                <w:rtl w:val="true"/>
                <w:lang w:val="fr-FR" w:eastAsia="fr-FR"/>
              </w:rPr>
              <w:t xml:space="preserve"> </w:t>
            </w:r>
            <w:r>
              <w:rPr>
                <w:rFonts w:eastAsia="Arial" w:cs="Times New Roman" w:ascii="Times New Roman" w:hAnsi="Times New Roman"/>
                <w:i/>
                <w:iCs/>
                <w:color w:val="000000"/>
                <w:sz w:val="20"/>
                <w:szCs w:val="20"/>
                <w:rtl w:val="true"/>
                <w:lang w:val="fr-FR" w:eastAsia="fr-FR"/>
              </w:rPr>
              <w:t>(</w:t>
            </w:r>
            <w:r>
              <w:rPr>
                <w:rFonts w:eastAsia="Arial" w:cs="Times New Roman" w:ascii="Times New Roman" w:hAnsi="Times New Roman"/>
                <w:i/>
                <w:iCs/>
                <w:color w:val="000000"/>
                <w:sz w:val="20"/>
                <w:szCs w:val="20"/>
                <w:lang w:val="fr-FR" w:eastAsia="fr-FR"/>
              </w:rPr>
              <w:t>Trabelsi de dérober</w:t>
            </w:r>
            <w:r>
              <w:rPr>
                <w:rFonts w:eastAsia="Arial" w:cs="Times New Roman" w:ascii="Times New Roman" w:hAnsi="Times New Roman"/>
                <w:i/>
                <w:iCs/>
                <w:color w:val="000000"/>
                <w:sz w:val="20"/>
                <w:szCs w:val="20"/>
                <w:rtl w:val="true"/>
                <w:lang w:val="fr-FR" w:eastAsia="fr-FR"/>
              </w:rPr>
              <w:t>)</w:t>
            </w:r>
          </w:p>
          <w:p>
            <w:pPr>
              <w:pStyle w:val="Normal"/>
              <w:spacing w:lineRule="auto" w:line="360" w:before="0" w:after="0"/>
              <w:jc w:val="center"/>
              <w:rPr>
                <w:rFonts w:ascii="Arial" w:hAnsi="Arial" w:cs="Arial" w:asciiTheme="minorBidi" w:cstheme="minorBidi" w:hAnsiTheme="minorBidi"/>
                <w:b/>
                <w:b/>
                <w:bCs/>
                <w:sz w:val="24"/>
                <w:szCs w:val="24"/>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non normalisé et normalisé</w:t>
            </w:r>
          </w:p>
        </w:tc>
        <w:tc>
          <w:tcPr>
            <w:tcW w:w="1813"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ORG+ORG</w:t>
            </w:r>
          </w:p>
        </w:tc>
        <w:tc>
          <w:tcPr>
            <w:tcW w:w="205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PERS+PREP+VERBE</w:t>
            </w:r>
          </w:p>
        </w:tc>
        <w:tc>
          <w:tcPr>
            <w:tcW w:w="1440"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 xml:space="preserve">L’entité nommée </w:t>
            </w:r>
            <w:r>
              <w:rPr>
                <w:rFonts w:eastAsia="Arial" w:cs="Times New Roman" w:ascii="Times New Roman" w:hAnsi="Times New Roman" w:asciiTheme="majorBidi" w:cstheme="majorBidi" w:hAnsiTheme="majorBidi"/>
                <w:i/>
                <w:iCs/>
                <w:sz w:val="20"/>
                <w:szCs w:val="20"/>
                <w:lang w:val="fr-FR" w:eastAsia="fr-FR" w:bidi="ar-DZ"/>
              </w:rPr>
              <w:t xml:space="preserve">Trabelsi </w:t>
            </w:r>
            <w:r>
              <w:rPr>
                <w:rFonts w:eastAsia="Arial" w:cs="Times New Roman" w:ascii="Times New Roman" w:hAnsi="Times New Roman" w:asciiTheme="majorBidi" w:cstheme="majorBidi" w:hAnsiTheme="majorBidi"/>
                <w:sz w:val="20"/>
                <w:szCs w:val="20"/>
                <w:lang w:val="fr-FR" w:eastAsia="fr-FR" w:bidi="ar-DZ"/>
              </w:rPr>
              <w:t>est ici précédé par une autre entité nommée Organisation, cela a induit ALP en erreur.</w:t>
            </w:r>
          </w:p>
        </w:tc>
        <w:tc>
          <w:tcPr>
            <w:tcW w:w="2232" w:type="dxa"/>
            <w:tcBorders/>
            <w:shd w:fill="auto" w:val="clear"/>
          </w:tcPr>
          <w:p>
            <w:pPr>
              <w:pStyle w:val="Normal"/>
              <w:bidi w:val="1"/>
              <w:spacing w:lineRule="auto" w:line="24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اتهمت النيابة العامة الطرابلسي بنهب</w:t>
            </w:r>
          </w:p>
          <w:p>
            <w:pPr>
              <w:pStyle w:val="Normal"/>
              <w:spacing w:lineRule="auto" w:line="240" w:before="0" w:after="0"/>
              <w:rPr>
                <w:rFonts w:ascii="Times New Roman" w:hAnsi="Times New Roman" w:cs="Times New Roman"/>
                <w:color w:val="000000"/>
                <w:sz w:val="20"/>
                <w:szCs w:val="20"/>
              </w:rPr>
            </w:pPr>
            <w:r>
              <w:rPr>
                <w:rFonts w:eastAsia="Arial" w:cs="Times New Roman" w:ascii="Times New Roman" w:hAnsi="Times New Roman"/>
                <w:color w:val="000000"/>
                <w:sz w:val="20"/>
                <w:szCs w:val="20"/>
                <w:lang w:val="fr-FR" w:eastAsia="fr-FR"/>
              </w:rPr>
              <w:t>VERBE+ORG+ORG</w:t>
            </w:r>
          </w:p>
          <w:p>
            <w:pPr>
              <w:pStyle w:val="Normal"/>
              <w:spacing w:lineRule="auto" w:line="240" w:before="0" w:after="0"/>
              <w:rPr>
                <w:rFonts w:ascii="Times New Roman" w:hAnsi="Times New Roman" w:cs="Times New Roman"/>
                <w:color w:val="000000"/>
                <w:sz w:val="20"/>
                <w:szCs w:val="20"/>
              </w:rPr>
            </w:pPr>
            <w:r>
              <w:rPr>
                <w:rFonts w:eastAsia="Arial" w:cs="Times New Roman" w:ascii="Times New Roman" w:hAnsi="Times New Roman"/>
                <w:color w:val="000000"/>
                <w:sz w:val="20"/>
                <w:szCs w:val="20"/>
                <w:lang w:val="fr-FR" w:eastAsia="fr-FR"/>
              </w:rPr>
              <w:t>+</w:t>
            </w:r>
            <w:r>
              <w:rPr>
                <w:rFonts w:eastAsia="Arial" w:cs="Times New Roman" w:ascii="Times New Roman" w:hAnsi="Times New Roman"/>
                <w:color w:val="808080" w:themeColor="background1" w:themeShade="80"/>
                <w:sz w:val="20"/>
                <w:szCs w:val="20"/>
                <w:lang w:val="fr-FR" w:eastAsia="fr-FR"/>
              </w:rPr>
              <w:t>ORG+ORG</w:t>
            </w:r>
            <w:r>
              <w:rPr>
                <w:rFonts w:eastAsia="Arial" w:ascii="Greta Arabic" w:hAnsi="Greta Arabic"/>
                <w:color w:val="808080" w:themeColor="background1" w:themeShade="80"/>
                <w:sz w:val="30"/>
                <w:szCs w:val="30"/>
                <w:lang w:val="fr-FR" w:eastAsia="fr-FR"/>
              </w:rPr>
              <w:t> </w:t>
            </w:r>
            <w:r>
              <w:rPr>
                <w:rFonts w:eastAsia="Arial" w:cs="Arabic Typesetting" w:ascii="Arabic Typesetting" w:hAnsi="Arabic Typesetting"/>
                <w:color w:val="808080" w:themeColor="background1" w:themeShade="80"/>
                <w:sz w:val="28"/>
                <w:szCs w:val="28"/>
                <w:lang w:val="fr-FR" w:eastAsia="fr-FR"/>
              </w:rPr>
              <w:t> </w:t>
            </w:r>
          </w:p>
        </w:tc>
      </w:tr>
      <w:tr>
        <w:trPr/>
        <w:tc>
          <w:tcPr>
            <w:tcW w:w="1522"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 xml:space="preserve">علي </w:t>
            </w:r>
            <w:r>
              <w:rPr>
                <w:rFonts w:eastAsia="Arial" w:cs="Arabic Typesetting" w:ascii="Arabic Typesetting" w:hAnsi="Arabic Typesetting"/>
                <w:color w:val="000000"/>
                <w:sz w:val="28"/>
                <w:szCs w:val="28"/>
                <w:rtl w:val="true"/>
                <w:lang w:val="fr-FR" w:eastAsia="fr-FR"/>
              </w:rPr>
              <w:t>(</w:t>
            </w:r>
            <w:r>
              <w:rPr>
                <w:rFonts w:eastAsia="Arial" w:cs="Arabic Typesetting" w:ascii="Arabic Typesetting" w:hAnsi="Arabic Typesetting"/>
                <w:color w:val="000000"/>
                <w:sz w:val="28"/>
                <w:szCs w:val="28"/>
                <w:lang w:val="fr-FR" w:eastAsia="fr-FR"/>
              </w:rPr>
              <w:t>Ali</w:t>
            </w:r>
            <w:r>
              <w:rPr>
                <w:rFonts w:eastAsia="Arial" w:cs="Arabic Typesetting" w:ascii="Arabic Typesetting" w:hAnsi="Arabic Typesetting"/>
                <w:color w:val="000000"/>
                <w:sz w:val="28"/>
                <w:szCs w:val="28"/>
                <w:rtl w:val="true"/>
                <w:lang w:val="fr-FR" w:eastAsia="fr-FR"/>
              </w:rPr>
              <w:t>)</w:t>
            </w:r>
          </w:p>
          <w:p>
            <w:pPr>
              <w:pStyle w:val="Normal"/>
              <w:spacing w:lineRule="auto" w:line="360" w:before="0" w:after="0"/>
              <w:jc w:val="center"/>
              <w:rPr>
                <w:rFonts w:ascii="Arial" w:hAnsi="Arial" w:cs="Arial" w:asciiTheme="minorBidi" w:cstheme="minorBidi" w:hAnsiTheme="minorBidi"/>
                <w:b/>
                <w:b/>
                <w:bCs/>
                <w:sz w:val="24"/>
                <w:szCs w:val="24"/>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normalisé</w:t>
            </w:r>
          </w:p>
        </w:tc>
        <w:tc>
          <w:tcPr>
            <w:tcW w:w="1813"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PREP</w:t>
            </w:r>
          </w:p>
        </w:tc>
        <w:tc>
          <w:tcPr>
            <w:tcW w:w="205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p>
        </w:tc>
        <w:tc>
          <w:tcPr>
            <w:tcW w:w="1440" w:type="dxa"/>
            <w:tcBorders/>
            <w:shd w:fill="auto" w:val="clear"/>
          </w:tcPr>
          <w:p>
            <w:pPr>
              <w:pStyle w:val="Normal"/>
              <w:spacing w:lineRule="auto" w:line="360" w:before="0" w:after="0"/>
              <w:rPr>
                <w:rFonts w:ascii="Times New Roman" w:hAnsi="Times New Roman" w:cs="Times New Roman" w:asciiTheme="majorBidi" w:cstheme="majorBidi" w:hAnsiTheme="majorBidi"/>
                <w:color w:val="000000"/>
                <w:sz w:val="20"/>
                <w:szCs w:val="20"/>
                <w:lang w:bidi="ar-DZ"/>
              </w:rPr>
            </w:pPr>
            <w:r>
              <w:rPr>
                <w:rFonts w:eastAsia="Arial" w:cs="Times New Roman" w:ascii="Times New Roman" w:hAnsi="Times New Roman" w:asciiTheme="majorBidi" w:cstheme="majorBidi" w:hAnsiTheme="majorBidi"/>
                <w:sz w:val="20"/>
                <w:szCs w:val="20"/>
                <w:lang w:eastAsia="fr-FR" w:bidi="ar-DZ"/>
              </w:rPr>
              <w:t xml:space="preserve">Ressemblance du mot </w:t>
            </w:r>
            <w:r>
              <w:rPr>
                <w:rFonts w:eastAsia="Arial" w:cs="Times New Roman" w:ascii="Times New Roman" w:hAnsi="Times New Roman" w:asciiTheme="majorBidi" w:cstheme="majorBidi" w:hAnsiTheme="majorBidi"/>
                <w:i/>
                <w:iCs/>
                <w:sz w:val="20"/>
                <w:szCs w:val="20"/>
                <w:lang w:eastAsia="fr-FR" w:bidi="ar-DZ"/>
              </w:rPr>
              <w:t>Ali</w:t>
            </w:r>
            <w:r>
              <w:rPr>
                <w:rFonts w:eastAsia="Arial" w:cs="Times New Roman" w:ascii="Times New Roman" w:hAnsi="Times New Roman" w:asciiTheme="majorBidi" w:cstheme="majorBidi" w:hAnsiTheme="majorBidi"/>
                <w:sz w:val="20"/>
                <w:szCs w:val="20"/>
                <w:lang w:eastAsia="fr-FR" w:bidi="ar-DZ"/>
              </w:rPr>
              <w:t xml:space="preserve"> avec la préposition </w:t>
            </w:r>
            <w:r>
              <w:rPr>
                <w:rFonts w:ascii="Times New Roman" w:hAnsi="Times New Roman" w:eastAsia="Arial" w:cs="Times New Roman" w:asciiTheme="majorBidi" w:cstheme="majorBidi" w:hAnsiTheme="majorBidi"/>
                <w:color w:val="000000"/>
                <w:sz w:val="20"/>
                <w:sz w:val="20"/>
                <w:szCs w:val="20"/>
                <w:rtl w:val="true"/>
                <w:lang w:eastAsia="fr-FR"/>
              </w:rPr>
              <w:t>عل</w:t>
            </w:r>
            <w:r>
              <w:rPr>
                <w:rFonts w:ascii="Times New Roman" w:hAnsi="Times New Roman" w:eastAsia="Arial" w:cs="Times New Roman" w:asciiTheme="majorBidi" w:cstheme="majorBidi" w:hAnsiTheme="majorBidi"/>
                <w:color w:val="000000"/>
                <w:sz w:val="20"/>
                <w:sz w:val="20"/>
                <w:szCs w:val="20"/>
                <w:rtl w:val="true"/>
                <w:lang w:eastAsia="fr-FR" w:bidi="ar-DZ"/>
              </w:rPr>
              <w:t>ى</w:t>
            </w:r>
            <w:r>
              <w:rPr>
                <w:rFonts w:ascii="Times New Roman" w:hAnsi="Times New Roman" w:eastAsia="Arial" w:cs="Times New Roman" w:asciiTheme="majorBidi" w:cstheme="majorBidi" w:hAnsiTheme="majorBidi"/>
                <w:color w:val="000000"/>
                <w:sz w:val="20"/>
                <w:sz w:val="20"/>
                <w:szCs w:val="20"/>
                <w:lang w:eastAsia="fr-FR" w:bidi="ar-DZ"/>
              </w:rPr>
              <w:t xml:space="preserve"> </w:t>
            </w:r>
            <w:r>
              <w:rPr>
                <w:rFonts w:eastAsia="Arial" w:cs="Times New Roman" w:ascii="Times New Roman" w:hAnsi="Times New Roman" w:asciiTheme="majorBidi" w:cstheme="majorBidi" w:hAnsiTheme="majorBidi"/>
                <w:color w:val="000000"/>
                <w:sz w:val="20"/>
                <w:szCs w:val="20"/>
                <w:lang w:eastAsia="fr-FR" w:bidi="ar-DZ"/>
              </w:rPr>
              <w:t>(</w:t>
            </w:r>
            <w:r>
              <w:rPr>
                <w:rFonts w:eastAsia="Arial" w:cs="Times New Roman" w:ascii="Times New Roman" w:hAnsi="Times New Roman" w:asciiTheme="majorBidi" w:cstheme="majorBidi" w:hAnsiTheme="majorBidi"/>
                <w:i/>
                <w:iCs/>
                <w:color w:val="000000"/>
                <w:sz w:val="20"/>
                <w:szCs w:val="20"/>
                <w:lang w:eastAsia="fr-FR" w:bidi="ar-DZ"/>
              </w:rPr>
              <w:t>ALA</w:t>
            </w:r>
            <w:r>
              <w:rPr>
                <w:rFonts w:eastAsia="Arial" w:cs="Times New Roman" w:ascii="Times New Roman" w:hAnsi="Times New Roman" w:asciiTheme="majorBidi" w:cstheme="majorBidi" w:hAnsiTheme="majorBidi"/>
                <w:color w:val="000000"/>
                <w:sz w:val="20"/>
                <w:szCs w:val="20"/>
                <w:lang w:eastAsia="fr-FR" w:bidi="ar-DZ"/>
              </w:rPr>
              <w:t>) ,q</w:t>
            </w:r>
            <w:r>
              <w:rPr>
                <w:rFonts w:eastAsia="Arial" w:cs="Times New Roman" w:ascii="Times New Roman" w:hAnsi="Times New Roman" w:asciiTheme="majorBidi" w:cstheme="majorBidi" w:hAnsiTheme="majorBidi"/>
                <w:sz w:val="20"/>
                <w:szCs w:val="20"/>
                <w:lang w:val="fr-FR" w:eastAsia="fr-FR" w:bidi="ar-DZ"/>
              </w:rPr>
              <w:t>ui s’écrit à la fin avec un</w:t>
            </w:r>
            <w:r>
              <w:rPr>
                <w:rFonts w:eastAsia="Arial" w:cs="Times New Roman" w:ascii="Times New Roman" w:hAnsi="Times New Roman" w:asciiTheme="majorBidi" w:cstheme="majorBidi" w:hAnsiTheme="majorBidi"/>
                <w:i/>
                <w:iCs/>
                <w:sz w:val="20"/>
                <w:szCs w:val="20"/>
                <w:lang w:val="fr-FR" w:eastAsia="fr-FR" w:bidi="ar-DZ"/>
              </w:rPr>
              <w:t xml:space="preserve"> i</w:t>
            </w:r>
            <w:r>
              <w:rPr>
                <w:rFonts w:eastAsia="Arial" w:cs="Times New Roman" w:ascii="Times New Roman" w:hAnsi="Times New Roman" w:asciiTheme="majorBidi" w:cstheme="majorBidi" w:hAnsiTheme="majorBidi"/>
                <w:sz w:val="20"/>
                <w:szCs w:val="20"/>
                <w:lang w:val="fr-FR" w:eastAsia="fr-FR" w:bidi="ar-DZ"/>
              </w:rPr>
              <w:t xml:space="preserve">, et que ALP transforme en lettre </w:t>
            </w:r>
            <w:r>
              <w:rPr>
                <w:rFonts w:eastAsia="Arial" w:cs="Times New Roman" w:ascii="Times New Roman" w:hAnsi="Times New Roman" w:asciiTheme="majorBidi" w:cstheme="majorBidi" w:hAnsiTheme="majorBidi"/>
                <w:i/>
                <w:iCs/>
                <w:sz w:val="20"/>
                <w:szCs w:val="20"/>
                <w:lang w:val="fr-FR" w:eastAsia="fr-FR" w:bidi="ar-DZ"/>
              </w:rPr>
              <w:t>A.</w:t>
            </w:r>
          </w:p>
        </w:tc>
        <w:tc>
          <w:tcPr>
            <w:tcW w:w="2232" w:type="dxa"/>
            <w:tcBorders/>
            <w:shd w:fill="auto" w:val="clear"/>
          </w:tcPr>
          <w:p>
            <w:pPr>
              <w:pStyle w:val="Normal"/>
              <w:bidi w:val="1"/>
              <w:spacing w:lineRule="auto" w:line="24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زوجة الرئيس التونسي السابق زين العابدين بن علي</w:t>
            </w:r>
            <w:r>
              <w:rPr>
                <w:rFonts w:eastAsia="Arial" w:cs="Arabic Typesetting" w:ascii="Arabic Typesetting" w:hAnsi="Arabic Typesetting"/>
                <w:color w:val="000000"/>
                <w:sz w:val="28"/>
                <w:szCs w:val="28"/>
                <w:rtl w:val="true"/>
                <w:lang w:val="fr-FR" w:eastAsia="fr-FR"/>
              </w:rPr>
              <w:t>.</w:t>
            </w:r>
          </w:p>
          <w:p>
            <w:pPr>
              <w:pStyle w:val="Normal"/>
              <w:spacing w:lineRule="auto" w:line="240" w:before="0" w:after="0"/>
              <w:rPr>
                <w:rFonts w:ascii="Times New Roman" w:hAnsi="Times New Roman" w:eastAsia="Arial" w:cs="Times New Roman" w:asciiTheme="majorBidi" w:cstheme="majorBidi" w:hAnsiTheme="majorBidi"/>
                <w:color w:val="000000"/>
                <w:sz w:val="20"/>
                <w:szCs w:val="20"/>
                <w:lang w:val="fr-FR" w:eastAsia="fr-FR"/>
              </w:rPr>
            </w:pPr>
            <w:r>
              <w:rPr>
                <w:rFonts w:eastAsia="Arial" w:cs="Times New Roman" w:cstheme="majorBidi" w:ascii="Times New Roman" w:hAnsi="Times New Roman"/>
                <w:color w:val="000000"/>
                <w:sz w:val="20"/>
                <w:szCs w:val="20"/>
                <w:lang w:val="fr-FR" w:eastAsia="fr-FR"/>
              </w:rPr>
            </w:r>
          </w:p>
          <w:p>
            <w:pPr>
              <w:pStyle w:val="Normal"/>
              <w:spacing w:lineRule="auto" w:line="240" w:before="0" w:after="0"/>
              <w:rPr>
                <w:rFonts w:ascii="Times New Roman" w:hAnsi="Times New Roman" w:cs="Times New Roman" w:asciiTheme="majorBidi" w:cstheme="majorBidi" w:hAnsiTheme="majorBidi"/>
                <w:color w:val="000000"/>
                <w:sz w:val="20"/>
                <w:szCs w:val="20"/>
              </w:rPr>
            </w:pPr>
            <w:r>
              <w:rPr>
                <w:rFonts w:eastAsia="Arial" w:cs="Times New Roman" w:ascii="Times New Roman" w:hAnsi="Times New Roman" w:asciiTheme="majorBidi" w:cstheme="majorBidi" w:hAnsiTheme="majorBidi"/>
                <w:color w:val="000000"/>
                <w:sz w:val="20"/>
                <w:szCs w:val="20"/>
                <w:lang w:val="fr-FR" w:eastAsia="fr-FR"/>
              </w:rPr>
              <w:t>NOM+DET+NOM</w:t>
            </w:r>
          </w:p>
          <w:p>
            <w:pPr>
              <w:pStyle w:val="Normal"/>
              <w:spacing w:lineRule="auto" w:line="240" w:before="0" w:after="0"/>
              <w:rPr>
                <w:rFonts w:ascii="Times New Roman" w:hAnsi="Times New Roman" w:cs="Times New Roman" w:asciiTheme="majorBidi" w:cstheme="majorBidi" w:hAnsiTheme="majorBidi"/>
                <w:color w:val="000000"/>
                <w:sz w:val="20"/>
                <w:szCs w:val="20"/>
              </w:rPr>
            </w:pPr>
            <w:r>
              <w:rPr>
                <w:rFonts w:eastAsia="Arial" w:cs="Times New Roman" w:ascii="Times New Roman" w:hAnsi="Times New Roman" w:asciiTheme="majorBidi" w:cstheme="majorBidi" w:hAnsiTheme="majorBidi"/>
                <w:color w:val="000000"/>
                <w:sz w:val="20"/>
                <w:szCs w:val="20"/>
                <w:lang w:val="fr-FR" w:eastAsia="fr-FR"/>
              </w:rPr>
              <w:t>ADJ+ADJ+PERS+</w:t>
            </w:r>
          </w:p>
          <w:p>
            <w:pPr>
              <w:pStyle w:val="Normal"/>
              <w:spacing w:lineRule="auto" w:line="240" w:before="0" w:after="0"/>
              <w:rPr>
                <w:rFonts w:ascii="Times New Roman" w:hAnsi="Times New Roman" w:cs="Times New Roman" w:asciiTheme="majorBidi" w:cstheme="majorBidi" w:hAnsiTheme="majorBidi"/>
                <w:b/>
                <w:b/>
                <w:bCs/>
                <w:sz w:val="20"/>
                <w:szCs w:val="20"/>
                <w:lang w:bidi="ar-DZ"/>
              </w:rPr>
            </w:pPr>
            <w:r>
              <w:rPr>
                <w:rFonts w:eastAsia="Arial" w:cs="Times New Roman" w:ascii="Times New Roman" w:hAnsi="Times New Roman" w:asciiTheme="majorBidi" w:cstheme="majorBidi" w:hAnsiTheme="majorBidi"/>
                <w:sz w:val="20"/>
                <w:szCs w:val="20"/>
                <w:lang w:val="fr-FR" w:eastAsia="fr-FR" w:bidi="ar-DZ"/>
              </w:rPr>
              <w:t>PERS+PERS+</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PREP</w:t>
            </w:r>
          </w:p>
        </w:tc>
      </w:tr>
      <w:tr>
        <w:trPr/>
        <w:tc>
          <w:tcPr>
            <w:tcW w:w="1522"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 xml:space="preserve">قضائي </w:t>
            </w:r>
            <w:r>
              <w:rPr>
                <w:rFonts w:eastAsia="Arial" w:cs="Arabic Typesetting" w:ascii="Arabic Typesetting" w:hAnsi="Arabic Typesetting"/>
                <w:color w:val="000000"/>
                <w:sz w:val="28"/>
                <w:szCs w:val="28"/>
                <w:rtl w:val="true"/>
                <w:lang w:val="fr-FR" w:eastAsia="fr-FR"/>
              </w:rPr>
              <w:t>(</w:t>
            </w:r>
            <w:r>
              <w:rPr>
                <w:rFonts w:eastAsia="Arial" w:cs="Arabic Typesetting" w:ascii="Arabic Typesetting" w:hAnsi="Arabic Typesetting"/>
                <w:i/>
                <w:iCs/>
                <w:color w:val="000000"/>
                <w:sz w:val="28"/>
                <w:szCs w:val="28"/>
                <w:lang w:val="fr-FR" w:eastAsia="fr-FR"/>
              </w:rPr>
              <w:t>Judiciaire</w:t>
            </w:r>
            <w:r>
              <w:rPr>
                <w:rFonts w:eastAsia="Arial" w:cs="Arabic Typesetting" w:ascii="Arabic Typesetting" w:hAnsi="Arabic Typesetting"/>
                <w:color w:val="000000"/>
                <w:sz w:val="28"/>
                <w:szCs w:val="28"/>
                <w:rtl w:val="true"/>
                <w:lang w:val="fr-FR" w:eastAsia="fr-FR"/>
              </w:rPr>
              <w:t>)</w:t>
            </w:r>
          </w:p>
          <w:p>
            <w:pPr>
              <w:pStyle w:val="Normal"/>
              <w:bidi w:val="1"/>
              <w:spacing w:before="0" w:after="0"/>
              <w:jc w:val="center"/>
              <w:rPr>
                <w:rFonts w:ascii="Times New Roman" w:hAnsi="Times New Roman" w:cs="Times New Roman" w:asciiTheme="majorBidi" w:cstheme="majorBidi" w:hAnsiTheme="majorBidi"/>
                <w:i/>
                <w:i/>
                <w:iCs/>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normalisé</w:t>
            </w:r>
          </w:p>
          <w:p>
            <w:pPr>
              <w:pStyle w:val="Normal"/>
              <w:bidi w:val="1"/>
              <w:spacing w:before="0" w:after="0"/>
              <w:jc w:val="left"/>
              <w:rPr>
                <w:rFonts w:ascii="Arabic Typesetting" w:hAnsi="Arabic Typesetting" w:eastAsia="Arial" w:cs="Arabic Typesetting"/>
                <w:sz w:val="28"/>
                <w:szCs w:val="28"/>
                <w:lang w:val="fr-FR" w:eastAsia="fr-FR"/>
              </w:rPr>
            </w:pPr>
            <w:r>
              <w:rPr>
                <w:rFonts w:eastAsia="Arial" w:cs="Arabic Typesetting" w:ascii="Arabic Typesetting" w:hAnsi="Arabic Typesetting"/>
                <w:sz w:val="28"/>
                <w:szCs w:val="28"/>
                <w:rtl w:val="true"/>
                <w:lang w:val="fr-FR" w:eastAsia="fr-FR"/>
              </w:rPr>
            </w:r>
          </w:p>
        </w:tc>
        <w:tc>
          <w:tcPr>
            <w:tcW w:w="1813"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p>
        </w:tc>
        <w:tc>
          <w:tcPr>
            <w:tcW w:w="205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ADJ</w:t>
            </w:r>
          </w:p>
        </w:tc>
        <w:tc>
          <w:tcPr>
            <w:tcW w:w="1440" w:type="dxa"/>
            <w:tcBorders/>
            <w:shd w:fill="auto" w:val="clear"/>
          </w:tcPr>
          <w:p>
            <w:pPr>
              <w:pStyle w:val="Normal"/>
              <w:spacing w:lineRule="auto" w:line="24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Le mot est précédé par un autre mot (</w:t>
            </w:r>
            <w:r>
              <w:rPr>
                <w:rFonts w:ascii="Arabic Typesetting" w:hAnsi="Arabic Typesetting" w:eastAsia="Arial" w:cs="Arabic Typesetting"/>
                <w:color w:val="000000"/>
                <w:sz w:val="28"/>
                <w:sz w:val="28"/>
                <w:szCs w:val="28"/>
                <w:rtl w:val="true"/>
                <w:lang w:val="fr-FR" w:eastAsia="fr-FR"/>
              </w:rPr>
              <w:t>إشراف</w:t>
            </w:r>
            <w:r>
              <w:rPr>
                <w:rFonts w:ascii="Arabic Typesetting" w:hAnsi="Arabic Typesetting" w:eastAsia="Arial" w:cs="Arabic Typesetting"/>
                <w:color w:val="000000"/>
                <w:sz w:val="28"/>
                <w:sz w:val="28"/>
                <w:szCs w:val="28"/>
                <w:lang w:val="fr-FR" w:eastAsia="fr-FR"/>
              </w:rPr>
              <w:t xml:space="preserve"> </w:t>
            </w:r>
            <w:r>
              <w:rPr>
                <w:rFonts w:eastAsia="Arial" w:cs="Arabic Typesetting" w:ascii="Arabic Typesetting" w:hAnsi="Arabic Typesetting"/>
                <w:color w:val="000000"/>
                <w:sz w:val="28"/>
                <w:szCs w:val="28"/>
                <w:lang w:val="fr-FR" w:eastAsia="fr-FR"/>
              </w:rPr>
              <w:t xml:space="preserve">) </w:t>
            </w:r>
            <w:r>
              <w:rPr>
                <w:rFonts w:eastAsia="Arial" w:cs="Times New Roman" w:ascii="Times New Roman" w:hAnsi="Times New Roman" w:asciiTheme="majorBidi" w:cstheme="majorBidi" w:hAnsiTheme="majorBidi"/>
                <w:sz w:val="20"/>
                <w:szCs w:val="20"/>
                <w:lang w:val="fr-FR" w:eastAsia="fr-FR" w:bidi="ar-DZ"/>
              </w:rPr>
              <w:t>qui ressemble à un prénom arabe.</w:t>
            </w:r>
          </w:p>
        </w:tc>
        <w:tc>
          <w:tcPr>
            <w:tcW w:w="2232" w:type="dxa"/>
            <w:tcBorders/>
            <w:shd w:fill="auto" w:val="clear"/>
          </w:tcPr>
          <w:p>
            <w:pPr>
              <w:pStyle w:val="Normal"/>
              <w:bidi w:val="1"/>
              <w:spacing w:lineRule="auto" w:line="24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تحت إشراف قضائي</w:t>
            </w:r>
            <w:r>
              <w:rPr>
                <w:rFonts w:eastAsia="Arial" w:cs="Arabic Typesetting" w:ascii="Arabic Typesetting" w:hAnsi="Arabic Typesetting"/>
                <w:color w:val="000000"/>
                <w:sz w:val="28"/>
                <w:szCs w:val="28"/>
                <w:rtl w:val="true"/>
                <w:lang w:val="fr-FR" w:eastAsia="fr-FR"/>
              </w:rPr>
              <w:t>.</w:t>
            </w:r>
          </w:p>
          <w:p>
            <w:pPr>
              <w:pStyle w:val="Normal"/>
              <w:spacing w:lineRule="auto" w:line="240" w:before="0" w:after="0"/>
              <w:jc w:val="center"/>
              <w:rPr>
                <w:rFonts w:ascii="Arabic Typesetting" w:hAnsi="Arabic Typesetting" w:eastAsia="Arial" w:cs="Arabic Typesetting"/>
                <w:sz w:val="28"/>
                <w:szCs w:val="28"/>
                <w:lang w:val="fr-FR" w:eastAsia="fr-FR"/>
              </w:rPr>
            </w:pPr>
            <w:r>
              <w:rPr>
                <w:rFonts w:eastAsia="Arial" w:cs="Arabic Typesetting" w:ascii="Arabic Typesetting" w:hAnsi="Arabic Typesetting"/>
                <w:sz w:val="28"/>
                <w:szCs w:val="28"/>
                <w:lang w:val="fr-FR" w:eastAsia="fr-FR"/>
              </w:rPr>
            </w:r>
          </w:p>
          <w:p>
            <w:pPr>
              <w:pStyle w:val="Normal"/>
              <w:spacing w:lineRule="auto" w:line="24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PREP+NOM+</w:t>
            </w:r>
            <w:r>
              <w:rPr>
                <w:rFonts w:eastAsia="Arial" w:cs="Times New Roman" w:ascii="Times New Roman" w:hAnsi="Times New Roman" w:asciiTheme="majorBidi" w:cstheme="majorBidi" w:hAnsiTheme="majorBidi"/>
                <w:color w:val="808080" w:themeColor="background1" w:themeShade="80"/>
                <w:sz w:val="20"/>
                <w:szCs w:val="20"/>
                <w:lang w:val="fr-FR" w:eastAsia="fr-FR"/>
              </w:rPr>
              <w:t>PERS</w:t>
            </w:r>
          </w:p>
        </w:tc>
      </w:tr>
      <w:tr>
        <w:trPr>
          <w:trHeight w:val="846" w:hRule="atLeast"/>
        </w:trPr>
        <w:tc>
          <w:tcPr>
            <w:tcW w:w="1522"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 xml:space="preserve">مرسيليا </w:t>
            </w:r>
            <w:r>
              <w:rPr>
                <w:rFonts w:eastAsia="Arial" w:cs="Arabic Typesetting" w:ascii="Arabic Typesetting" w:hAnsi="Arabic Typesetting"/>
                <w:color w:val="000000"/>
                <w:sz w:val="28"/>
                <w:szCs w:val="28"/>
                <w:rtl w:val="true"/>
                <w:lang w:val="fr-FR" w:eastAsia="fr-FR"/>
              </w:rPr>
              <w:t>(</w:t>
            </w:r>
            <w:r>
              <w:rPr>
                <w:rFonts w:eastAsia="Arial" w:cs="Arabic Typesetting" w:ascii="Arabic Typesetting" w:hAnsi="Arabic Typesetting"/>
                <w:i/>
                <w:iCs/>
                <w:color w:val="000000"/>
                <w:sz w:val="28"/>
                <w:szCs w:val="28"/>
                <w:lang w:val="fr-FR" w:eastAsia="fr-FR"/>
              </w:rPr>
              <w:t>Marseille</w:t>
            </w:r>
            <w:r>
              <w:rPr>
                <w:rFonts w:eastAsia="Arial" w:cs="Arabic Typesetting" w:ascii="Arabic Typesetting" w:hAnsi="Arabic Typesetting"/>
                <w:color w:val="000000"/>
                <w:sz w:val="28"/>
                <w:szCs w:val="28"/>
                <w:rtl w:val="true"/>
                <w:lang w:val="fr-FR" w:eastAsia="fr-FR"/>
              </w:rPr>
              <w:t>)</w:t>
            </w:r>
          </w:p>
          <w:p>
            <w:pPr>
              <w:pStyle w:val="Normal"/>
              <w:bidi w:val="1"/>
              <w:spacing w:before="0" w:after="0"/>
              <w:jc w:val="center"/>
              <w:rPr>
                <w:rFonts w:ascii="Times New Roman" w:hAnsi="Times New Roman" w:cs="Times New Roman" w:asciiTheme="majorBidi" w:cstheme="majorBidi" w:hAnsiTheme="majorBidi"/>
                <w:i/>
                <w:i/>
                <w:iCs/>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normalisé</w:t>
            </w:r>
          </w:p>
          <w:p>
            <w:pPr>
              <w:pStyle w:val="Normal"/>
              <w:bidi w:val="1"/>
              <w:spacing w:before="0" w:after="0"/>
              <w:jc w:val="center"/>
              <w:rPr>
                <w:rFonts w:ascii="Arabic Typesetting" w:hAnsi="Arabic Typesetting" w:eastAsia="Arial" w:cs="Arabic Typesetting"/>
                <w:sz w:val="28"/>
                <w:szCs w:val="28"/>
                <w:lang w:val="fr-FR" w:eastAsia="fr-FR"/>
              </w:rPr>
            </w:pPr>
            <w:r>
              <w:rPr>
                <w:rFonts w:eastAsia="Arial" w:cs="Arabic Typesetting" w:ascii="Arabic Typesetting" w:hAnsi="Arabic Typesetting"/>
                <w:sz w:val="28"/>
                <w:szCs w:val="28"/>
                <w:rtl w:val="true"/>
                <w:lang w:val="fr-FR" w:eastAsia="fr-FR"/>
              </w:rPr>
            </w:r>
          </w:p>
        </w:tc>
        <w:tc>
          <w:tcPr>
            <w:tcW w:w="1813"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ADJ</w:t>
            </w:r>
          </w:p>
        </w:tc>
        <w:tc>
          <w:tcPr>
            <w:tcW w:w="205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p>
        </w:tc>
        <w:tc>
          <w:tcPr>
            <w:tcW w:w="1440"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Le mode normalisé n’arrive pas à détecter cette entité.</w:t>
            </w:r>
          </w:p>
        </w:tc>
        <w:tc>
          <w:tcPr>
            <w:tcW w:w="2232" w:type="dxa"/>
            <w:tcBorders/>
            <w:shd w:fill="auto" w:val="clear"/>
          </w:tcPr>
          <w:p>
            <w:pPr>
              <w:pStyle w:val="Normal"/>
              <w:bidi w:val="1"/>
              <w:spacing w:lineRule="auto" w:line="24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كان محتجزا في مدينة مرسيليا</w:t>
            </w:r>
            <w:r>
              <w:rPr>
                <w:rFonts w:eastAsia="Arial" w:cs="Arabic Typesetting" w:ascii="Arabic Typesetting" w:hAnsi="Arabic Typesetting"/>
                <w:color w:val="000000"/>
                <w:sz w:val="28"/>
                <w:szCs w:val="28"/>
                <w:rtl w:val="true"/>
                <w:lang w:val="fr-FR" w:eastAsia="fr-FR"/>
              </w:rPr>
              <w:t>.</w:t>
            </w:r>
          </w:p>
          <w:p>
            <w:pPr>
              <w:pStyle w:val="Normal"/>
              <w:spacing w:lineRule="auto" w:line="240" w:before="0" w:after="0"/>
              <w:rPr>
                <w:rFonts w:ascii="Times New Roman" w:hAnsi="Times New Roman" w:eastAsia="Arial" w:cs="Times New Roman" w:asciiTheme="majorBidi" w:cstheme="majorBidi" w:hAnsiTheme="majorBidi"/>
                <w:sz w:val="20"/>
                <w:szCs w:val="20"/>
                <w:lang w:val="fr-FR" w:eastAsia="fr-FR"/>
              </w:rPr>
            </w:pPr>
            <w:r>
              <w:rPr>
                <w:rFonts w:eastAsia="Arial" w:cs="Times New Roman" w:cstheme="majorBidi" w:ascii="Times New Roman" w:hAnsi="Times New Roman"/>
                <w:sz w:val="20"/>
                <w:szCs w:val="20"/>
                <w:lang w:val="fr-FR" w:eastAsia="fr-FR"/>
              </w:rPr>
            </w:r>
          </w:p>
          <w:p>
            <w:pPr>
              <w:pStyle w:val="Normal"/>
              <w:spacing w:lineRule="auto" w:line="24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VERBE+ADJ+PREP</w:t>
            </w:r>
          </w:p>
          <w:p>
            <w:pPr>
              <w:pStyle w:val="Normal"/>
              <w:keepNext w:val="true"/>
              <w:spacing w:lineRule="auto" w:line="240" w:before="0" w:after="0"/>
              <w:rPr>
                <w:rFonts w:ascii="Times New Roman" w:hAnsi="Times New Roman" w:cs="Times New Roman" w:asciiTheme="majorBidi" w:cstheme="majorBidi" w:hAnsiTheme="majorBidi"/>
                <w:sz w:val="20"/>
                <w:szCs w:val="20"/>
              </w:rPr>
            </w:pPr>
            <w:r>
              <w:rPr>
                <w:rFonts w:eastAsia="Arial" w:cs="Times New Roman" w:ascii="Times New Roman" w:hAnsi="Times New Roman" w:asciiTheme="majorBidi" w:cstheme="majorBidi" w:hAnsiTheme="majorBidi"/>
                <w:sz w:val="20"/>
                <w:szCs w:val="20"/>
                <w:lang w:val="fr-FR" w:eastAsia="fr-FR"/>
              </w:rPr>
              <w:t>+NOM+</w:t>
            </w:r>
            <w:r>
              <w:rPr>
                <w:rFonts w:eastAsia="Arial" w:cs="Times New Roman" w:ascii="Times New Roman" w:hAnsi="Times New Roman" w:asciiTheme="majorBidi" w:cstheme="majorBidi" w:hAnsiTheme="majorBidi"/>
                <w:color w:val="808080" w:themeColor="background1" w:themeShade="80"/>
                <w:sz w:val="20"/>
                <w:szCs w:val="20"/>
                <w:lang w:val="fr-FR" w:eastAsia="fr-FR"/>
              </w:rPr>
              <w:t>ADJ</w:t>
            </w:r>
          </w:p>
        </w:tc>
      </w:tr>
    </w:tbl>
    <w:p>
      <w:pPr>
        <w:pStyle w:val="Caption"/>
        <w:jc w:val="center"/>
        <w:rPr/>
      </w:pPr>
      <w:bookmarkStart w:id="15" w:name="_Toc8695118"/>
      <w:r>
        <w:rPr/>
        <w:t xml:space="preserve">Tableau </w:t>
      </w:r>
      <w:r>
        <w:rPr/>
        <w:fldChar w:fldCharType="begin"/>
      </w:r>
      <w:r>
        <w:rPr/>
        <w:instrText> SEQ Tableau \* ARABIC </w:instrText>
      </w:r>
      <w:r>
        <w:rPr/>
        <w:fldChar w:fldCharType="separate"/>
      </w:r>
      <w:r>
        <w:rPr/>
        <w:t>7</w:t>
      </w:r>
      <w:r>
        <w:rPr/>
        <w:fldChar w:fldCharType="end"/>
      </w:r>
      <w:r>
        <w:rPr>
          <w:lang w:val="fr-FR"/>
        </w:rPr>
        <w:t>: article 6</w:t>
      </w:r>
      <w:bookmarkEnd w:id="15"/>
    </w:p>
    <w:p>
      <w:pPr>
        <w:pStyle w:val="Normal"/>
        <w:spacing w:lineRule="auto" w:line="360"/>
        <w:rPr>
          <w:rFonts w:ascii="Arial" w:hAnsi="Arial" w:cs="Arial" w:asciiTheme="minorBidi" w:cstheme="minorBidi" w:hAnsiTheme="minorBidi"/>
          <w:b/>
          <w:b/>
          <w:bCs/>
          <w:sz w:val="24"/>
          <w:szCs w:val="24"/>
          <w:lang w:bidi="ar-DZ"/>
        </w:rPr>
      </w:pPr>
      <w:r>
        <w:rPr>
          <w:rFonts w:cs="Arial" w:cstheme="minorBidi"/>
          <w:b/>
          <w:bCs/>
          <w:sz w:val="24"/>
          <w:szCs w:val="24"/>
          <w:lang w:bidi="ar-DZ"/>
        </w:rPr>
      </w:r>
    </w:p>
    <w:p>
      <w:pPr>
        <w:pStyle w:val="Normal"/>
        <w:spacing w:lineRule="auto" w:line="360"/>
        <w:rPr>
          <w:rFonts w:ascii="Arial" w:hAnsi="Arial" w:cs="Arial" w:asciiTheme="minorBidi" w:cstheme="minorBidi" w:hAnsiTheme="minorBidi"/>
          <w:b/>
          <w:b/>
          <w:bCs/>
          <w:sz w:val="24"/>
          <w:szCs w:val="24"/>
          <w:lang w:val="fr-FR" w:bidi="ar-DZ"/>
        </w:rPr>
      </w:pPr>
      <w:r>
        <w:rPr>
          <w:rFonts w:cs="Arial" w:cstheme="minorBidi"/>
          <w:b/>
          <w:bCs/>
          <w:sz w:val="24"/>
          <w:szCs w:val="24"/>
          <w:lang w:val="fr-FR" w:bidi="ar-DZ"/>
        </w:rPr>
      </w:r>
    </w:p>
    <w:p>
      <w:pPr>
        <w:pStyle w:val="Normal"/>
        <w:spacing w:lineRule="auto" w:line="360"/>
        <w:rPr>
          <w:rFonts w:ascii="Arial" w:hAnsi="Arial" w:cs="Arial" w:asciiTheme="minorBidi" w:cstheme="minorBidi" w:hAnsiTheme="minorBidi"/>
          <w:b/>
          <w:b/>
          <w:bCs/>
          <w:sz w:val="24"/>
          <w:szCs w:val="24"/>
          <w:lang w:val="fr-FR" w:bidi="ar-DZ"/>
        </w:rPr>
      </w:pPr>
      <w:r>
        <w:rPr>
          <w:rFonts w:cs="Arial" w:cstheme="minorBidi"/>
          <w:b/>
          <w:bCs/>
          <w:sz w:val="24"/>
          <w:szCs w:val="24"/>
          <w:lang w:val="fr-FR" w:bidi="ar-DZ"/>
        </w:rPr>
      </w:r>
    </w:p>
    <w:p>
      <w:pPr>
        <w:pStyle w:val="Normal"/>
        <w:spacing w:lineRule="auto" w:line="360"/>
        <w:rPr>
          <w:rFonts w:ascii="Arial" w:hAnsi="Arial" w:cs="Arial" w:asciiTheme="minorBidi" w:cstheme="minorBidi" w:hAnsiTheme="minorBidi"/>
          <w:b/>
          <w:b/>
          <w:bCs/>
          <w:sz w:val="24"/>
          <w:szCs w:val="24"/>
          <w:lang w:val="fr-FR" w:bidi="ar-DZ"/>
        </w:rPr>
      </w:pPr>
      <w:r>
        <w:rPr>
          <w:rFonts w:cs="Arial" w:cstheme="minorBidi"/>
          <w:b/>
          <w:bCs/>
          <w:sz w:val="24"/>
          <w:szCs w:val="24"/>
          <w:lang w:val="fr-FR" w:bidi="ar-DZ"/>
        </w:rPr>
        <w:t>Article 7</w:t>
      </w:r>
    </w:p>
    <w:p>
      <w:pPr>
        <w:pStyle w:val="Normal"/>
        <w:spacing w:lineRule="auto" w:line="36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Article analysé en texte</w:t>
      </w:r>
      <w:r>
        <w:rPr>
          <w:rFonts w:cs="Times New Roman" w:ascii="Times New Roman" w:hAnsi="Times New Roman" w:asciiTheme="majorBidi" w:cstheme="majorBidi" w:hAnsiTheme="majorBidi"/>
          <w:i/>
          <w:iCs/>
          <w:sz w:val="24"/>
          <w:szCs w:val="24"/>
        </w:rPr>
        <w:t xml:space="preserve"> non normalisé </w:t>
      </w:r>
      <w:r>
        <w:rPr>
          <w:rFonts w:cs="Times New Roman" w:ascii="Times New Roman" w:hAnsi="Times New Roman" w:asciiTheme="majorBidi" w:cstheme="majorBidi" w:hAnsiTheme="majorBidi"/>
          <w:sz w:val="24"/>
          <w:szCs w:val="24"/>
        </w:rPr>
        <w:t>et</w:t>
      </w:r>
      <w:r>
        <w:rPr>
          <w:rFonts w:cs="Times New Roman" w:ascii="Times New Roman" w:hAnsi="Times New Roman" w:asciiTheme="majorBidi" w:cstheme="majorBidi" w:hAnsiTheme="majorBidi"/>
          <w:i/>
          <w:iCs/>
          <w:sz w:val="24"/>
          <w:szCs w:val="24"/>
        </w:rPr>
        <w:t xml:space="preserve"> normalisé</w:t>
      </w:r>
      <w:r>
        <w:rPr>
          <w:rFonts w:cs="Times New Roman" w:ascii="Times New Roman" w:hAnsi="Times New Roman" w:asciiTheme="majorBidi" w:cstheme="majorBidi" w:hAnsiTheme="majorBidi"/>
          <w:sz w:val="24"/>
          <w:szCs w:val="24"/>
        </w:rPr>
        <w:t>.</w:t>
      </w:r>
    </w:p>
    <w:p>
      <w:pPr>
        <w:pStyle w:val="Normal"/>
        <w:spacing w:lineRule="auto" w:line="360"/>
        <w:rPr>
          <w:rFonts w:ascii="Arial" w:hAnsi="Arial" w:cs="Arial" w:asciiTheme="minorBidi" w:cstheme="minorBidi" w:hAnsiTheme="minorBidi"/>
          <w:b/>
          <w:b/>
          <w:bCs/>
          <w:sz w:val="24"/>
          <w:szCs w:val="24"/>
          <w:lang w:bidi="ar-DZ"/>
        </w:rPr>
      </w:pPr>
      <w:r>
        <w:rPr>
          <w:rFonts w:cs="Arial" w:cstheme="minorBidi"/>
          <w:b/>
          <w:bCs/>
          <w:sz w:val="24"/>
          <w:szCs w:val="24"/>
          <w:lang w:bidi="ar-DZ"/>
        </w:rPr>
      </w:r>
    </w:p>
    <w:tbl>
      <w:tblPr>
        <w:tblStyle w:val="Grilledutableau"/>
        <w:tblW w:w="9062" w:type="dxa"/>
        <w:jc w:val="left"/>
        <w:tblInd w:w="0" w:type="dxa"/>
        <w:tblCellMar>
          <w:top w:w="0" w:type="dxa"/>
          <w:left w:w="108" w:type="dxa"/>
          <w:bottom w:w="0" w:type="dxa"/>
          <w:right w:w="108" w:type="dxa"/>
        </w:tblCellMar>
        <w:tblLook w:noVBand="1" w:val="04a0" w:noHBand="0" w:lastColumn="0" w:firstColumn="1" w:lastRow="0" w:firstRow="1"/>
      </w:tblPr>
      <w:tblGrid>
        <w:gridCol w:w="1766"/>
        <w:gridCol w:w="1746"/>
        <w:gridCol w:w="1748"/>
        <w:gridCol w:w="1760"/>
        <w:gridCol w:w="2042"/>
      </w:tblGrid>
      <w:tr>
        <w:trPr/>
        <w:tc>
          <w:tcPr>
            <w:tcW w:w="1766" w:type="dxa"/>
            <w:tcBorders/>
            <w:shd w:fill="auto" w:val="clear"/>
          </w:tcPr>
          <w:p>
            <w:pPr>
              <w:pStyle w:val="Normal"/>
              <w:spacing w:lineRule="auto" w:line="360" w:before="0" w:after="0"/>
              <w:jc w:val="center"/>
              <w:rPr>
                <w:rFonts w:ascii="Arial" w:hAnsi="Arial" w:cs="Arial" w:asciiTheme="minorBidi" w:cstheme="minorBidi" w:hAnsiTheme="minorBidi"/>
                <w:b/>
                <w:b/>
                <w:bCs/>
                <w:sz w:val="24"/>
                <w:szCs w:val="24"/>
                <w:lang w:val="fr-FR" w:bidi="ar-DZ"/>
              </w:rPr>
            </w:pPr>
            <w:r>
              <w:rPr>
                <w:rFonts w:eastAsia="Arial" w:cs="Times New Roman" w:ascii="Times New Roman" w:hAnsi="Times New Roman" w:asciiTheme="majorBidi" w:cstheme="majorBidi" w:hAnsiTheme="majorBidi"/>
                <w:b/>
                <w:bCs/>
                <w:sz w:val="24"/>
                <w:szCs w:val="24"/>
                <w:lang w:val="fr-FR" w:eastAsia="fr-FR"/>
              </w:rPr>
              <w:t>Lexèmes</w:t>
            </w:r>
          </w:p>
        </w:tc>
        <w:tc>
          <w:tcPr>
            <w:tcW w:w="1746" w:type="dxa"/>
            <w:tcBorders/>
            <w:shd w:fill="auto" w:val="clear"/>
          </w:tcPr>
          <w:p>
            <w:pPr>
              <w:pStyle w:val="Normal"/>
              <w:spacing w:lineRule="auto" w:line="360" w:before="0" w:after="0"/>
              <w:jc w:val="center"/>
              <w:rPr>
                <w:rFonts w:ascii="Arial" w:hAnsi="Arial" w:cs="Arial" w:asciiTheme="minorBidi" w:cstheme="minorBidi" w:hAnsiTheme="minorBidi"/>
                <w:b/>
                <w:b/>
                <w:bCs/>
                <w:sz w:val="24"/>
                <w:szCs w:val="24"/>
                <w:lang w:val="fr-FR" w:bidi="ar-DZ"/>
              </w:rPr>
            </w:pPr>
            <w:r>
              <w:rPr>
                <w:rFonts w:eastAsia="Arial" w:cs="Times New Roman" w:ascii="Times New Roman" w:hAnsi="Times New Roman" w:asciiTheme="majorBidi" w:cstheme="majorBidi" w:hAnsiTheme="majorBidi"/>
                <w:b/>
                <w:bCs/>
                <w:sz w:val="24"/>
                <w:szCs w:val="24"/>
                <w:lang w:val="fr-FR" w:eastAsia="fr-FR"/>
              </w:rPr>
              <w:t>Tag ALP</w:t>
            </w:r>
          </w:p>
        </w:tc>
        <w:tc>
          <w:tcPr>
            <w:tcW w:w="1748" w:type="dxa"/>
            <w:tcBorders/>
            <w:shd w:fill="auto" w:val="clear"/>
          </w:tcPr>
          <w:p>
            <w:pPr>
              <w:pStyle w:val="Normal"/>
              <w:spacing w:before="0" w:after="0"/>
              <w:jc w:val="center"/>
              <w:rPr>
                <w:rFonts w:ascii="Times New Roman" w:hAnsi="Times New Roman" w:cs="Times New Roman" w:asciiTheme="majorBidi" w:cstheme="majorBidi" w:hAnsiTheme="majorBidi"/>
                <w:b/>
                <w:b/>
                <w:bCs/>
                <w:sz w:val="24"/>
                <w:szCs w:val="24"/>
              </w:rPr>
            </w:pPr>
            <w:r>
              <w:rPr>
                <w:rFonts w:eastAsia="Arial" w:cs="Times New Roman" w:ascii="Times New Roman" w:hAnsi="Times New Roman" w:asciiTheme="majorBidi" w:cstheme="majorBidi" w:hAnsiTheme="majorBidi"/>
                <w:b/>
                <w:bCs/>
                <w:sz w:val="24"/>
                <w:szCs w:val="24"/>
                <w:lang w:val="fr-FR" w:eastAsia="fr-FR"/>
              </w:rPr>
              <w:t>Tag</w:t>
            </w:r>
          </w:p>
          <w:p>
            <w:pPr>
              <w:pStyle w:val="Normal"/>
              <w:spacing w:lineRule="auto" w:line="360" w:before="0" w:after="0"/>
              <w:jc w:val="center"/>
              <w:rPr>
                <w:rFonts w:ascii="Arial" w:hAnsi="Arial" w:cs="Arial" w:asciiTheme="minorBidi" w:cstheme="minorBidi" w:hAnsiTheme="minorBidi"/>
                <w:b/>
                <w:b/>
                <w:bCs/>
                <w:sz w:val="24"/>
                <w:szCs w:val="24"/>
                <w:lang w:val="fr-FR" w:bidi="ar-DZ"/>
              </w:rPr>
            </w:pPr>
            <w:r>
              <w:rPr>
                <w:rFonts w:eastAsia="Arial" w:cs="Times New Roman" w:ascii="Times New Roman" w:hAnsi="Times New Roman" w:asciiTheme="majorBidi" w:cstheme="majorBidi" w:hAnsiTheme="majorBidi"/>
                <w:b/>
                <w:bCs/>
                <w:sz w:val="24"/>
                <w:szCs w:val="24"/>
                <w:lang w:val="fr-FR" w:eastAsia="fr-FR" w:bidi="ar-DZ"/>
              </w:rPr>
              <w:t>Correct</w:t>
            </w:r>
          </w:p>
        </w:tc>
        <w:tc>
          <w:tcPr>
            <w:tcW w:w="1760" w:type="dxa"/>
            <w:tcBorders/>
            <w:shd w:fill="auto" w:val="clear"/>
          </w:tcPr>
          <w:p>
            <w:pPr>
              <w:pStyle w:val="Normal"/>
              <w:spacing w:lineRule="auto" w:line="360" w:before="0" w:after="0"/>
              <w:jc w:val="center"/>
              <w:rPr>
                <w:rFonts w:ascii="Arial" w:hAnsi="Arial" w:cs="Arial" w:asciiTheme="minorBidi" w:cstheme="minorBidi" w:hAnsiTheme="minorBidi"/>
                <w:b/>
                <w:b/>
                <w:bCs/>
                <w:sz w:val="24"/>
                <w:szCs w:val="24"/>
                <w:lang w:val="fr-FR" w:bidi="ar-DZ"/>
              </w:rPr>
            </w:pPr>
            <w:r>
              <w:rPr>
                <w:rFonts w:eastAsia="Arial" w:cs="Times New Roman" w:ascii="Times New Roman" w:hAnsi="Times New Roman" w:asciiTheme="majorBidi" w:cstheme="majorBidi" w:hAnsiTheme="majorBidi"/>
                <w:b/>
                <w:bCs/>
                <w:sz w:val="24"/>
                <w:szCs w:val="24"/>
                <w:lang w:val="fr-FR" w:eastAsia="fr-FR"/>
              </w:rPr>
              <w:t>Analyse</w:t>
            </w:r>
          </w:p>
        </w:tc>
        <w:tc>
          <w:tcPr>
            <w:tcW w:w="2042" w:type="dxa"/>
            <w:tcBorders/>
            <w:shd w:fill="auto" w:val="clear"/>
          </w:tcPr>
          <w:p>
            <w:pPr>
              <w:pStyle w:val="Normal"/>
              <w:spacing w:lineRule="auto" w:line="360" w:before="0" w:after="0"/>
              <w:jc w:val="center"/>
              <w:rPr>
                <w:rFonts w:ascii="Arial" w:hAnsi="Arial" w:cs="Arial" w:asciiTheme="minorBidi" w:cstheme="minorBidi" w:hAnsiTheme="minorBidi"/>
                <w:b/>
                <w:b/>
                <w:bCs/>
                <w:sz w:val="24"/>
                <w:szCs w:val="24"/>
                <w:lang w:val="fr-FR" w:bidi="ar-DZ"/>
              </w:rPr>
            </w:pPr>
            <w:r>
              <w:rPr>
                <w:rFonts w:eastAsia="Arial" w:cs="Times New Roman" w:ascii="Times New Roman" w:hAnsi="Times New Roman" w:asciiTheme="majorBidi" w:cstheme="majorBidi" w:hAnsiTheme="majorBidi"/>
                <w:b/>
                <w:bCs/>
                <w:sz w:val="24"/>
                <w:szCs w:val="24"/>
                <w:lang w:val="fr-FR" w:eastAsia="fr-FR"/>
              </w:rPr>
              <w:t>contexte</w:t>
            </w:r>
          </w:p>
        </w:tc>
      </w:tr>
      <w:tr>
        <w:trPr/>
        <w:tc>
          <w:tcPr>
            <w:tcW w:w="1766"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مقران</w:t>
            </w:r>
            <w:r>
              <w:rPr>
                <w:rFonts w:eastAsia="Arial" w:cs="Arabic Typesetting" w:ascii="Arabic Typesetting" w:hAnsi="Arabic Typesetting"/>
                <w:color w:val="000000"/>
                <w:sz w:val="28"/>
                <w:szCs w:val="28"/>
                <w:rtl w:val="true"/>
                <w:lang w:val="fr-FR" w:eastAsia="fr-FR"/>
              </w:rPr>
              <w:t>(</w:t>
            </w:r>
            <w:r>
              <w:rPr>
                <w:rFonts w:eastAsia="Arial" w:cs="Arabic Typesetting" w:ascii="Arabic Typesetting" w:hAnsi="Arabic Typesetting"/>
                <w:i/>
                <w:iCs/>
                <w:color w:val="000000"/>
                <w:sz w:val="28"/>
                <w:szCs w:val="28"/>
                <w:lang w:val="fr-FR" w:eastAsia="fr-FR"/>
              </w:rPr>
              <w:t>Mokrane</w:t>
            </w:r>
            <w:r>
              <w:rPr>
                <w:rFonts w:eastAsia="Arial" w:cs="Arabic Typesetting" w:ascii="Arabic Typesetting" w:hAnsi="Arabic Typesetting"/>
                <w:color w:val="000000"/>
                <w:sz w:val="28"/>
                <w:szCs w:val="28"/>
                <w:rtl w:val="true"/>
                <w:lang w:val="fr-FR" w:eastAsia="fr-FR"/>
              </w:rPr>
              <w:t>)</w:t>
            </w:r>
          </w:p>
          <w:p>
            <w:pPr>
              <w:pStyle w:val="Normal"/>
              <w:bidi w:val="1"/>
              <w:spacing w:before="0" w:after="0"/>
              <w:jc w:val="center"/>
              <w:rPr>
                <w:rFonts w:ascii="Arial" w:hAnsi="Arial" w:cs="Arial" w:asciiTheme="minorBidi" w:cstheme="minorBidi" w:hAnsiTheme="minorBidi"/>
                <w:sz w:val="24"/>
                <w:szCs w:val="24"/>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non normalisé et normalisé</w:t>
            </w:r>
          </w:p>
        </w:tc>
        <w:tc>
          <w:tcPr>
            <w:tcW w:w="1746" w:type="dxa"/>
            <w:tcBorders/>
            <w:shd w:fill="auto" w:val="clear"/>
          </w:tcPr>
          <w:p>
            <w:pPr>
              <w:pStyle w:val="Normal"/>
              <w:spacing w:lineRule="auto" w:line="360" w:before="0" w:after="0"/>
              <w:jc w:val="center"/>
              <w:rPr>
                <w:rFonts w:ascii="Times New Roman" w:hAnsi="Times New Roman" w:cs="Times New Roman"/>
                <w:color w:val="808080" w:themeColor="background1" w:themeShade="80"/>
                <w:sz w:val="20"/>
                <w:szCs w:val="20"/>
                <w:lang w:val="fr-FR" w:bidi="ar-DZ"/>
              </w:rPr>
            </w:pPr>
            <w:r>
              <w:rPr>
                <w:rFonts w:eastAsia="Arial" w:cs="Times New Roman" w:ascii="Times New Roman" w:hAnsi="Times New Roman"/>
                <w:color w:val="808080" w:themeColor="background1" w:themeShade="80"/>
                <w:sz w:val="20"/>
                <w:szCs w:val="20"/>
                <w:lang w:val="fr-FR" w:eastAsia="fr-FR" w:bidi="ar-DZ"/>
              </w:rPr>
              <w:t>NOM</w:t>
            </w:r>
          </w:p>
        </w:tc>
        <w:tc>
          <w:tcPr>
            <w:tcW w:w="1748" w:type="dxa"/>
            <w:tcBorders/>
            <w:shd w:fill="auto" w:val="clear"/>
          </w:tcPr>
          <w:p>
            <w:pPr>
              <w:pStyle w:val="Normal"/>
              <w:spacing w:lineRule="auto" w:line="360" w:before="0" w:after="0"/>
              <w:jc w:val="center"/>
              <w:rPr>
                <w:rFonts w:ascii="Times New Roman" w:hAnsi="Times New Roman" w:cs="Times New Roman"/>
                <w:color w:val="808080" w:themeColor="background1" w:themeShade="80"/>
                <w:sz w:val="20"/>
                <w:szCs w:val="20"/>
                <w:lang w:val="fr-FR" w:bidi="ar-DZ"/>
              </w:rPr>
            </w:pPr>
            <w:r>
              <w:rPr>
                <w:rFonts w:eastAsia="Arial" w:cs="Times New Roman" w:ascii="Times New Roman" w:hAnsi="Times New Roman"/>
                <w:color w:val="808080" w:themeColor="background1" w:themeShade="80"/>
                <w:sz w:val="20"/>
                <w:szCs w:val="20"/>
                <w:lang w:val="fr-FR" w:eastAsia="fr-FR" w:bidi="ar-DZ"/>
              </w:rPr>
              <w:t>PERS</w:t>
            </w:r>
          </w:p>
        </w:tc>
        <w:tc>
          <w:tcPr>
            <w:tcW w:w="1760" w:type="dxa"/>
            <w:tcBorders/>
            <w:shd w:fill="auto" w:val="clear"/>
          </w:tcPr>
          <w:p>
            <w:pPr>
              <w:pStyle w:val="Normal"/>
              <w:spacing w:lineRule="auto" w:line="360" w:before="0" w:after="0"/>
              <w:rPr>
                <w:rFonts w:ascii="Times New Roman" w:hAnsi="Times New Roman" w:cs="Times New Roman"/>
                <w:sz w:val="20"/>
                <w:szCs w:val="20"/>
                <w:lang w:val="fr-FR" w:bidi="ar-DZ"/>
              </w:rPr>
            </w:pPr>
            <w:r>
              <w:rPr>
                <w:rFonts w:eastAsia="Arial" w:cs="Times New Roman" w:ascii="Times New Roman" w:hAnsi="Times New Roman"/>
                <w:sz w:val="20"/>
                <w:szCs w:val="20"/>
                <w:lang w:val="fr-FR" w:eastAsia="fr-FR" w:bidi="ar-DZ"/>
              </w:rPr>
              <w:t xml:space="preserve">ALP ne reconnait pas cette entité nommée car </w:t>
            </w:r>
            <w:r>
              <w:rPr>
                <w:rFonts w:eastAsia="Arial" w:cs="Arabic Typesetting" w:ascii="Arabic Typesetting" w:hAnsi="Arabic Typesetting"/>
                <w:i/>
                <w:iCs/>
                <w:color w:val="000000"/>
                <w:sz w:val="28"/>
                <w:szCs w:val="28"/>
                <w:lang w:eastAsia="fr-FR"/>
              </w:rPr>
              <w:t>Mokrane</w:t>
            </w:r>
            <w:r>
              <w:rPr>
                <w:rFonts w:eastAsia="Arial" w:cs="Arabic Typesetting" w:ascii="Arabic Typesetting" w:hAnsi="Arabic Typesetting"/>
                <w:color w:val="000000"/>
                <w:sz w:val="28"/>
                <w:szCs w:val="28"/>
                <w:lang w:eastAsia="fr-FR"/>
              </w:rPr>
              <w:t xml:space="preserve"> </w:t>
            </w:r>
            <w:r>
              <w:rPr>
                <w:rFonts w:eastAsia="Arial" w:cs="Times New Roman" w:ascii="Times New Roman" w:hAnsi="Times New Roman"/>
                <w:color w:val="000000"/>
                <w:sz w:val="20"/>
                <w:szCs w:val="20"/>
                <w:lang w:eastAsia="fr-FR"/>
              </w:rPr>
              <w:t>est un nom de Personne berbère.</w:t>
            </w:r>
          </w:p>
        </w:tc>
        <w:tc>
          <w:tcPr>
            <w:tcW w:w="2042"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أوضح مقران آيت العربي</w:t>
            </w:r>
          </w:p>
          <w:p>
            <w:pPr>
              <w:pStyle w:val="Normal"/>
              <w:spacing w:lineRule="auto" w:line="360" w:before="0" w:after="0"/>
              <w:rPr>
                <w:rFonts w:ascii="Times New Roman" w:hAnsi="Times New Roman" w:cs="Times New Roman"/>
                <w:sz w:val="20"/>
                <w:szCs w:val="20"/>
                <w:lang w:val="fr-FR" w:bidi="ar-DZ"/>
              </w:rPr>
            </w:pPr>
            <w:r>
              <w:rPr>
                <w:rFonts w:eastAsia="Arial" w:cs="Times New Roman" w:ascii="Times New Roman" w:hAnsi="Times New Roman"/>
                <w:sz w:val="20"/>
                <w:szCs w:val="20"/>
                <w:lang w:val="fr-FR" w:eastAsia="fr-FR" w:bidi="ar-DZ"/>
              </w:rPr>
              <w:t>VERBE+</w:t>
            </w:r>
            <w:r>
              <w:rPr>
                <w:rFonts w:eastAsia="Arial" w:cs="Times New Roman" w:ascii="Times New Roman" w:hAnsi="Times New Roman"/>
                <w:color w:val="808080" w:themeColor="background1" w:themeShade="80"/>
                <w:sz w:val="20"/>
                <w:szCs w:val="20"/>
                <w:lang w:val="fr-FR" w:eastAsia="fr-FR" w:bidi="ar-DZ"/>
              </w:rPr>
              <w:t>NOM</w:t>
            </w:r>
            <w:r>
              <w:rPr>
                <w:rFonts w:eastAsia="Arial" w:cs="Times New Roman" w:ascii="Times New Roman" w:hAnsi="Times New Roman"/>
                <w:sz w:val="20"/>
                <w:szCs w:val="20"/>
                <w:lang w:val="fr-FR" w:eastAsia="fr-FR" w:bidi="ar-DZ"/>
              </w:rPr>
              <w:t>+PERS</w:t>
            </w:r>
          </w:p>
          <w:p>
            <w:pPr>
              <w:pStyle w:val="Normal"/>
              <w:spacing w:lineRule="auto" w:line="360" w:before="0" w:after="0"/>
              <w:rPr>
                <w:rFonts w:ascii="Arabic Typesetting" w:hAnsi="Arabic Typesetting" w:cs="Arabic Typesetting"/>
                <w:b/>
                <w:b/>
                <w:bCs/>
                <w:sz w:val="28"/>
                <w:szCs w:val="28"/>
                <w:lang w:val="fr-FR" w:bidi="ar-DZ"/>
              </w:rPr>
            </w:pPr>
            <w:r>
              <w:rPr>
                <w:rFonts w:eastAsia="Arial" w:cs="Times New Roman" w:ascii="Times New Roman" w:hAnsi="Times New Roman"/>
                <w:sz w:val="20"/>
                <w:szCs w:val="20"/>
                <w:lang w:val="fr-FR" w:eastAsia="fr-FR" w:bidi="ar-DZ"/>
              </w:rPr>
              <w:t>+PERS</w:t>
            </w:r>
          </w:p>
        </w:tc>
      </w:tr>
      <w:tr>
        <w:trPr>
          <w:trHeight w:val="1452" w:hRule="atLeast"/>
        </w:trPr>
        <w:tc>
          <w:tcPr>
            <w:tcW w:w="1766" w:type="dxa"/>
            <w:tcBorders/>
            <w:shd w:fill="auto" w:val="clear"/>
          </w:tcPr>
          <w:p>
            <w:pPr>
              <w:pStyle w:val="Normal"/>
              <w:bidi w:val="1"/>
              <w:spacing w:lineRule="auto" w:line="360" w:before="0" w:after="0"/>
              <w:jc w:val="left"/>
              <w:rPr>
                <w:rFonts w:ascii="Times New Roman" w:hAnsi="Times New Roman" w:cs="Times New Roman" w:asciiTheme="majorBidi" w:cstheme="majorBidi" w:hAnsiTheme="majorBidi"/>
                <w:i/>
                <w:i/>
                <w:iCs/>
                <w:color w:val="000000"/>
                <w:sz w:val="20"/>
                <w:szCs w:val="20"/>
              </w:rPr>
            </w:pPr>
            <w:r>
              <w:rPr>
                <w:rFonts w:ascii="Arabic Typesetting" w:hAnsi="Arabic Typesetting" w:eastAsia="Arial" w:cs="Arabic Typesetting"/>
                <w:color w:val="000000"/>
                <w:sz w:val="28"/>
                <w:sz w:val="28"/>
                <w:szCs w:val="28"/>
                <w:rtl w:val="true"/>
                <w:lang w:val="fr-FR" w:eastAsia="fr-FR"/>
              </w:rPr>
              <w:t xml:space="preserve">بسعيد </w:t>
            </w:r>
            <w:r>
              <w:rPr>
                <w:rFonts w:eastAsia="Arial" w:cs="Arabic Typesetting" w:ascii="Arabic Typesetting" w:hAnsi="Arabic Typesetting"/>
                <w:color w:val="000000"/>
                <w:sz w:val="28"/>
                <w:szCs w:val="28"/>
                <w:rtl w:val="true"/>
                <w:lang w:val="fr-FR" w:eastAsia="fr-FR"/>
              </w:rPr>
              <w:t>(</w:t>
            </w:r>
            <w:r>
              <w:rPr>
                <w:rFonts w:eastAsia="Arial" w:cs="Times New Roman" w:ascii="Times New Roman" w:hAnsi="Times New Roman" w:asciiTheme="majorBidi" w:cstheme="majorBidi" w:hAnsiTheme="majorBidi"/>
                <w:i/>
                <w:iCs/>
                <w:color w:val="000000"/>
                <w:sz w:val="20"/>
                <w:szCs w:val="20"/>
                <w:lang w:val="fr-FR" w:eastAsia="fr-FR"/>
              </w:rPr>
              <w:t>avec Saïd</w:t>
            </w:r>
            <w:r>
              <w:rPr>
                <w:rFonts w:eastAsia="Arial" w:cs="Times New Roman" w:ascii="Times New Roman" w:hAnsi="Times New Roman" w:asciiTheme="majorBidi" w:cstheme="majorBidi" w:hAnsiTheme="majorBidi"/>
                <w:i/>
                <w:iCs/>
                <w:color w:val="000000"/>
                <w:sz w:val="20"/>
                <w:szCs w:val="20"/>
                <w:rtl w:val="true"/>
                <w:lang w:val="fr-FR" w:eastAsia="fr-FR"/>
              </w:rPr>
              <w:t>)</w:t>
            </w:r>
          </w:p>
          <w:p>
            <w:pPr>
              <w:pStyle w:val="Normal"/>
              <w:bidi w:val="1"/>
              <w:spacing w:before="0" w:after="0"/>
              <w:jc w:val="center"/>
              <w:rPr>
                <w:rFonts w:ascii="Arial" w:hAnsi="Arial" w:cs="Arial" w:asciiTheme="minorBidi" w:cstheme="minorBidi" w:hAnsiTheme="minorBidi"/>
                <w:sz w:val="24"/>
                <w:szCs w:val="24"/>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non normalisé et normalisé</w:t>
            </w:r>
          </w:p>
        </w:tc>
        <w:tc>
          <w:tcPr>
            <w:tcW w:w="1746" w:type="dxa"/>
            <w:tcBorders/>
            <w:shd w:fill="auto" w:val="clear"/>
          </w:tcPr>
          <w:p>
            <w:pPr>
              <w:pStyle w:val="Normal"/>
              <w:spacing w:lineRule="auto" w:line="360" w:before="0" w:after="0"/>
              <w:jc w:val="center"/>
              <w:rPr>
                <w:rFonts w:ascii="Times New Roman" w:hAnsi="Times New Roman" w:cs="Times New Roman"/>
                <w:color w:val="808080" w:themeColor="background1" w:themeShade="80"/>
                <w:sz w:val="20"/>
                <w:szCs w:val="20"/>
                <w:lang w:val="fr-FR" w:bidi="ar-DZ"/>
              </w:rPr>
            </w:pPr>
            <w:r>
              <w:rPr>
                <w:rFonts w:eastAsia="Arial" w:cs="Times New Roman" w:ascii="Times New Roman" w:hAnsi="Times New Roman"/>
                <w:color w:val="808080" w:themeColor="background1" w:themeShade="80"/>
                <w:sz w:val="20"/>
                <w:szCs w:val="20"/>
                <w:lang w:val="fr-FR" w:eastAsia="fr-FR" w:bidi="ar-DZ"/>
              </w:rPr>
              <w:t>PREP+NOM</w:t>
            </w:r>
          </w:p>
        </w:tc>
        <w:tc>
          <w:tcPr>
            <w:tcW w:w="1748" w:type="dxa"/>
            <w:tcBorders/>
            <w:shd w:fill="auto" w:val="clear"/>
          </w:tcPr>
          <w:p>
            <w:pPr>
              <w:pStyle w:val="Normal"/>
              <w:spacing w:lineRule="auto" w:line="360" w:before="0" w:after="0"/>
              <w:jc w:val="center"/>
              <w:rPr>
                <w:rFonts w:ascii="Times New Roman" w:hAnsi="Times New Roman" w:cs="Times New Roman"/>
                <w:color w:val="808080" w:themeColor="background1" w:themeShade="80"/>
                <w:sz w:val="20"/>
                <w:szCs w:val="20"/>
                <w:lang w:val="fr-FR" w:bidi="ar-DZ"/>
              </w:rPr>
            </w:pPr>
            <w:r>
              <w:rPr>
                <w:rFonts w:eastAsia="Arial" w:cs="Times New Roman" w:ascii="Times New Roman" w:hAnsi="Times New Roman"/>
                <w:color w:val="808080" w:themeColor="background1" w:themeShade="80"/>
                <w:sz w:val="20"/>
                <w:szCs w:val="20"/>
                <w:lang w:val="fr-FR" w:eastAsia="fr-FR" w:bidi="ar-DZ"/>
              </w:rPr>
              <w:t>PREP+PERS</w:t>
            </w:r>
          </w:p>
        </w:tc>
        <w:tc>
          <w:tcPr>
            <w:tcW w:w="1760" w:type="dxa"/>
            <w:tcBorders/>
            <w:shd w:fill="auto" w:val="clear"/>
          </w:tcPr>
          <w:p>
            <w:pPr>
              <w:pStyle w:val="Normal"/>
              <w:spacing w:lineRule="auto" w:line="360" w:before="0" w:after="0"/>
              <w:rPr>
                <w:rFonts w:ascii="Times New Roman" w:hAnsi="Times New Roman" w:cs="Times New Roman"/>
                <w:sz w:val="20"/>
                <w:szCs w:val="20"/>
                <w:lang w:val="fr-FR" w:bidi="ar-DZ"/>
              </w:rPr>
            </w:pPr>
            <w:r>
              <w:rPr>
                <w:rFonts w:eastAsia="Arial" w:cs="Times New Roman" w:ascii="Times New Roman" w:hAnsi="Times New Roman"/>
                <w:sz w:val="20"/>
                <w:szCs w:val="20"/>
                <w:lang w:val="fr-FR" w:eastAsia="fr-FR" w:bidi="ar-DZ"/>
              </w:rPr>
              <w:t>La présence de la préposition avec a induit l’outil en erreur.</w:t>
            </w:r>
          </w:p>
        </w:tc>
        <w:tc>
          <w:tcPr>
            <w:tcW w:w="2042" w:type="dxa"/>
            <w:tcBorders/>
            <w:shd w:fill="auto" w:val="clear"/>
          </w:tcPr>
          <w:p>
            <w:pPr>
              <w:pStyle w:val="Normal"/>
              <w:spacing w:lineRule="auto" w:line="360" w:before="0" w:after="0"/>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التقت فعلا بسعيد بوتفليقة</w:t>
            </w:r>
          </w:p>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VERBE+ADV+PREP</w:t>
            </w:r>
          </w:p>
          <w:p>
            <w:pPr>
              <w:pStyle w:val="Normal"/>
              <w:spacing w:lineRule="auto" w:line="360" w:before="0" w:after="0"/>
              <w:rPr>
                <w:rFonts w:ascii="Arabic Typesetting" w:hAnsi="Arabic Typesetting" w:cs="Arabic Typesetting"/>
                <w:b/>
                <w:b/>
                <w:bCs/>
                <w:sz w:val="28"/>
                <w:szCs w:val="28"/>
                <w:lang w:val="fr-FR" w:bidi="ar-DZ"/>
              </w:rPr>
            </w:pPr>
            <w:r>
              <w:rPr>
                <w:rFonts w:eastAsia="Arial" w:cs="Times New Roman" w:ascii="Times New Roman" w:hAnsi="Times New Roman" w:asciiTheme="majorBidi" w:cstheme="majorBidi" w:hAnsiTheme="majorBidi"/>
                <w:sz w:val="20"/>
                <w:szCs w:val="20"/>
                <w:lang w:val="fr-FR" w:eastAsia="fr-FR" w:bidi="ar-DZ"/>
              </w:rPr>
              <w:t>+</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r>
              <w:rPr>
                <w:rFonts w:eastAsia="Arial" w:cs="Times New Roman" w:ascii="Times New Roman" w:hAnsi="Times New Roman" w:asciiTheme="majorBidi" w:cstheme="majorBidi" w:hAnsiTheme="majorBidi"/>
                <w:sz w:val="20"/>
                <w:szCs w:val="20"/>
                <w:lang w:val="fr-FR" w:eastAsia="fr-FR" w:bidi="ar-DZ"/>
              </w:rPr>
              <w:t>+PERS</w:t>
            </w:r>
          </w:p>
        </w:tc>
      </w:tr>
      <w:tr>
        <w:trPr/>
        <w:tc>
          <w:tcPr>
            <w:tcW w:w="1766"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 xml:space="preserve">العربي </w:t>
            </w:r>
            <w:r>
              <w:rPr>
                <w:rFonts w:eastAsia="Arial" w:cs="Arabic Typesetting" w:ascii="Arabic Typesetting" w:hAnsi="Arabic Typesetting"/>
                <w:color w:val="000000"/>
                <w:sz w:val="28"/>
                <w:szCs w:val="28"/>
                <w:rtl w:val="true"/>
                <w:lang w:val="fr-FR" w:eastAsia="fr-FR"/>
              </w:rPr>
              <w:t>(</w:t>
            </w:r>
            <w:r>
              <w:rPr>
                <w:rFonts w:eastAsia="Arial" w:cs="Times New Roman" w:ascii="Times New Roman" w:hAnsi="Times New Roman"/>
                <w:i/>
                <w:iCs/>
                <w:color w:val="000000"/>
                <w:sz w:val="20"/>
                <w:szCs w:val="20"/>
                <w:lang w:val="fr-FR" w:eastAsia="fr-FR"/>
              </w:rPr>
              <w:t>Alarbi</w:t>
            </w:r>
            <w:r>
              <w:rPr>
                <w:rFonts w:eastAsia="Arial" w:cs="Arabic Typesetting" w:ascii="Arabic Typesetting" w:hAnsi="Arabic Typesetting"/>
                <w:color w:val="000000"/>
                <w:sz w:val="28"/>
                <w:szCs w:val="28"/>
                <w:rtl w:val="true"/>
                <w:lang w:val="fr-FR" w:eastAsia="fr-FR"/>
              </w:rPr>
              <w:t>)</w:t>
            </w:r>
          </w:p>
          <w:p>
            <w:pPr>
              <w:pStyle w:val="Normal"/>
              <w:bidi w:val="1"/>
              <w:spacing w:before="0" w:after="0"/>
              <w:jc w:val="center"/>
              <w:rPr>
                <w:rFonts w:ascii="Arial" w:hAnsi="Arial" w:cs="Arial" w:asciiTheme="minorBidi" w:cstheme="minorBidi" w:hAnsiTheme="minorBidi"/>
                <w:sz w:val="24"/>
                <w:szCs w:val="24"/>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non normalisé et normalisé</w:t>
            </w:r>
          </w:p>
        </w:tc>
        <w:tc>
          <w:tcPr>
            <w:tcW w:w="1746" w:type="dxa"/>
            <w:tcBorders/>
            <w:shd w:fill="auto" w:val="clear"/>
          </w:tcPr>
          <w:p>
            <w:pPr>
              <w:pStyle w:val="Normal"/>
              <w:spacing w:lineRule="auto" w:line="360" w:before="0" w:after="0"/>
              <w:jc w:val="center"/>
              <w:rPr>
                <w:rFonts w:ascii="Times New Roman" w:hAnsi="Times New Roman" w:cs="Times New Roman"/>
                <w:color w:val="808080" w:themeColor="background1" w:themeShade="80"/>
                <w:sz w:val="20"/>
                <w:szCs w:val="20"/>
                <w:lang w:val="fr-FR" w:bidi="ar-DZ"/>
              </w:rPr>
            </w:pPr>
            <w:r>
              <w:rPr>
                <w:rFonts w:eastAsia="Arial" w:cs="Times New Roman" w:ascii="Times New Roman" w:hAnsi="Times New Roman"/>
                <w:color w:val="808080" w:themeColor="background1" w:themeShade="80"/>
                <w:sz w:val="20"/>
                <w:szCs w:val="20"/>
                <w:lang w:val="fr-FR" w:eastAsia="fr-FR" w:bidi="ar-DZ"/>
              </w:rPr>
              <w:t>NOM</w:t>
            </w:r>
          </w:p>
        </w:tc>
        <w:tc>
          <w:tcPr>
            <w:tcW w:w="1748" w:type="dxa"/>
            <w:tcBorders/>
            <w:shd w:fill="auto" w:val="clear"/>
          </w:tcPr>
          <w:p>
            <w:pPr>
              <w:pStyle w:val="Normal"/>
              <w:spacing w:lineRule="auto" w:line="360" w:before="0" w:after="0"/>
              <w:jc w:val="center"/>
              <w:rPr>
                <w:rFonts w:ascii="Times New Roman" w:hAnsi="Times New Roman" w:cs="Times New Roman"/>
                <w:color w:val="808080" w:themeColor="background1" w:themeShade="80"/>
                <w:sz w:val="20"/>
                <w:szCs w:val="20"/>
                <w:lang w:val="fr-FR" w:bidi="ar-DZ"/>
              </w:rPr>
            </w:pPr>
            <w:r>
              <w:rPr>
                <w:rFonts w:eastAsia="Arial" w:cs="Times New Roman" w:ascii="Times New Roman" w:hAnsi="Times New Roman"/>
                <w:color w:val="808080" w:themeColor="background1" w:themeShade="80"/>
                <w:sz w:val="20"/>
                <w:szCs w:val="20"/>
                <w:lang w:val="fr-FR" w:eastAsia="fr-FR" w:bidi="ar-DZ"/>
              </w:rPr>
              <w:t>PERS</w:t>
            </w:r>
          </w:p>
        </w:tc>
        <w:tc>
          <w:tcPr>
            <w:tcW w:w="1760" w:type="dxa"/>
            <w:tcBorders/>
            <w:shd w:fill="auto" w:val="clear"/>
          </w:tcPr>
          <w:p>
            <w:pPr>
              <w:pStyle w:val="Normal"/>
              <w:spacing w:lineRule="auto" w:line="240" w:before="0" w:after="0"/>
              <w:rPr>
                <w:rFonts w:ascii="Times New Roman" w:hAnsi="Times New Roman" w:cs="Times New Roman"/>
                <w:sz w:val="20"/>
                <w:szCs w:val="20"/>
                <w:lang w:val="fr-FR" w:bidi="ar-DZ"/>
              </w:rPr>
            </w:pPr>
            <w:r>
              <w:rPr>
                <w:rFonts w:eastAsia="Arial" w:cs="Times New Roman" w:ascii="Times New Roman" w:hAnsi="Times New Roman"/>
                <w:sz w:val="20"/>
                <w:szCs w:val="20"/>
                <w:lang w:val="fr-FR" w:eastAsia="fr-FR" w:bidi="ar-DZ"/>
              </w:rPr>
              <w:t xml:space="preserve">Ressemblance avec le nom </w:t>
            </w:r>
            <w:r>
              <w:rPr>
                <w:rFonts w:ascii="Arabic Typesetting" w:hAnsi="Arabic Typesetting" w:eastAsia="Arial" w:cs="Arabic Typesetting"/>
                <w:color w:val="000000"/>
                <w:sz w:val="28"/>
                <w:sz w:val="28"/>
                <w:szCs w:val="28"/>
                <w:rtl w:val="true"/>
                <w:lang w:eastAsia="fr-FR"/>
              </w:rPr>
              <w:t>العربي</w:t>
            </w:r>
            <w:r>
              <w:rPr>
                <w:rFonts w:ascii="Arabic Typesetting" w:hAnsi="Arabic Typesetting" w:eastAsia="Arial" w:cs="Arabic Typesetting"/>
                <w:color w:val="000000"/>
                <w:sz w:val="28"/>
                <w:sz w:val="28"/>
                <w:szCs w:val="28"/>
                <w:lang w:eastAsia="fr-FR"/>
              </w:rPr>
              <w:t xml:space="preserve"> </w:t>
            </w:r>
            <w:r>
              <w:rPr>
                <w:rFonts w:eastAsia="Arial" w:cs="Arabic Typesetting" w:ascii="Arabic Typesetting" w:hAnsi="Arabic Typesetting"/>
                <w:color w:val="000000"/>
                <w:sz w:val="28"/>
                <w:szCs w:val="28"/>
                <w:lang w:eastAsia="fr-FR"/>
              </w:rPr>
              <w:t>(l’arabe).</w:t>
            </w:r>
          </w:p>
        </w:tc>
        <w:tc>
          <w:tcPr>
            <w:tcW w:w="2042"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أشار العربي إلى…</w:t>
            </w:r>
          </w:p>
          <w:p>
            <w:pPr>
              <w:pStyle w:val="Normal"/>
              <w:spacing w:lineRule="auto" w:line="360" w:before="0" w:after="0"/>
              <w:rPr>
                <w:rFonts w:ascii="Times New Roman" w:hAnsi="Times New Roman" w:cs="Times New Roman"/>
                <w:color w:val="000000"/>
                <w:sz w:val="20"/>
                <w:szCs w:val="20"/>
              </w:rPr>
            </w:pPr>
            <w:r>
              <w:rPr>
                <w:rFonts w:eastAsia="Arial" w:cs="Times New Roman" w:ascii="Times New Roman" w:hAnsi="Times New Roman"/>
                <w:color w:val="000000"/>
                <w:sz w:val="20"/>
                <w:szCs w:val="20"/>
                <w:lang w:val="fr-FR" w:eastAsia="fr-FR"/>
              </w:rPr>
              <w:t>VERBE+</w:t>
            </w:r>
            <w:r>
              <w:rPr>
                <w:rFonts w:eastAsia="Arial" w:cs="Times New Roman" w:ascii="Times New Roman" w:hAnsi="Times New Roman"/>
                <w:color w:val="808080" w:themeColor="background1" w:themeShade="80"/>
                <w:sz w:val="20"/>
                <w:szCs w:val="20"/>
                <w:lang w:val="fr-FR" w:eastAsia="fr-FR"/>
              </w:rPr>
              <w:t>NOM</w:t>
            </w:r>
            <w:r>
              <w:rPr>
                <w:rFonts w:eastAsia="Arial" w:cs="Times New Roman" w:ascii="Times New Roman" w:hAnsi="Times New Roman"/>
                <w:color w:val="000000"/>
                <w:sz w:val="20"/>
                <w:szCs w:val="20"/>
                <w:lang w:val="fr-FR" w:eastAsia="fr-FR"/>
              </w:rPr>
              <w:t>+PREP</w:t>
            </w:r>
          </w:p>
          <w:p>
            <w:pPr>
              <w:pStyle w:val="Normal"/>
              <w:keepNext w:val="true"/>
              <w:bidi w:val="1"/>
              <w:spacing w:lineRule="auto" w:line="360" w:before="0" w:after="0"/>
              <w:jc w:val="left"/>
              <w:rPr>
                <w:rFonts w:ascii="Arabic Typesetting" w:hAnsi="Arabic Typesetting" w:eastAsia="Arial" w:cs="Arabic Typesetting"/>
                <w:b/>
                <w:b/>
                <w:bCs/>
                <w:sz w:val="28"/>
                <w:szCs w:val="28"/>
                <w:lang w:val="fr-FR" w:eastAsia="fr-FR" w:bidi="ar-DZ"/>
              </w:rPr>
            </w:pPr>
            <w:r>
              <w:rPr>
                <w:rFonts w:eastAsia="Arial" w:cs="Arabic Typesetting" w:ascii="Arabic Typesetting" w:hAnsi="Arabic Typesetting"/>
                <w:b/>
                <w:bCs/>
                <w:sz w:val="28"/>
                <w:szCs w:val="28"/>
                <w:rtl w:val="true"/>
                <w:lang w:val="fr-FR" w:eastAsia="fr-FR" w:bidi="ar-DZ"/>
              </w:rPr>
            </w:r>
          </w:p>
        </w:tc>
      </w:tr>
    </w:tbl>
    <w:p>
      <w:pPr>
        <w:pStyle w:val="Caption"/>
        <w:rPr/>
      </w:pPr>
      <w:bookmarkStart w:id="16" w:name="_Toc8695119"/>
      <w:r>
        <w:rPr/>
        <w:t xml:space="preserve">Tableau </w:t>
      </w:r>
      <w:r>
        <w:rPr/>
        <w:fldChar w:fldCharType="begin"/>
      </w:r>
      <w:r>
        <w:rPr/>
        <w:instrText> SEQ Tableau \* ARABIC </w:instrText>
      </w:r>
      <w:r>
        <w:rPr/>
        <w:fldChar w:fldCharType="separate"/>
      </w:r>
      <w:r>
        <w:rPr/>
        <w:t>8</w:t>
      </w:r>
      <w:r>
        <w:rPr/>
        <w:fldChar w:fldCharType="end"/>
      </w:r>
      <w:r>
        <w:rPr>
          <w:lang w:val="fr-FR"/>
        </w:rPr>
        <w:t>; article 7</w:t>
      </w:r>
      <w:bookmarkEnd w:id="16"/>
    </w:p>
    <w:p>
      <w:pPr>
        <w:pStyle w:val="Normal"/>
        <w:spacing w:lineRule="auto" w:line="360"/>
        <w:rPr>
          <w:rFonts w:ascii="Arial" w:hAnsi="Arial" w:cs="Arial" w:asciiTheme="minorBidi" w:cstheme="minorBidi" w:hAnsiTheme="minorBidi"/>
          <w:b/>
          <w:b/>
          <w:bCs/>
          <w:sz w:val="24"/>
          <w:szCs w:val="24"/>
          <w:lang w:val="fr-FR" w:bidi="ar-DZ"/>
        </w:rPr>
      </w:pPr>
      <w:r>
        <w:rPr>
          <w:rFonts w:cs="Arial" w:cstheme="minorBidi"/>
          <w:b/>
          <w:bCs/>
          <w:sz w:val="24"/>
          <w:szCs w:val="24"/>
          <w:lang w:val="fr-FR" w:bidi="ar-DZ"/>
        </w:rPr>
      </w:r>
    </w:p>
    <w:p>
      <w:pPr>
        <w:pStyle w:val="Normal"/>
        <w:spacing w:lineRule="auto" w:line="360"/>
        <w:rPr>
          <w:rFonts w:ascii="Arial" w:hAnsi="Arial" w:cs="Arial" w:asciiTheme="minorBidi" w:cstheme="minorBidi" w:hAnsiTheme="minorBidi"/>
          <w:b/>
          <w:b/>
          <w:bCs/>
          <w:sz w:val="24"/>
          <w:szCs w:val="24"/>
          <w:lang w:val="fr-FR" w:bidi="ar-DZ"/>
        </w:rPr>
      </w:pPr>
      <w:r>
        <w:rPr>
          <w:rFonts w:cs="Arial" w:cstheme="minorBidi"/>
          <w:b/>
          <w:bCs/>
          <w:sz w:val="24"/>
          <w:szCs w:val="24"/>
          <w:lang w:val="fr-FR" w:bidi="ar-DZ"/>
        </w:rPr>
      </w:r>
    </w:p>
    <w:p>
      <w:pPr>
        <w:pStyle w:val="Normal"/>
        <w:spacing w:lineRule="auto" w:line="360"/>
        <w:rPr>
          <w:rFonts w:ascii="Arial" w:hAnsi="Arial" w:cs="Arial" w:asciiTheme="minorBidi" w:cstheme="minorBidi" w:hAnsiTheme="minorBidi"/>
          <w:b/>
          <w:b/>
          <w:bCs/>
          <w:sz w:val="24"/>
          <w:szCs w:val="24"/>
          <w:lang w:val="fr-FR" w:bidi="ar-DZ"/>
        </w:rPr>
      </w:pPr>
      <w:r>
        <w:rPr>
          <w:rFonts w:cs="Arial" w:cstheme="minorBidi"/>
          <w:b/>
          <w:bCs/>
          <w:sz w:val="24"/>
          <w:szCs w:val="24"/>
          <w:lang w:val="fr-FR" w:bidi="ar-DZ"/>
        </w:rPr>
      </w:r>
    </w:p>
    <w:p>
      <w:pPr>
        <w:pStyle w:val="Normal"/>
        <w:spacing w:lineRule="auto" w:line="360"/>
        <w:rPr>
          <w:rFonts w:ascii="Arial" w:hAnsi="Arial" w:cs="Arial" w:asciiTheme="minorBidi" w:cstheme="minorBidi" w:hAnsiTheme="minorBidi"/>
          <w:b/>
          <w:b/>
          <w:bCs/>
          <w:sz w:val="24"/>
          <w:szCs w:val="24"/>
          <w:lang w:val="fr-FR" w:bidi="ar-DZ"/>
        </w:rPr>
      </w:pPr>
      <w:r>
        <w:rPr>
          <w:rFonts w:cs="Arial" w:cstheme="minorBidi"/>
          <w:b/>
          <w:bCs/>
          <w:sz w:val="24"/>
          <w:szCs w:val="24"/>
          <w:lang w:val="fr-FR" w:bidi="ar-DZ"/>
        </w:rPr>
      </w:r>
    </w:p>
    <w:p>
      <w:pPr>
        <w:pStyle w:val="Normal"/>
        <w:spacing w:lineRule="auto" w:line="360"/>
        <w:rPr>
          <w:rFonts w:ascii="Arial" w:hAnsi="Arial" w:cs="Arial" w:asciiTheme="minorBidi" w:cstheme="minorBidi" w:hAnsiTheme="minorBidi"/>
          <w:b/>
          <w:b/>
          <w:bCs/>
          <w:sz w:val="24"/>
          <w:szCs w:val="24"/>
          <w:lang w:val="fr-FR" w:bidi="ar-DZ"/>
        </w:rPr>
      </w:pPr>
      <w:r>
        <w:rPr>
          <w:rFonts w:cs="Arial" w:cstheme="minorBidi"/>
          <w:b/>
          <w:bCs/>
          <w:sz w:val="24"/>
          <w:szCs w:val="24"/>
          <w:lang w:val="fr-FR" w:bidi="ar-DZ"/>
        </w:rPr>
      </w:r>
    </w:p>
    <w:p>
      <w:pPr>
        <w:pStyle w:val="Normal"/>
        <w:spacing w:lineRule="auto" w:line="360"/>
        <w:rPr>
          <w:rFonts w:ascii="Arial" w:hAnsi="Arial" w:cs="Arial" w:asciiTheme="minorBidi" w:cstheme="minorBidi" w:hAnsiTheme="minorBidi"/>
          <w:b/>
          <w:b/>
          <w:bCs/>
          <w:sz w:val="24"/>
          <w:szCs w:val="24"/>
          <w:lang w:val="fr-FR" w:bidi="ar-DZ"/>
        </w:rPr>
      </w:pPr>
      <w:r>
        <w:rPr>
          <w:rFonts w:cs="Arial" w:cstheme="minorBidi"/>
          <w:b/>
          <w:bCs/>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Arial" w:hAnsi="Arial" w:cs="Arial" w:asciiTheme="minorBidi" w:cstheme="minorBidi" w:hAnsiTheme="minorBidi"/>
          <w:b/>
          <w:b/>
          <w:bCs/>
          <w:sz w:val="24"/>
          <w:szCs w:val="24"/>
          <w:lang w:val="fr-FR" w:bidi="ar-DZ"/>
        </w:rPr>
      </w:pPr>
      <w:r>
        <w:rPr>
          <w:rFonts w:cs="Arial" w:cstheme="minorBidi"/>
          <w:b/>
          <w:bCs/>
          <w:sz w:val="24"/>
          <w:szCs w:val="24"/>
          <w:lang w:val="fr-FR" w:bidi="ar-DZ"/>
        </w:rPr>
        <w:t>Article 8</w:t>
      </w:r>
    </w:p>
    <w:p>
      <w:pPr>
        <w:pStyle w:val="Normal"/>
        <w:spacing w:lineRule="auto" w:line="36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Article analysé en texte</w:t>
      </w:r>
      <w:r>
        <w:rPr>
          <w:rFonts w:cs="Times New Roman" w:ascii="Times New Roman" w:hAnsi="Times New Roman" w:asciiTheme="majorBidi" w:cstheme="majorBidi" w:hAnsiTheme="majorBidi"/>
          <w:i/>
          <w:iCs/>
          <w:sz w:val="24"/>
          <w:szCs w:val="24"/>
        </w:rPr>
        <w:t xml:space="preserve"> non normalisé </w:t>
      </w:r>
      <w:r>
        <w:rPr>
          <w:rFonts w:cs="Times New Roman" w:ascii="Times New Roman" w:hAnsi="Times New Roman" w:asciiTheme="majorBidi" w:cstheme="majorBidi" w:hAnsiTheme="majorBidi"/>
          <w:sz w:val="24"/>
          <w:szCs w:val="24"/>
        </w:rPr>
        <w:t>et</w:t>
      </w:r>
      <w:r>
        <w:rPr>
          <w:rFonts w:cs="Times New Roman" w:ascii="Times New Roman" w:hAnsi="Times New Roman" w:asciiTheme="majorBidi" w:cstheme="majorBidi" w:hAnsiTheme="majorBidi"/>
          <w:i/>
          <w:iCs/>
          <w:sz w:val="24"/>
          <w:szCs w:val="24"/>
        </w:rPr>
        <w:t xml:space="preserve"> normalisé</w:t>
      </w:r>
      <w:r>
        <w:rPr>
          <w:rFonts w:cs="Times New Roman" w:ascii="Times New Roman" w:hAnsi="Times New Roman" w:asciiTheme="majorBidi" w:cstheme="majorBidi" w:hAnsiTheme="majorBidi"/>
          <w:sz w:val="24"/>
          <w:szCs w:val="24"/>
        </w:rPr>
        <w:t>.</w:t>
      </w:r>
    </w:p>
    <w:p>
      <w:pPr>
        <w:pStyle w:val="Normal"/>
        <w:spacing w:lineRule="auto" w:line="36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bl>
      <w:tblPr>
        <w:tblStyle w:val="Grilledutableau"/>
        <w:tblW w:w="9062" w:type="dxa"/>
        <w:jc w:val="left"/>
        <w:tblInd w:w="0" w:type="dxa"/>
        <w:tblCellMar>
          <w:top w:w="0" w:type="dxa"/>
          <w:left w:w="108" w:type="dxa"/>
          <w:bottom w:w="0" w:type="dxa"/>
          <w:right w:w="108" w:type="dxa"/>
        </w:tblCellMar>
        <w:tblLook w:noVBand="1" w:val="04a0" w:noHBand="0" w:lastColumn="0" w:firstColumn="1" w:lastRow="0" w:firstRow="1"/>
      </w:tblPr>
      <w:tblGrid>
        <w:gridCol w:w="1750"/>
        <w:gridCol w:w="1770"/>
        <w:gridCol w:w="1741"/>
        <w:gridCol w:w="1746"/>
        <w:gridCol w:w="2055"/>
      </w:tblGrid>
      <w:tr>
        <w:trPr/>
        <w:tc>
          <w:tcPr>
            <w:tcW w:w="1750"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4"/>
                <w:szCs w:val="24"/>
                <w:lang w:bidi="ar-DZ"/>
              </w:rPr>
            </w:pPr>
            <w:r>
              <w:rPr>
                <w:rFonts w:eastAsia="Arial" w:cs="Times New Roman" w:ascii="Times New Roman" w:hAnsi="Times New Roman" w:asciiTheme="majorBidi" w:cstheme="majorBidi" w:hAnsiTheme="majorBidi"/>
                <w:b/>
                <w:bCs/>
                <w:sz w:val="24"/>
                <w:szCs w:val="24"/>
                <w:lang w:val="fr-FR" w:eastAsia="fr-FR"/>
              </w:rPr>
              <w:t>Lexèmes</w:t>
            </w:r>
          </w:p>
        </w:tc>
        <w:tc>
          <w:tcPr>
            <w:tcW w:w="1770"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4"/>
                <w:szCs w:val="24"/>
                <w:lang w:bidi="ar-DZ"/>
              </w:rPr>
            </w:pPr>
            <w:r>
              <w:rPr>
                <w:rFonts w:eastAsia="Arial" w:cs="Times New Roman" w:ascii="Times New Roman" w:hAnsi="Times New Roman" w:asciiTheme="majorBidi" w:cstheme="majorBidi" w:hAnsiTheme="majorBidi"/>
                <w:b/>
                <w:bCs/>
                <w:sz w:val="24"/>
                <w:szCs w:val="24"/>
                <w:lang w:val="fr-FR" w:eastAsia="fr-FR"/>
              </w:rPr>
              <w:t>Tag ALP</w:t>
            </w:r>
          </w:p>
        </w:tc>
        <w:tc>
          <w:tcPr>
            <w:tcW w:w="1741" w:type="dxa"/>
            <w:tcBorders/>
            <w:shd w:fill="auto" w:val="clear"/>
          </w:tcPr>
          <w:p>
            <w:pPr>
              <w:pStyle w:val="Normal"/>
              <w:spacing w:before="0" w:after="0"/>
              <w:jc w:val="center"/>
              <w:rPr>
                <w:rFonts w:ascii="Times New Roman" w:hAnsi="Times New Roman" w:cs="Times New Roman" w:asciiTheme="majorBidi" w:cstheme="majorBidi" w:hAnsiTheme="majorBidi"/>
                <w:b/>
                <w:b/>
                <w:bCs/>
                <w:sz w:val="24"/>
                <w:szCs w:val="24"/>
              </w:rPr>
            </w:pPr>
            <w:r>
              <w:rPr>
                <w:rFonts w:eastAsia="Arial" w:cs="Times New Roman" w:ascii="Times New Roman" w:hAnsi="Times New Roman" w:asciiTheme="majorBidi" w:cstheme="majorBidi" w:hAnsiTheme="majorBidi"/>
                <w:b/>
                <w:bCs/>
                <w:sz w:val="24"/>
                <w:szCs w:val="24"/>
                <w:lang w:val="fr-FR" w:eastAsia="fr-FR"/>
              </w:rPr>
              <w:t>Tag</w:t>
            </w:r>
          </w:p>
          <w:p>
            <w:pPr>
              <w:pStyle w:val="Normal"/>
              <w:spacing w:lineRule="auto" w:line="360" w:before="0" w:after="0"/>
              <w:jc w:val="center"/>
              <w:rPr>
                <w:rFonts w:ascii="Times New Roman" w:hAnsi="Times New Roman" w:cs="Times New Roman" w:asciiTheme="majorBidi" w:cstheme="majorBidi" w:hAnsiTheme="majorBidi"/>
                <w:sz w:val="24"/>
                <w:szCs w:val="24"/>
                <w:lang w:bidi="ar-DZ"/>
              </w:rPr>
            </w:pPr>
            <w:r>
              <w:rPr>
                <w:rFonts w:eastAsia="Arial" w:cs="Times New Roman" w:ascii="Times New Roman" w:hAnsi="Times New Roman" w:asciiTheme="majorBidi" w:cstheme="majorBidi" w:hAnsiTheme="majorBidi"/>
                <w:b/>
                <w:bCs/>
                <w:sz w:val="24"/>
                <w:szCs w:val="24"/>
                <w:lang w:val="fr-FR" w:eastAsia="fr-FR" w:bidi="ar-DZ"/>
              </w:rPr>
              <w:t>Correct</w:t>
            </w:r>
          </w:p>
        </w:tc>
        <w:tc>
          <w:tcPr>
            <w:tcW w:w="1746"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4"/>
                <w:szCs w:val="24"/>
                <w:lang w:bidi="ar-DZ"/>
              </w:rPr>
            </w:pPr>
            <w:r>
              <w:rPr>
                <w:rFonts w:eastAsia="Arial" w:cs="Times New Roman" w:ascii="Times New Roman" w:hAnsi="Times New Roman" w:asciiTheme="majorBidi" w:cstheme="majorBidi" w:hAnsiTheme="majorBidi"/>
                <w:b/>
                <w:bCs/>
                <w:sz w:val="24"/>
                <w:szCs w:val="24"/>
                <w:lang w:val="fr-FR" w:eastAsia="fr-FR"/>
              </w:rPr>
              <w:t>Analyse</w:t>
            </w:r>
          </w:p>
        </w:tc>
        <w:tc>
          <w:tcPr>
            <w:tcW w:w="205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4"/>
                <w:szCs w:val="24"/>
                <w:lang w:bidi="ar-DZ"/>
              </w:rPr>
            </w:pPr>
            <w:r>
              <w:rPr>
                <w:rFonts w:eastAsia="Arial" w:cs="Times New Roman" w:ascii="Times New Roman" w:hAnsi="Times New Roman" w:asciiTheme="majorBidi" w:cstheme="majorBidi" w:hAnsiTheme="majorBidi"/>
                <w:b/>
                <w:bCs/>
                <w:sz w:val="24"/>
                <w:szCs w:val="24"/>
                <w:lang w:val="fr-FR" w:eastAsia="fr-FR"/>
              </w:rPr>
              <w:t>contexte</w:t>
            </w:r>
          </w:p>
        </w:tc>
      </w:tr>
      <w:tr>
        <w:trPr>
          <w:trHeight w:val="2115" w:hRule="atLeast"/>
        </w:trPr>
        <w:tc>
          <w:tcPr>
            <w:tcW w:w="1750" w:type="dxa"/>
            <w:tcBorders/>
            <w:shd w:fill="auto" w:val="clear"/>
          </w:tcPr>
          <w:p>
            <w:pPr>
              <w:pStyle w:val="Normal"/>
              <w:bidi w:val="1"/>
              <w:spacing w:lineRule="auto" w:line="360" w:before="0" w:after="0"/>
              <w:jc w:val="left"/>
              <w:rPr>
                <w:rFonts w:ascii="Times New Roman" w:hAnsi="Times New Roman" w:cs="Times New Roman"/>
                <w:i/>
                <w:i/>
                <w:iCs/>
                <w:color w:val="000000"/>
                <w:sz w:val="20"/>
                <w:szCs w:val="20"/>
              </w:rPr>
            </w:pPr>
            <w:r>
              <w:rPr>
                <w:rFonts w:ascii="Arabic Typesetting" w:hAnsi="Arabic Typesetting" w:eastAsia="Arial" w:cs="Arabic Typesetting"/>
                <w:color w:val="000000"/>
                <w:sz w:val="28"/>
                <w:sz w:val="28"/>
                <w:szCs w:val="28"/>
                <w:rtl w:val="true"/>
                <w:lang w:val="fr-FR" w:eastAsia="fr-FR"/>
              </w:rPr>
              <w:t xml:space="preserve">بكين </w:t>
            </w:r>
            <w:r>
              <w:rPr>
                <w:rFonts w:eastAsia="Arial" w:cs="Times New Roman" w:ascii="Times New Roman" w:hAnsi="Times New Roman"/>
                <w:i/>
                <w:iCs/>
                <w:color w:val="000000"/>
                <w:sz w:val="20"/>
                <w:szCs w:val="20"/>
                <w:rtl w:val="true"/>
                <w:lang w:val="fr-FR" w:eastAsia="fr-FR"/>
              </w:rPr>
              <w:t>(</w:t>
            </w:r>
            <w:r>
              <w:rPr>
                <w:rFonts w:eastAsia="Arial" w:cs="Times New Roman" w:ascii="Times New Roman" w:hAnsi="Times New Roman"/>
                <w:i/>
                <w:iCs/>
                <w:color w:val="000000"/>
                <w:sz w:val="20"/>
                <w:szCs w:val="20"/>
                <w:lang w:val="fr-FR" w:eastAsia="fr-FR"/>
              </w:rPr>
              <w:t>Pékin</w:t>
            </w:r>
            <w:r>
              <w:rPr>
                <w:rFonts w:eastAsia="Arial" w:cs="Times New Roman" w:ascii="Times New Roman" w:hAnsi="Times New Roman"/>
                <w:i/>
                <w:iCs/>
                <w:color w:val="000000"/>
                <w:sz w:val="20"/>
                <w:szCs w:val="20"/>
                <w:rtl w:val="true"/>
                <w:lang w:val="fr-FR" w:eastAsia="fr-FR"/>
              </w:rPr>
              <w:t>)</w:t>
            </w:r>
          </w:p>
          <w:p>
            <w:pPr>
              <w:pStyle w:val="Normal"/>
              <w:bidi w:val="1"/>
              <w:spacing w:before="0" w:after="0"/>
              <w:jc w:val="center"/>
              <w:rPr>
                <w:rFonts w:ascii="Times New Roman" w:hAnsi="Times New Roman" w:cs="Times New Roman" w:asciiTheme="majorBidi" w:cstheme="majorBidi" w:hAnsiTheme="majorBidi"/>
                <w:sz w:val="24"/>
                <w:szCs w:val="24"/>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normalisé</w:t>
            </w:r>
          </w:p>
        </w:tc>
        <w:tc>
          <w:tcPr>
            <w:tcW w:w="1770"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PREP+NOM</w:t>
            </w:r>
          </w:p>
        </w:tc>
        <w:tc>
          <w:tcPr>
            <w:tcW w:w="1741"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p>
        </w:tc>
        <w:tc>
          <w:tcPr>
            <w:tcW w:w="1746"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 xml:space="preserve">ALP découpe l’entité nommée Pékin en deux mots </w:t>
            </w:r>
            <w:r>
              <w:rPr>
                <w:rFonts w:ascii="Times New Roman" w:hAnsi="Times New Roman" w:eastAsia="Arial" w:cs="Times New Roman" w:asciiTheme="majorBidi" w:cstheme="majorBidi" w:hAnsiTheme="majorBidi"/>
                <w:i/>
                <w:i/>
                <w:iCs/>
                <w:sz w:val="20"/>
                <w:sz w:val="20"/>
                <w:szCs w:val="20"/>
                <w:rtl w:val="true"/>
                <w:lang w:val="fr-FR" w:eastAsia="fr-FR" w:bidi="ar-DZ"/>
              </w:rPr>
              <w:t>ب</w:t>
            </w:r>
            <w:r>
              <w:rPr>
                <w:rFonts w:ascii="Times New Roman" w:hAnsi="Times New Roman" w:eastAsia="Arial" w:cs="Times New Roman" w:asciiTheme="majorBidi" w:cstheme="majorBidi" w:hAnsiTheme="majorBidi"/>
                <w:sz w:val="20"/>
                <w:sz w:val="20"/>
                <w:szCs w:val="20"/>
                <w:lang w:val="fr-FR" w:eastAsia="fr-FR" w:bidi="ar-DZ"/>
              </w:rPr>
              <w:t xml:space="preserve"> </w:t>
            </w:r>
            <w:r>
              <w:rPr>
                <w:rFonts w:eastAsia="Arial" w:cs="Times New Roman" w:ascii="Times New Roman" w:hAnsi="Times New Roman" w:asciiTheme="majorBidi" w:cstheme="majorBidi" w:hAnsiTheme="majorBidi"/>
                <w:sz w:val="20"/>
                <w:szCs w:val="20"/>
                <w:lang w:val="fr-FR" w:eastAsia="fr-FR" w:bidi="ar-DZ"/>
              </w:rPr>
              <w:t xml:space="preserve">(à) comme PREP ( dans la langue arabe) , </w:t>
            </w:r>
            <w:r>
              <w:rPr>
                <w:rFonts w:eastAsia="Arial" w:cs="Times New Roman" w:ascii="Times New Roman" w:hAnsi="Times New Roman"/>
                <w:sz w:val="20"/>
                <w:szCs w:val="20"/>
                <w:lang w:val="fr-FR" w:eastAsia="fr-FR" w:bidi="ar-DZ"/>
              </w:rPr>
              <w:t xml:space="preserve">et </w:t>
            </w:r>
            <w:r>
              <w:rPr>
                <w:rFonts w:ascii="Times New Roman" w:hAnsi="Times New Roman" w:eastAsia="Arial" w:cs="Times New Roman"/>
                <w:i/>
                <w:i/>
                <w:iCs/>
                <w:color w:val="000000"/>
                <w:sz w:val="20"/>
                <w:sz w:val="20"/>
                <w:szCs w:val="20"/>
                <w:rtl w:val="true"/>
                <w:lang w:val="fr-FR" w:eastAsia="fr-FR"/>
              </w:rPr>
              <w:t>كين</w:t>
            </w:r>
            <w:r>
              <w:rPr>
                <w:rFonts w:ascii="Times New Roman" w:hAnsi="Times New Roman" w:eastAsia="Arial" w:cs="Times New Roman"/>
                <w:color w:val="000000"/>
                <w:sz w:val="20"/>
                <w:sz w:val="20"/>
                <w:szCs w:val="20"/>
                <w:lang w:val="fr-FR" w:eastAsia="fr-FR"/>
              </w:rPr>
              <w:t xml:space="preserve"> </w:t>
            </w:r>
            <w:r>
              <w:rPr>
                <w:rFonts w:eastAsia="Arial" w:cs="Times New Roman" w:ascii="Times New Roman" w:hAnsi="Times New Roman"/>
                <w:color w:val="000000"/>
                <w:sz w:val="20"/>
                <w:szCs w:val="20"/>
                <w:lang w:val="fr-FR" w:eastAsia="fr-FR"/>
              </w:rPr>
              <w:t>en tant que NOM.</w:t>
            </w:r>
          </w:p>
        </w:tc>
        <w:tc>
          <w:tcPr>
            <w:tcW w:w="2055"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eastAsia="Arial" w:cs="Arabic Typesetting" w:ascii="Arabic Typesetting" w:hAnsi="Arabic Typesetting"/>
                <w:color w:val="000000"/>
                <w:sz w:val="28"/>
                <w:szCs w:val="28"/>
                <w:rtl w:val="true"/>
                <w:lang w:val="fr-FR" w:eastAsia="fr-FR"/>
              </w:rPr>
              <w:t> </w:t>
            </w:r>
            <w:r>
              <w:rPr>
                <w:rFonts w:ascii="Arabic Typesetting" w:hAnsi="Arabic Typesetting" w:eastAsia="Arial" w:cs="Arabic Typesetting"/>
                <w:color w:val="000000"/>
                <w:sz w:val="28"/>
                <w:sz w:val="28"/>
                <w:szCs w:val="28"/>
                <w:rtl w:val="true"/>
                <w:lang w:val="fr-FR" w:eastAsia="fr-FR"/>
              </w:rPr>
              <w:t>أن بكين ستفرض</w:t>
            </w:r>
          </w:p>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CONJ+</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PREP+NOM</w:t>
            </w:r>
          </w:p>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+VERBE</w:t>
            </w:r>
          </w:p>
        </w:tc>
      </w:tr>
      <w:tr>
        <w:trPr>
          <w:trHeight w:val="1267" w:hRule="atLeast"/>
        </w:trPr>
        <w:tc>
          <w:tcPr>
            <w:tcW w:w="1750" w:type="dxa"/>
            <w:tcBorders/>
            <w:shd w:fill="auto" w:val="clear"/>
          </w:tcPr>
          <w:p>
            <w:pPr>
              <w:pStyle w:val="Normal"/>
              <w:bidi w:val="1"/>
              <w:spacing w:lineRule="auto" w:line="360" w:before="0" w:after="0"/>
              <w:jc w:val="left"/>
              <w:rPr>
                <w:rFonts w:ascii="Times New Roman" w:hAnsi="Times New Roman" w:cs="Times New Roman"/>
                <w:i/>
                <w:i/>
                <w:iCs/>
                <w:color w:val="000000"/>
                <w:sz w:val="20"/>
                <w:szCs w:val="20"/>
              </w:rPr>
            </w:pPr>
            <w:r>
              <w:rPr>
                <w:rFonts w:ascii="Arabic Typesetting" w:hAnsi="Arabic Typesetting" w:eastAsia="Arial" w:cs="Arabic Typesetting"/>
                <w:color w:val="000000"/>
                <w:sz w:val="28"/>
                <w:sz w:val="28"/>
                <w:szCs w:val="28"/>
                <w:rtl w:val="true"/>
                <w:lang w:val="fr-FR" w:eastAsia="fr-FR"/>
              </w:rPr>
              <w:t xml:space="preserve">إن </w:t>
            </w:r>
            <w:r>
              <w:rPr>
                <w:rFonts w:eastAsia="Arial" w:cs="Times New Roman" w:ascii="Times New Roman" w:hAnsi="Times New Roman"/>
                <w:i/>
                <w:iCs/>
                <w:color w:val="000000"/>
                <w:sz w:val="20"/>
                <w:szCs w:val="20"/>
                <w:rtl w:val="true"/>
                <w:lang w:val="fr-FR" w:eastAsia="fr-FR"/>
              </w:rPr>
              <w:t>(</w:t>
            </w:r>
            <w:r>
              <w:rPr>
                <w:rFonts w:eastAsia="Arial" w:cs="Times New Roman" w:ascii="Times New Roman" w:hAnsi="Times New Roman"/>
                <w:i/>
                <w:iCs/>
                <w:color w:val="000000"/>
                <w:sz w:val="20"/>
                <w:szCs w:val="20"/>
                <w:lang w:val="fr-FR" w:eastAsia="fr-FR"/>
              </w:rPr>
              <w:t>In</w:t>
            </w:r>
            <w:r>
              <w:rPr>
                <w:rFonts w:eastAsia="Arial" w:cs="Times New Roman" w:ascii="Times New Roman" w:hAnsi="Times New Roman"/>
                <w:i/>
                <w:iCs/>
                <w:color w:val="000000"/>
                <w:sz w:val="20"/>
                <w:szCs w:val="20"/>
                <w:rtl w:val="true"/>
                <w:lang w:val="fr-FR" w:eastAsia="fr-FR"/>
              </w:rPr>
              <w:t>)</w:t>
            </w:r>
          </w:p>
          <w:p>
            <w:pPr>
              <w:pStyle w:val="Normal"/>
              <w:bidi w:val="1"/>
              <w:spacing w:before="0" w:after="0"/>
              <w:jc w:val="center"/>
              <w:rPr>
                <w:rFonts w:ascii="Times New Roman" w:hAnsi="Times New Roman" w:cs="Times New Roman" w:asciiTheme="majorBidi" w:cstheme="majorBidi" w:hAnsiTheme="majorBidi"/>
                <w:sz w:val="24"/>
                <w:szCs w:val="24"/>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normalisé</w:t>
            </w:r>
          </w:p>
        </w:tc>
        <w:tc>
          <w:tcPr>
            <w:tcW w:w="1770"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CONJ</w:t>
            </w:r>
          </w:p>
        </w:tc>
        <w:tc>
          <w:tcPr>
            <w:tcW w:w="1741"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w:t>
            </w:r>
          </w:p>
        </w:tc>
        <w:tc>
          <w:tcPr>
            <w:tcW w:w="1746"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ALP n’a pas reconnu cette entité nommée en mode normalisé.</w:t>
            </w:r>
          </w:p>
        </w:tc>
        <w:tc>
          <w:tcPr>
            <w:tcW w:w="2055"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قال …</w:t>
            </w:r>
            <w:r>
              <w:rPr>
                <w:rFonts w:eastAsia="Arial" w:cs="Arabic Typesetting" w:ascii="Arabic Typesetting" w:hAnsi="Arabic Typesetting"/>
                <w:color w:val="000000"/>
                <w:sz w:val="28"/>
                <w:szCs w:val="28"/>
                <w:rtl w:val="true"/>
                <w:lang w:val="fr-FR" w:eastAsia="fr-FR"/>
              </w:rPr>
              <w:t xml:space="preserve">.. </w:t>
            </w:r>
            <w:r>
              <w:rPr>
                <w:rFonts w:ascii="Arabic Typesetting" w:hAnsi="Arabic Typesetting" w:eastAsia="Arial" w:cs="Arabic Typesetting"/>
                <w:color w:val="000000"/>
                <w:sz w:val="28"/>
                <w:sz w:val="28"/>
                <w:szCs w:val="28"/>
                <w:rtl w:val="true"/>
                <w:lang w:val="fr-FR" w:eastAsia="fr-FR"/>
              </w:rPr>
              <w:t>غينغ شوانغ إن</w:t>
            </w:r>
          </w:p>
          <w:p>
            <w:pPr>
              <w:pStyle w:val="Normal"/>
              <w:spacing w:lineRule="auto" w:line="360" w:before="0" w:after="0"/>
              <w:rPr>
                <w:rFonts w:ascii="Times New Roman" w:hAnsi="Times New Roman" w:cs="Times New Roman" w:asciiTheme="majorBidi" w:cstheme="majorBidi" w:hAnsiTheme="majorBidi"/>
                <w:color w:val="000000"/>
                <w:sz w:val="20"/>
                <w:szCs w:val="20"/>
              </w:rPr>
            </w:pPr>
            <w:r>
              <w:rPr>
                <w:rFonts w:eastAsia="Arial" w:cs="Times New Roman" w:ascii="Times New Roman" w:hAnsi="Times New Roman" w:asciiTheme="majorBidi" w:cstheme="majorBidi" w:hAnsiTheme="majorBidi"/>
                <w:color w:val="000000"/>
                <w:sz w:val="20"/>
                <w:szCs w:val="20"/>
                <w:lang w:val="fr-FR" w:eastAsia="fr-FR"/>
              </w:rPr>
              <w:t>VERBE+PERS+PERS</w:t>
            </w:r>
          </w:p>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color w:val="000000"/>
                <w:sz w:val="20"/>
                <w:szCs w:val="20"/>
                <w:lang w:val="fr-FR" w:eastAsia="fr-FR"/>
              </w:rPr>
              <w:t>+</w:t>
            </w:r>
            <w:r>
              <w:rPr>
                <w:rFonts w:eastAsia="Arial" w:cs="Times New Roman" w:ascii="Times New Roman" w:hAnsi="Times New Roman" w:asciiTheme="majorBidi" w:cstheme="majorBidi" w:hAnsiTheme="majorBidi"/>
                <w:color w:val="808080" w:themeColor="background1" w:themeShade="80"/>
                <w:sz w:val="20"/>
                <w:szCs w:val="20"/>
                <w:lang w:val="fr-FR" w:eastAsia="fr-FR"/>
              </w:rPr>
              <w:t>CONJ</w:t>
            </w:r>
          </w:p>
        </w:tc>
      </w:tr>
      <w:tr>
        <w:trPr>
          <w:trHeight w:val="1493" w:hRule="atLeast"/>
        </w:trPr>
        <w:tc>
          <w:tcPr>
            <w:tcW w:w="1750" w:type="dxa"/>
            <w:tcBorders/>
            <w:shd w:fill="auto" w:val="clear"/>
          </w:tcPr>
          <w:p>
            <w:pPr>
              <w:pStyle w:val="Normal"/>
              <w:bidi w:val="1"/>
              <w:spacing w:lineRule="auto" w:line="360" w:before="0" w:after="0"/>
              <w:jc w:val="left"/>
              <w:rPr>
                <w:rFonts w:ascii="Times New Roman" w:hAnsi="Times New Roman" w:cs="Times New Roman"/>
                <w:i/>
                <w:i/>
                <w:iCs/>
                <w:color w:val="000000"/>
                <w:sz w:val="20"/>
                <w:szCs w:val="20"/>
              </w:rPr>
            </w:pPr>
            <w:r>
              <w:rPr>
                <w:rFonts w:ascii="Arabic Typesetting" w:hAnsi="Arabic Typesetting" w:eastAsia="Arial" w:cs="Arabic Typesetting"/>
                <w:color w:val="000000"/>
                <w:sz w:val="28"/>
                <w:sz w:val="28"/>
                <w:szCs w:val="28"/>
                <w:rtl w:val="true"/>
                <w:lang w:val="fr-FR" w:eastAsia="fr-FR"/>
              </w:rPr>
              <w:t xml:space="preserve">الصين </w:t>
            </w:r>
            <w:r>
              <w:rPr>
                <w:rFonts w:eastAsia="Arial" w:cs="Times New Roman" w:ascii="Times New Roman" w:hAnsi="Times New Roman"/>
                <w:i/>
                <w:iCs/>
                <w:color w:val="000000"/>
                <w:sz w:val="20"/>
                <w:szCs w:val="20"/>
                <w:rtl w:val="true"/>
                <w:lang w:val="fr-FR" w:eastAsia="fr-FR"/>
              </w:rPr>
              <w:t>(</w:t>
            </w:r>
            <w:r>
              <w:rPr>
                <w:rFonts w:eastAsia="Arial" w:cs="Times New Roman" w:ascii="Times New Roman" w:hAnsi="Times New Roman"/>
                <w:i/>
                <w:iCs/>
                <w:color w:val="000000"/>
                <w:sz w:val="20"/>
                <w:szCs w:val="20"/>
                <w:lang w:val="fr-FR" w:eastAsia="fr-FR"/>
              </w:rPr>
              <w:t>La Chine</w:t>
            </w:r>
            <w:r>
              <w:rPr>
                <w:rFonts w:eastAsia="Arial" w:cs="Times New Roman" w:ascii="Times New Roman" w:hAnsi="Times New Roman"/>
                <w:i/>
                <w:iCs/>
                <w:color w:val="000000"/>
                <w:sz w:val="20"/>
                <w:szCs w:val="20"/>
                <w:rtl w:val="true"/>
                <w:lang w:val="fr-FR" w:eastAsia="fr-FR"/>
              </w:rPr>
              <w:t>)</w:t>
            </w:r>
          </w:p>
          <w:p>
            <w:pPr>
              <w:pStyle w:val="Normal"/>
              <w:bidi w:val="1"/>
              <w:spacing w:before="0" w:after="0"/>
              <w:jc w:val="center"/>
              <w:rPr>
                <w:rFonts w:ascii="Times New Roman" w:hAnsi="Times New Roman" w:cs="Times New Roman" w:asciiTheme="majorBidi" w:cstheme="majorBidi" w:hAnsiTheme="majorBidi"/>
                <w:sz w:val="24"/>
                <w:szCs w:val="24"/>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 xml:space="preserve">Mode </w:t>
            </w:r>
            <w:r>
              <w:rPr>
                <w:rFonts w:eastAsia="Arial" w:cs="Times New Roman" w:ascii="Times New Roman" w:hAnsi="Times New Roman" w:asciiTheme="majorBidi" w:cstheme="majorBidi" w:hAnsiTheme="majorBidi"/>
                <w:i/>
                <w:iCs/>
                <w:color w:val="808080" w:themeColor="background1" w:themeShade="80"/>
                <w:sz w:val="20"/>
                <w:szCs w:val="20"/>
                <w:lang w:val="fr-FR" w:eastAsia="fr-FR" w:bidi="ar-DZ"/>
              </w:rPr>
              <w:t>normalisé</w:t>
            </w:r>
          </w:p>
        </w:tc>
        <w:tc>
          <w:tcPr>
            <w:tcW w:w="1770"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DET+NOM</w:t>
            </w:r>
          </w:p>
        </w:tc>
        <w:tc>
          <w:tcPr>
            <w:tcW w:w="1741"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p>
        </w:tc>
        <w:tc>
          <w:tcPr>
            <w:tcW w:w="1746"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 xml:space="preserve">Entité non reconnue en mode normalisé. </w:t>
            </w:r>
          </w:p>
        </w:tc>
        <w:tc>
          <w:tcPr>
            <w:tcW w:w="2055"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الصين لن ترضخ </w:t>
            </w:r>
          </w:p>
          <w:p>
            <w:pPr>
              <w:pStyle w:val="Normal"/>
              <w:spacing w:lineRule="auto" w:line="360" w:before="0" w:after="0"/>
              <w:rPr>
                <w:rFonts w:ascii="Times New Roman" w:hAnsi="Times New Roman" w:cs="Times New Roman"/>
                <w:color w:val="000000"/>
                <w:sz w:val="20"/>
                <w:szCs w:val="20"/>
              </w:rPr>
            </w:pPr>
            <w:r>
              <w:rPr>
                <w:rFonts w:eastAsia="Arial" w:cs="Times New Roman" w:ascii="Times New Roman" w:hAnsi="Times New Roman"/>
                <w:color w:val="000000"/>
                <w:sz w:val="20"/>
                <w:szCs w:val="20"/>
                <w:lang w:val="fr-FR" w:eastAsia="fr-FR"/>
              </w:rPr>
              <w:t>DET+</w:t>
            </w:r>
            <w:r>
              <w:rPr>
                <w:rFonts w:eastAsia="Arial" w:cs="Times New Roman" w:ascii="Times New Roman" w:hAnsi="Times New Roman"/>
                <w:color w:val="808080" w:themeColor="background1" w:themeShade="80"/>
                <w:sz w:val="20"/>
                <w:szCs w:val="20"/>
                <w:lang w:val="fr-FR" w:eastAsia="fr-FR"/>
              </w:rPr>
              <w:t>NOM</w:t>
            </w:r>
            <w:r>
              <w:rPr>
                <w:rFonts w:eastAsia="Arial" w:cs="Times New Roman" w:ascii="Times New Roman" w:hAnsi="Times New Roman"/>
                <w:color w:val="000000"/>
                <w:sz w:val="20"/>
                <w:szCs w:val="20"/>
                <w:lang w:val="fr-FR" w:eastAsia="fr-FR"/>
              </w:rPr>
              <w:t>+ADV</w:t>
            </w:r>
          </w:p>
          <w:p>
            <w:pPr>
              <w:pStyle w:val="Normal"/>
              <w:keepNext w:val="true"/>
              <w:spacing w:lineRule="auto" w:line="360" w:before="0" w:after="0"/>
              <w:rPr>
                <w:rFonts w:ascii="Arabic Typesetting" w:hAnsi="Arabic Typesetting" w:cs="Arabic Typesetting"/>
                <w:sz w:val="28"/>
                <w:szCs w:val="28"/>
                <w:lang w:bidi="ar-DZ"/>
              </w:rPr>
            </w:pPr>
            <w:r>
              <w:rPr>
                <w:rFonts w:eastAsia="Arial" w:cs="Times New Roman" w:ascii="Times New Roman" w:hAnsi="Times New Roman"/>
                <w:color w:val="000000"/>
                <w:sz w:val="20"/>
                <w:szCs w:val="20"/>
                <w:lang w:val="fr-FR" w:eastAsia="fr-FR"/>
              </w:rPr>
              <w:t>VERBE</w:t>
            </w:r>
          </w:p>
        </w:tc>
      </w:tr>
    </w:tbl>
    <w:p>
      <w:pPr>
        <w:pStyle w:val="Caption"/>
        <w:jc w:val="center"/>
        <w:rPr/>
      </w:pPr>
      <w:bookmarkStart w:id="17" w:name="_Toc8695120"/>
      <w:r>
        <w:rPr/>
        <w:t xml:space="preserve">Tableau </w:t>
      </w:r>
      <w:r>
        <w:rPr/>
        <w:fldChar w:fldCharType="begin"/>
      </w:r>
      <w:r>
        <w:rPr/>
        <w:instrText> SEQ Tableau \* ARABIC </w:instrText>
      </w:r>
      <w:r>
        <w:rPr/>
        <w:fldChar w:fldCharType="separate"/>
      </w:r>
      <w:r>
        <w:rPr/>
        <w:t>9</w:t>
      </w:r>
      <w:r>
        <w:rPr/>
        <w:fldChar w:fldCharType="end"/>
      </w:r>
      <w:r>
        <w:rPr>
          <w:lang w:val="fr-FR"/>
        </w:rPr>
        <w:t>: article 8</w:t>
      </w:r>
      <w:bookmarkEnd w:id="17"/>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Arial" w:hAnsi="Arial" w:cs="Arial" w:asciiTheme="minorBidi" w:cstheme="minorBidi" w:hAnsiTheme="minorBidi"/>
          <w:b/>
          <w:b/>
          <w:bCs/>
          <w:sz w:val="24"/>
          <w:szCs w:val="24"/>
          <w:lang w:val="fr-FR" w:bidi="ar-DZ"/>
        </w:rPr>
      </w:pPr>
      <w:r>
        <w:rPr>
          <w:rFonts w:cs="Arial" w:cstheme="minorBidi"/>
          <w:b/>
          <w:bCs/>
          <w:sz w:val="24"/>
          <w:szCs w:val="24"/>
          <w:lang w:val="fr-FR" w:bidi="ar-DZ"/>
        </w:rPr>
        <w:t>Article 9</w:t>
      </w:r>
    </w:p>
    <w:p>
      <w:pPr>
        <w:pStyle w:val="Normal"/>
        <w:spacing w:lineRule="auto" w:line="36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Article analysé en texte</w:t>
      </w:r>
      <w:r>
        <w:rPr>
          <w:rFonts w:cs="Times New Roman" w:ascii="Times New Roman" w:hAnsi="Times New Roman" w:asciiTheme="majorBidi" w:cstheme="majorBidi" w:hAnsiTheme="majorBidi"/>
          <w:i/>
          <w:iCs/>
          <w:sz w:val="24"/>
          <w:szCs w:val="24"/>
        </w:rPr>
        <w:t xml:space="preserve"> non normalisé </w:t>
      </w:r>
      <w:r>
        <w:rPr>
          <w:rFonts w:cs="Times New Roman" w:ascii="Times New Roman" w:hAnsi="Times New Roman" w:asciiTheme="majorBidi" w:cstheme="majorBidi" w:hAnsiTheme="majorBidi"/>
          <w:sz w:val="24"/>
          <w:szCs w:val="24"/>
        </w:rPr>
        <w:t>et</w:t>
      </w:r>
      <w:r>
        <w:rPr>
          <w:rFonts w:cs="Times New Roman" w:ascii="Times New Roman" w:hAnsi="Times New Roman" w:asciiTheme="majorBidi" w:cstheme="majorBidi" w:hAnsiTheme="majorBidi"/>
          <w:i/>
          <w:iCs/>
          <w:sz w:val="24"/>
          <w:szCs w:val="24"/>
        </w:rPr>
        <w:t xml:space="preserve"> normalisé</w:t>
      </w:r>
      <w:r>
        <w:rPr>
          <w:rFonts w:cs="Times New Roman" w:ascii="Times New Roman" w:hAnsi="Times New Roman" w:asciiTheme="majorBidi" w:cstheme="majorBidi" w:hAnsiTheme="majorBidi"/>
          <w:sz w:val="24"/>
          <w:szCs w:val="24"/>
        </w:rPr>
        <w:t>.</w:t>
      </w:r>
    </w:p>
    <w:p>
      <w:pPr>
        <w:pStyle w:val="Normal"/>
        <w:spacing w:lineRule="auto" w:line="36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bl>
      <w:tblPr>
        <w:tblStyle w:val="Grilledutableau"/>
        <w:tblW w:w="9062" w:type="dxa"/>
        <w:jc w:val="left"/>
        <w:tblInd w:w="0" w:type="dxa"/>
        <w:tblCellMar>
          <w:top w:w="0" w:type="dxa"/>
          <w:left w:w="108" w:type="dxa"/>
          <w:bottom w:w="0" w:type="dxa"/>
          <w:right w:w="108" w:type="dxa"/>
        </w:tblCellMar>
        <w:tblLook w:noVBand="1" w:val="04a0" w:noHBand="0" w:lastColumn="0" w:firstColumn="1" w:lastRow="0" w:firstRow="1"/>
      </w:tblPr>
      <w:tblGrid>
        <w:gridCol w:w="1666"/>
        <w:gridCol w:w="1964"/>
        <w:gridCol w:w="1684"/>
        <w:gridCol w:w="1693"/>
        <w:gridCol w:w="2055"/>
      </w:tblGrid>
      <w:tr>
        <w:trPr/>
        <w:tc>
          <w:tcPr>
            <w:tcW w:w="1666"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4"/>
                <w:szCs w:val="24"/>
                <w:lang w:val="fr-FR" w:bidi="ar-DZ"/>
              </w:rPr>
            </w:pPr>
            <w:r>
              <w:rPr>
                <w:rFonts w:eastAsia="Arial" w:cs="Times New Roman" w:ascii="Times New Roman" w:hAnsi="Times New Roman" w:asciiTheme="majorBidi" w:cstheme="majorBidi" w:hAnsiTheme="majorBidi"/>
                <w:b/>
                <w:bCs/>
                <w:sz w:val="24"/>
                <w:szCs w:val="24"/>
                <w:lang w:val="fr-FR" w:eastAsia="fr-FR"/>
              </w:rPr>
              <w:t>Lexèmes</w:t>
            </w:r>
          </w:p>
        </w:tc>
        <w:tc>
          <w:tcPr>
            <w:tcW w:w="1964"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4"/>
                <w:szCs w:val="24"/>
                <w:lang w:val="fr-FR" w:bidi="ar-DZ"/>
              </w:rPr>
            </w:pPr>
            <w:r>
              <w:rPr>
                <w:rFonts w:eastAsia="Arial" w:cs="Times New Roman" w:ascii="Times New Roman" w:hAnsi="Times New Roman" w:asciiTheme="majorBidi" w:cstheme="majorBidi" w:hAnsiTheme="majorBidi"/>
                <w:b/>
                <w:bCs/>
                <w:sz w:val="24"/>
                <w:szCs w:val="24"/>
                <w:lang w:val="fr-FR" w:eastAsia="fr-FR"/>
              </w:rPr>
              <w:t>Tag ALP</w:t>
            </w:r>
          </w:p>
        </w:tc>
        <w:tc>
          <w:tcPr>
            <w:tcW w:w="1684" w:type="dxa"/>
            <w:tcBorders/>
            <w:shd w:fill="auto" w:val="clear"/>
          </w:tcPr>
          <w:p>
            <w:pPr>
              <w:pStyle w:val="Normal"/>
              <w:spacing w:before="0" w:after="0"/>
              <w:jc w:val="center"/>
              <w:rPr>
                <w:rFonts w:ascii="Times New Roman" w:hAnsi="Times New Roman" w:cs="Times New Roman" w:asciiTheme="majorBidi" w:cstheme="majorBidi" w:hAnsiTheme="majorBidi"/>
                <w:b/>
                <w:b/>
                <w:bCs/>
                <w:sz w:val="24"/>
                <w:szCs w:val="24"/>
              </w:rPr>
            </w:pPr>
            <w:r>
              <w:rPr>
                <w:rFonts w:eastAsia="Arial" w:cs="Times New Roman" w:ascii="Times New Roman" w:hAnsi="Times New Roman" w:asciiTheme="majorBidi" w:cstheme="majorBidi" w:hAnsiTheme="majorBidi"/>
                <w:b/>
                <w:bCs/>
                <w:sz w:val="24"/>
                <w:szCs w:val="24"/>
                <w:lang w:val="fr-FR" w:eastAsia="fr-FR"/>
              </w:rPr>
              <w:t>Tag</w:t>
            </w:r>
          </w:p>
          <w:p>
            <w:pPr>
              <w:pStyle w:val="Normal"/>
              <w:spacing w:lineRule="auto" w:line="360" w:before="0" w:after="0"/>
              <w:jc w:val="center"/>
              <w:rPr>
                <w:rFonts w:ascii="Times New Roman" w:hAnsi="Times New Roman" w:cs="Times New Roman" w:asciiTheme="majorBidi" w:cstheme="majorBidi" w:hAnsiTheme="majorBidi"/>
                <w:sz w:val="24"/>
                <w:szCs w:val="24"/>
                <w:lang w:val="fr-FR" w:bidi="ar-DZ"/>
              </w:rPr>
            </w:pPr>
            <w:r>
              <w:rPr>
                <w:rFonts w:eastAsia="Arial" w:cs="Times New Roman" w:ascii="Times New Roman" w:hAnsi="Times New Roman" w:asciiTheme="majorBidi" w:cstheme="majorBidi" w:hAnsiTheme="majorBidi"/>
                <w:b/>
                <w:bCs/>
                <w:sz w:val="24"/>
                <w:szCs w:val="24"/>
                <w:lang w:val="fr-FR" w:eastAsia="fr-FR" w:bidi="ar-DZ"/>
              </w:rPr>
              <w:t>Correct</w:t>
            </w:r>
          </w:p>
        </w:tc>
        <w:tc>
          <w:tcPr>
            <w:tcW w:w="1693"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4"/>
                <w:szCs w:val="24"/>
                <w:lang w:val="fr-FR" w:bidi="ar-DZ"/>
              </w:rPr>
            </w:pPr>
            <w:r>
              <w:rPr>
                <w:rFonts w:eastAsia="Arial" w:cs="Times New Roman" w:ascii="Times New Roman" w:hAnsi="Times New Roman" w:asciiTheme="majorBidi" w:cstheme="majorBidi" w:hAnsiTheme="majorBidi"/>
                <w:b/>
                <w:bCs/>
                <w:sz w:val="24"/>
                <w:szCs w:val="24"/>
                <w:lang w:val="fr-FR" w:eastAsia="fr-FR"/>
              </w:rPr>
              <w:t>Analyse</w:t>
            </w:r>
          </w:p>
        </w:tc>
        <w:tc>
          <w:tcPr>
            <w:tcW w:w="205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4"/>
                <w:szCs w:val="24"/>
                <w:lang w:val="fr-FR" w:bidi="ar-DZ"/>
              </w:rPr>
            </w:pPr>
            <w:r>
              <w:rPr>
                <w:rFonts w:eastAsia="Arial" w:cs="Times New Roman" w:ascii="Times New Roman" w:hAnsi="Times New Roman" w:asciiTheme="majorBidi" w:cstheme="majorBidi" w:hAnsiTheme="majorBidi"/>
                <w:b/>
                <w:bCs/>
                <w:sz w:val="24"/>
                <w:szCs w:val="24"/>
                <w:lang w:val="fr-FR" w:eastAsia="fr-FR"/>
              </w:rPr>
              <w:t>contexte</w:t>
            </w:r>
          </w:p>
        </w:tc>
      </w:tr>
      <w:tr>
        <w:trPr/>
        <w:tc>
          <w:tcPr>
            <w:tcW w:w="1666" w:type="dxa"/>
            <w:tcBorders/>
            <w:shd w:fill="auto" w:val="clear"/>
          </w:tcPr>
          <w:p>
            <w:pPr>
              <w:pStyle w:val="Normal"/>
              <w:bidi w:val="1"/>
              <w:spacing w:before="0" w:after="0"/>
              <w:jc w:val="left"/>
              <w:rPr/>
            </w:pPr>
            <w:r>
              <w:rPr>
                <w:rFonts w:ascii="Times New Roman" w:hAnsi="Times New Roman" w:eastAsia="Arial" w:cs="Times New Roman" w:asciiTheme="majorBidi" w:hAnsiTheme="majorBidi"/>
                <w:sz w:val="24"/>
                <w:sz w:val="24"/>
                <w:szCs w:val="24"/>
                <w:rtl w:val="true"/>
                <w:lang w:val="fr-FR" w:eastAsia="fr-FR" w:bidi="ar-DZ"/>
              </w:rPr>
              <w:t>هيئة تحرير</w:t>
            </w:r>
            <w:r>
              <w:rPr>
                <w:rFonts w:eastAsia="Arial"/>
                <w:rtl w:val="true"/>
                <w:lang w:eastAsia="fr-FR"/>
              </w:rPr>
              <w:t xml:space="preserve"> </w:t>
            </w:r>
            <w:hyperlink r:id="rId4">
              <w:r>
                <w:rPr>
                  <w:rFonts w:ascii="Times New Roman" w:hAnsi="Times New Roman" w:eastAsia="Arial" w:cs="Times New Roman" w:asciiTheme="majorBidi" w:hAnsiTheme="majorBidi"/>
                  <w:sz w:val="24"/>
                  <w:sz w:val="24"/>
                  <w:szCs w:val="24"/>
                  <w:rtl w:val="true"/>
                  <w:lang w:val="fr-FR" w:eastAsia="fr-FR" w:bidi="ar-DZ"/>
                </w:rPr>
                <w:t xml:space="preserve">الشام </w:t>
              </w:r>
            </w:hyperlink>
          </w:p>
          <w:p>
            <w:pPr>
              <w:pStyle w:val="Titre3"/>
              <w:numPr>
                <w:ilvl w:val="0"/>
                <w:numId w:val="0"/>
              </w:numPr>
              <w:spacing w:before="0" w:after="0"/>
              <w:outlineLvl w:val="2"/>
              <w:rPr>
                <w:rFonts w:ascii="Times New Roman" w:hAnsi="Times New Roman" w:cs="Times New Roman" w:asciiTheme="majorBidi" w:cstheme="majorBidi" w:hAnsiTheme="majorBidi"/>
                <w:color w:val="auto"/>
                <w:sz w:val="20"/>
                <w:szCs w:val="20"/>
              </w:rPr>
            </w:pPr>
            <w:hyperlink r:id="rId5">
              <w:r>
                <w:rPr>
                  <w:rStyle w:val="ListLabel36"/>
                  <w:rFonts w:eastAsia="Arial" w:cs="Times New Roman" w:ascii="Times New Roman" w:hAnsi="Times New Roman" w:asciiTheme="majorBidi" w:hAnsiTheme="majorBidi"/>
                  <w:sz w:val="24"/>
                  <w:szCs w:val="24"/>
                  <w:lang w:val="fr-FR" w:eastAsia="fr-FR" w:bidi="ar-DZ"/>
                </w:rPr>
                <w:t>(</w:t>
              </w:r>
              <w:r>
                <w:rPr>
                  <w:rStyle w:val="ListLabel36"/>
                  <w:rFonts w:eastAsia="Arial" w:cs="Times New Roman" w:ascii="Times New Roman" w:hAnsi="Times New Roman" w:asciiTheme="majorBidi" w:cstheme="majorBidi" w:hAnsiTheme="majorBidi"/>
                  <w:color w:val="auto"/>
                  <w:sz w:val="20"/>
                  <w:szCs w:val="20"/>
                  <w:shd w:fill="FFFFFF" w:val="clear"/>
                  <w:lang w:eastAsia="fr-FR"/>
                </w:rPr>
                <w:t>Hayat Tahrir al-Cham)</w:t>
              </w:r>
            </w:hyperlink>
          </w:p>
          <w:p>
            <w:pPr>
              <w:pStyle w:val="Normal"/>
              <w:spacing w:lineRule="auto" w:line="360" w:before="0" w:after="0"/>
              <w:rPr>
                <w:rFonts w:ascii="Times New Roman" w:hAnsi="Times New Roman" w:eastAsia="Arial" w:cs="Times New Roman" w:asciiTheme="majorBidi" w:cstheme="majorBidi" w:hAnsiTheme="majorBidi"/>
                <w:sz w:val="24"/>
                <w:szCs w:val="24"/>
                <w:lang w:val="fr-FR" w:eastAsia="fr-FR" w:bidi="ar-DZ"/>
              </w:rPr>
            </w:pPr>
            <w:hyperlink r:id="rId6">
              <w:r>
                <w:rPr/>
              </w:r>
            </w:hyperlink>
          </w:p>
        </w:tc>
        <w:tc>
          <w:tcPr>
            <w:tcW w:w="1964" w:type="dxa"/>
            <w:tcBorders/>
            <w:shd w:fill="auto" w:val="clear"/>
          </w:tcPr>
          <w:p>
            <w:pPr>
              <w:pStyle w:val="Normal"/>
              <w:spacing w:lineRule="auto" w:line="360" w:before="0" w:after="0"/>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NOM+VERBE+LOC</w:t>
            </w:r>
          </w:p>
        </w:tc>
        <w:tc>
          <w:tcPr>
            <w:tcW w:w="1684" w:type="dxa"/>
            <w:tcBorders/>
            <w:shd w:fill="auto" w:val="clear"/>
          </w:tcPr>
          <w:p>
            <w:pPr>
              <w:pStyle w:val="Normal"/>
              <w:spacing w:lineRule="auto" w:line="360" w:before="0" w:after="0"/>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w:t>
            </w:r>
          </w:p>
        </w:tc>
        <w:tc>
          <w:tcPr>
            <w:tcW w:w="1693" w:type="dxa"/>
            <w:tcBorders/>
            <w:shd w:fill="auto" w:val="clear"/>
          </w:tcPr>
          <w:p>
            <w:pPr>
              <w:pStyle w:val="Normal"/>
              <w:spacing w:lineRule="auto" w:line="24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 xml:space="preserve">La présence d’un nom de lieu </w:t>
            </w:r>
            <w:r>
              <w:rPr>
                <w:rFonts w:eastAsia="Arial" w:cs="Times New Roman" w:ascii="Times New Roman" w:hAnsi="Times New Roman" w:asciiTheme="majorBidi" w:cstheme="majorBidi" w:hAnsiTheme="majorBidi"/>
                <w:i/>
                <w:iCs/>
                <w:sz w:val="20"/>
                <w:szCs w:val="20"/>
                <w:lang w:val="fr-FR" w:eastAsia="fr-FR" w:bidi="ar-DZ"/>
              </w:rPr>
              <w:t xml:space="preserve">Cham, </w:t>
            </w:r>
            <w:r>
              <w:rPr>
                <w:rFonts w:eastAsia="Arial" w:cs="Times New Roman" w:ascii="Times New Roman" w:hAnsi="Times New Roman" w:asciiTheme="majorBidi" w:cstheme="majorBidi" w:hAnsiTheme="majorBidi"/>
                <w:sz w:val="20"/>
                <w:szCs w:val="20"/>
                <w:lang w:val="fr-FR" w:eastAsia="fr-FR" w:bidi="ar-DZ"/>
              </w:rPr>
              <w:t>induit ALP en erreur.</w:t>
            </w:r>
          </w:p>
        </w:tc>
        <w:tc>
          <w:tcPr>
            <w:tcW w:w="2055" w:type="dxa"/>
            <w:tcBorders/>
            <w:shd w:fill="auto" w:val="clear"/>
          </w:tcPr>
          <w:p>
            <w:pPr>
              <w:pStyle w:val="Normal"/>
              <w:bidi w:val="1"/>
              <w:spacing w:lineRule="auto" w:line="240" w:before="0" w:after="0"/>
              <w:jc w:val="left"/>
              <w:rPr/>
            </w:pPr>
            <w:hyperlink r:id="rId7" w:tgtFrame="_blank">
              <w:r>
                <w:rPr>
                  <w:rStyle w:val="Strong"/>
                  <w:rFonts w:eastAsia="Arial" w:cs="Arabic Typesetting" w:ascii="Arabic Typesetting" w:hAnsi="Arabic Typesetting"/>
                  <w:b w:val="false"/>
                  <w:bCs w:val="false"/>
                  <w:sz w:val="28"/>
                  <w:szCs w:val="28"/>
                  <w:rtl w:val="true"/>
                  <w:lang w:val="fr-FR" w:eastAsia="fr-FR"/>
                </w:rPr>
                <w:t> </w:t>
              </w:r>
              <w:r>
                <w:rPr>
                  <w:rStyle w:val="ListLabel37"/>
                  <w:rFonts w:ascii="Arabic Typesetting" w:hAnsi="Arabic Typesetting" w:eastAsia="Arial" w:cs="Arabic Typesetting"/>
                  <w:color w:val="000000"/>
                  <w:sz w:val="28"/>
                  <w:sz w:val="28"/>
                  <w:szCs w:val="28"/>
                  <w:rtl w:val="true"/>
                  <w:lang w:val="fr-FR" w:eastAsia="fr-FR"/>
                </w:rPr>
                <w:t>دعا</w:t>
              </w:r>
              <w:r>
                <w:rPr>
                  <w:rStyle w:val="ListLabel37"/>
                  <w:rFonts w:ascii="Arabic Typesetting" w:hAnsi="Arabic Typesetting" w:eastAsia="Arial" w:cs="Arabic Typesetting"/>
                  <w:b/>
                  <w:b/>
                  <w:bCs/>
                  <w:color w:val="000000"/>
                  <w:sz w:val="28"/>
                  <w:sz w:val="28"/>
                  <w:szCs w:val="28"/>
                  <w:rtl w:val="true"/>
                  <w:lang w:val="fr-FR" w:eastAsia="fr-FR"/>
                </w:rPr>
                <w:t xml:space="preserve"> </w:t>
              </w:r>
              <w:r>
                <w:rPr>
                  <w:rStyle w:val="ListLabel37"/>
                  <w:rFonts w:ascii="Arabic Typesetting" w:hAnsi="Arabic Typesetting" w:eastAsia="Arial" w:cs="Arabic Typesetting"/>
                  <w:color w:val="000000"/>
                  <w:sz w:val="28"/>
                  <w:sz w:val="28"/>
                  <w:szCs w:val="28"/>
                  <w:rtl w:val="true"/>
                  <w:lang w:val="fr-FR" w:eastAsia="fr-FR"/>
                </w:rPr>
                <w:t>القائد</w:t>
              </w:r>
              <w:r>
                <w:rPr>
                  <w:rStyle w:val="ListLabel37"/>
                  <w:rFonts w:ascii="Arabic Typesetting" w:hAnsi="Arabic Typesetting" w:eastAsia="Arial" w:cs="Arabic Typesetting"/>
                  <w:b/>
                  <w:b/>
                  <w:bCs/>
                  <w:color w:val="000000"/>
                  <w:sz w:val="28"/>
                  <w:sz w:val="28"/>
                  <w:szCs w:val="28"/>
                  <w:rtl w:val="true"/>
                  <w:lang w:val="fr-FR" w:eastAsia="fr-FR"/>
                </w:rPr>
                <w:t xml:space="preserve"> </w:t>
              </w:r>
              <w:r>
                <w:rPr>
                  <w:rStyle w:val="ListLabel37"/>
                  <w:rFonts w:ascii="Arabic Typesetting" w:hAnsi="Arabic Typesetting" w:eastAsia="Arial" w:cs="Arabic Typesetting"/>
                  <w:color w:val="000000"/>
                  <w:sz w:val="28"/>
                  <w:sz w:val="28"/>
                  <w:szCs w:val="28"/>
                  <w:rtl w:val="true"/>
                  <w:lang w:val="fr-FR" w:eastAsia="fr-FR"/>
                </w:rPr>
                <w:t>العام</w:t>
              </w:r>
              <w:r>
                <w:rPr>
                  <w:rStyle w:val="Strong"/>
                  <w:rFonts w:ascii="Arabic Typesetting" w:hAnsi="Arabic Typesetting" w:eastAsia="Arial" w:cs="Arabic Typesetting"/>
                  <w:b w:val="false"/>
                  <w:b w:val="false"/>
                  <w:bCs w:val="false"/>
                  <w:sz w:val="28"/>
                  <w:sz w:val="28"/>
                  <w:szCs w:val="28"/>
                  <w:rtl w:val="true"/>
                  <w:lang w:val="fr-FR" w:eastAsia="fr-FR"/>
                </w:rPr>
                <w:t xml:space="preserve"> لهيئة تحرير الشام</w:t>
              </w:r>
            </w:hyperlink>
            <w:r>
              <w:rPr>
                <w:rFonts w:eastAsia="Arial" w:cs="Arabic Typesetting" w:ascii="Arabic Typesetting" w:hAnsi="Arabic Typesetting"/>
                <w:b/>
                <w:bCs/>
                <w:sz w:val="28"/>
                <w:szCs w:val="28"/>
                <w:rtl w:val="true"/>
                <w:lang w:val="fr-FR" w:eastAsia="fr-FR"/>
              </w:rPr>
              <w:t>.</w:t>
            </w:r>
          </w:p>
          <w:p>
            <w:pPr>
              <w:pStyle w:val="Normal"/>
              <w:spacing w:lineRule="auto" w:line="240" w:before="0" w:after="0"/>
              <w:rPr>
                <w:rFonts w:ascii="Times New Roman" w:hAnsi="Times New Roman" w:eastAsia="Arial" w:cs="Times New Roman" w:asciiTheme="majorBidi" w:cstheme="majorBidi" w:hAnsiTheme="majorBidi"/>
                <w:sz w:val="20"/>
                <w:szCs w:val="20"/>
                <w:lang w:val="fr-FR" w:eastAsia="fr-FR" w:bidi="ar-DZ"/>
              </w:rPr>
            </w:pPr>
            <w:r>
              <w:rPr>
                <w:rFonts w:eastAsia="Arial" w:cs="Times New Roman" w:cstheme="majorBidi" w:ascii="Times New Roman" w:hAnsi="Times New Roman"/>
                <w:sz w:val="20"/>
                <w:szCs w:val="20"/>
                <w:lang w:val="fr-FR" w:eastAsia="fr-FR" w:bidi="ar-DZ"/>
              </w:rPr>
            </w:r>
          </w:p>
          <w:p>
            <w:pPr>
              <w:pStyle w:val="Normal"/>
              <w:spacing w:lineRule="auto" w:line="24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VERBE+DET+NOM</w:t>
            </w:r>
          </w:p>
          <w:p>
            <w:pPr>
              <w:pStyle w:val="Normal"/>
              <w:spacing w:lineRule="auto" w:line="240" w:before="0" w:after="0"/>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ADJ+PREP+</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p>
          <w:p>
            <w:pPr>
              <w:pStyle w:val="Normal"/>
              <w:spacing w:lineRule="auto" w:line="240" w:before="0" w:after="0"/>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+VERBE+LOC</w:t>
            </w:r>
          </w:p>
          <w:p>
            <w:pPr>
              <w:pStyle w:val="Normal"/>
              <w:spacing w:lineRule="auto" w:line="240" w:before="0" w:after="0"/>
              <w:rPr>
                <w:rFonts w:ascii="Times New Roman" w:hAnsi="Times New Roman" w:eastAsia="Arial" w:cs="Times New Roman" w:asciiTheme="majorBidi" w:cstheme="majorBidi" w:hAnsiTheme="majorBidi"/>
                <w:sz w:val="20"/>
                <w:szCs w:val="20"/>
                <w:lang w:val="fr-FR" w:eastAsia="fr-FR" w:bidi="ar-DZ"/>
              </w:rPr>
            </w:pPr>
            <w:r>
              <w:rPr>
                <w:rFonts w:eastAsia="Arial" w:cs="Times New Roman" w:cstheme="majorBidi" w:ascii="Times New Roman" w:hAnsi="Times New Roman"/>
                <w:sz w:val="20"/>
                <w:szCs w:val="20"/>
                <w:lang w:val="fr-FR" w:eastAsia="fr-FR" w:bidi="ar-DZ"/>
              </w:rPr>
            </w:r>
          </w:p>
        </w:tc>
      </w:tr>
      <w:tr>
        <w:trPr/>
        <w:tc>
          <w:tcPr>
            <w:tcW w:w="1666" w:type="dxa"/>
            <w:tcBorders/>
            <w:shd w:fill="auto" w:val="clear"/>
          </w:tcPr>
          <w:p>
            <w:pPr>
              <w:pStyle w:val="Normal"/>
              <w:spacing w:lineRule="auto" w:line="240" w:before="0" w:after="0"/>
              <w:rPr>
                <w:rFonts w:ascii="Times New Roman" w:hAnsi="Times New Roman" w:cs="Times New Roman" w:asciiTheme="majorBidi" w:hAnsiTheme="majorBidi"/>
                <w:sz w:val="24"/>
                <w:szCs w:val="24"/>
                <w:lang w:val="fr-FR" w:bidi="ar-DZ"/>
              </w:rPr>
            </w:pPr>
            <w:r>
              <w:rPr>
                <w:rFonts w:ascii="Arabic Typesetting" w:hAnsi="Arabic Typesetting" w:eastAsia="Arial" w:cs="Arabic Typesetting"/>
                <w:color w:val="000000"/>
                <w:sz w:val="28"/>
                <w:sz w:val="28"/>
                <w:szCs w:val="28"/>
                <w:rtl w:val="true"/>
                <w:lang w:val="fr-FR" w:eastAsia="fr-FR"/>
              </w:rPr>
              <w:t>تلغرام</w:t>
            </w:r>
            <w:r>
              <w:rPr>
                <w:rFonts w:ascii="Arabic Typesetting" w:hAnsi="Arabic Typesetting" w:eastAsia="Arial" w:cs="Arabic Typesetting"/>
                <w:color w:val="000000"/>
                <w:sz w:val="28"/>
                <w:sz w:val="28"/>
                <w:szCs w:val="28"/>
                <w:lang w:val="fr-FR" w:eastAsia="fr-FR"/>
              </w:rPr>
              <w:t xml:space="preserve"> </w:t>
            </w:r>
            <w:r>
              <w:rPr>
                <w:rFonts w:eastAsia="Arial" w:cs="Times New Roman" w:ascii="Times New Roman" w:hAnsi="Times New Roman" w:asciiTheme="majorBidi" w:cstheme="majorBidi" w:hAnsiTheme="majorBidi"/>
                <w:i/>
                <w:iCs/>
                <w:color w:val="000000"/>
                <w:sz w:val="20"/>
                <w:szCs w:val="20"/>
                <w:lang w:val="fr-FR" w:eastAsia="fr-FR"/>
              </w:rPr>
              <w:t>(Telegram)</w:t>
            </w:r>
          </w:p>
        </w:tc>
        <w:tc>
          <w:tcPr>
            <w:tcW w:w="1964" w:type="dxa"/>
            <w:tcBorders/>
            <w:shd w:fill="auto" w:val="clear"/>
          </w:tcPr>
          <w:p>
            <w:pPr>
              <w:pStyle w:val="Normal"/>
              <w:spacing w:lineRule="auto" w:line="360" w:before="0" w:after="0"/>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p>
        </w:tc>
        <w:tc>
          <w:tcPr>
            <w:tcW w:w="1684" w:type="dxa"/>
            <w:tcBorders/>
            <w:shd w:fill="auto" w:val="clear"/>
          </w:tcPr>
          <w:p>
            <w:pPr>
              <w:pStyle w:val="Normal"/>
              <w:spacing w:lineRule="auto" w:line="360" w:before="0" w:after="0"/>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ORG</w:t>
            </w:r>
          </w:p>
        </w:tc>
        <w:tc>
          <w:tcPr>
            <w:tcW w:w="1693" w:type="dxa"/>
            <w:tcBorders/>
            <w:shd w:fill="auto" w:val="clear"/>
          </w:tcPr>
          <w:p>
            <w:pPr>
              <w:pStyle w:val="Normal"/>
              <w:spacing w:lineRule="auto" w:line="240" w:before="0" w:after="0"/>
              <w:rPr>
                <w:rFonts w:ascii="Times New Roman" w:hAnsi="Times New Roman" w:cs="Times New Roman" w:asciiTheme="majorBidi" w:cstheme="majorBidi" w:hAnsiTheme="majorBidi"/>
                <w:i/>
                <w:i/>
                <w:iCs/>
                <w:color w:val="000000"/>
                <w:sz w:val="20"/>
                <w:szCs w:val="20"/>
              </w:rPr>
            </w:pPr>
            <w:r>
              <w:rPr>
                <w:rFonts w:eastAsia="Arial" w:cs="Times New Roman" w:ascii="Times New Roman" w:hAnsi="Times New Roman" w:asciiTheme="majorBidi" w:cstheme="majorBidi" w:hAnsiTheme="majorBidi"/>
                <w:sz w:val="20"/>
                <w:szCs w:val="20"/>
                <w:lang w:val="fr-FR" w:eastAsia="fr-FR" w:bidi="ar-DZ"/>
              </w:rPr>
              <w:t xml:space="preserve">ALP en mode normalisé n’a pas reconnu l’application </w:t>
            </w:r>
            <w:r>
              <w:rPr>
                <w:rFonts w:eastAsia="Arial" w:cs="Times New Roman" w:ascii="Times New Roman" w:hAnsi="Times New Roman" w:asciiTheme="majorBidi" w:cstheme="majorBidi" w:hAnsiTheme="majorBidi"/>
                <w:i/>
                <w:iCs/>
                <w:color w:val="000000"/>
                <w:sz w:val="20"/>
                <w:szCs w:val="20"/>
                <w:lang w:eastAsia="fr-FR"/>
              </w:rPr>
              <w:t>Telegram.</w:t>
            </w:r>
          </w:p>
          <w:p>
            <w:pPr>
              <w:pStyle w:val="Normal"/>
              <w:spacing w:lineRule="auto" w:line="240" w:before="0" w:after="0"/>
              <w:rPr>
                <w:rFonts w:ascii="Times New Roman" w:hAnsi="Times New Roman" w:eastAsia="Arial" w:cs="Times New Roman" w:asciiTheme="majorBidi" w:cstheme="majorBidi" w:hAnsiTheme="majorBidi"/>
                <w:sz w:val="20"/>
                <w:szCs w:val="20"/>
                <w:lang w:val="fr-FR" w:eastAsia="fr-FR" w:bidi="ar-DZ"/>
              </w:rPr>
            </w:pPr>
            <w:r>
              <w:rPr>
                <w:rFonts w:eastAsia="Arial" w:cs="Times New Roman" w:cstheme="majorBidi" w:ascii="Times New Roman" w:hAnsi="Times New Roman"/>
                <w:sz w:val="20"/>
                <w:szCs w:val="20"/>
                <w:lang w:val="fr-FR" w:eastAsia="fr-FR" w:bidi="ar-DZ"/>
              </w:rPr>
            </w:r>
          </w:p>
        </w:tc>
        <w:tc>
          <w:tcPr>
            <w:tcW w:w="2055"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في تطبيق تلغرام</w:t>
            </w:r>
            <w:r>
              <w:rPr>
                <w:rFonts w:eastAsia="Arial" w:cs="Arabic Typesetting" w:ascii="Arabic Typesetting" w:hAnsi="Arabic Typesetting"/>
                <w:color w:val="000000"/>
                <w:sz w:val="28"/>
                <w:szCs w:val="28"/>
                <w:rtl w:val="true"/>
                <w:lang w:val="fr-FR" w:eastAsia="fr-FR"/>
              </w:rPr>
              <w:t>.</w:t>
            </w:r>
          </w:p>
          <w:p>
            <w:pPr>
              <w:pStyle w:val="Normal"/>
              <w:spacing w:lineRule="auto" w:line="360" w:before="0" w:after="0"/>
              <w:rPr>
                <w:rFonts w:ascii="Times New Roman" w:hAnsi="Times New Roman" w:cs="Times New Roman"/>
                <w:sz w:val="20"/>
                <w:szCs w:val="20"/>
              </w:rPr>
            </w:pPr>
            <w:r>
              <w:rPr>
                <w:rFonts w:eastAsia="Arial" w:cs="Times New Roman" w:ascii="Times New Roman" w:hAnsi="Times New Roman"/>
                <w:color w:val="000000"/>
                <w:sz w:val="20"/>
                <w:szCs w:val="20"/>
                <w:lang w:val="fr-FR" w:eastAsia="fr-FR"/>
              </w:rPr>
              <w:t>PREP+NOM+</w:t>
            </w:r>
            <w:r>
              <w:rPr>
                <w:rFonts w:eastAsia="Arial" w:cs="Times New Roman" w:ascii="Times New Roman" w:hAnsi="Times New Roman"/>
                <w:color w:val="808080" w:themeColor="background1" w:themeShade="80"/>
                <w:sz w:val="20"/>
                <w:szCs w:val="20"/>
                <w:lang w:val="fr-FR" w:eastAsia="fr-FR"/>
              </w:rPr>
              <w:t>NOM</w:t>
            </w:r>
          </w:p>
        </w:tc>
      </w:tr>
      <w:tr>
        <w:trPr/>
        <w:tc>
          <w:tcPr>
            <w:tcW w:w="1666" w:type="dxa"/>
            <w:tcBorders/>
            <w:shd w:fill="auto" w:val="clear"/>
          </w:tcPr>
          <w:p>
            <w:pPr>
              <w:pStyle w:val="Normal"/>
              <w:bidi w:val="1"/>
              <w:spacing w:lineRule="auto" w:line="24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 xml:space="preserve">ريف حماة الشمالي </w:t>
            </w:r>
          </w:p>
          <w:p>
            <w:pPr>
              <w:pStyle w:val="Normal"/>
              <w:spacing w:lineRule="auto" w:line="240" w:before="0" w:after="0"/>
              <w:rPr>
                <w:rFonts w:ascii="Times New Roman" w:hAnsi="Times New Roman" w:cs="Times New Roman" w:asciiTheme="majorBidi" w:cstheme="majorBidi" w:hAnsiTheme="majorBidi"/>
                <w:i/>
                <w:i/>
                <w:iCs/>
                <w:sz w:val="20"/>
                <w:szCs w:val="20"/>
                <w:lang w:val="fr-FR" w:bidi="ar-DZ"/>
              </w:rPr>
            </w:pPr>
            <w:r>
              <w:rPr>
                <w:rFonts w:eastAsia="Arial" w:cs="Arabic Typesetting" w:ascii="Arabic Typesetting" w:hAnsi="Arabic Typesetting"/>
                <w:i/>
                <w:iCs/>
                <w:color w:val="000000"/>
                <w:sz w:val="28"/>
                <w:szCs w:val="28"/>
                <w:lang w:val="fr-FR" w:eastAsia="fr-FR"/>
              </w:rPr>
              <w:t>(</w:t>
            </w:r>
            <w:r>
              <w:rPr>
                <w:rFonts w:eastAsia="Arial" w:cs="Times New Roman" w:ascii="Times New Roman" w:hAnsi="Times New Roman" w:asciiTheme="majorBidi" w:cstheme="majorBidi" w:hAnsiTheme="majorBidi"/>
                <w:i/>
                <w:iCs/>
                <w:color w:val="000000"/>
                <w:sz w:val="20"/>
                <w:szCs w:val="20"/>
                <w:lang w:val="fr-FR" w:eastAsia="fr-FR"/>
              </w:rPr>
              <w:t>Rif Hamma du Nord)</w:t>
            </w:r>
          </w:p>
        </w:tc>
        <w:tc>
          <w:tcPr>
            <w:tcW w:w="1964" w:type="dxa"/>
            <w:tcBorders/>
            <w:shd w:fill="auto" w:val="clear"/>
          </w:tcPr>
          <w:p>
            <w:pPr>
              <w:pStyle w:val="Normal"/>
              <w:spacing w:lineRule="auto" w:line="360" w:before="0" w:after="0"/>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NOM</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+NOM+NOM</w:t>
            </w:r>
          </w:p>
        </w:tc>
        <w:tc>
          <w:tcPr>
            <w:tcW w:w="1684" w:type="dxa"/>
            <w:tcBorders/>
            <w:shd w:fill="auto" w:val="clear"/>
          </w:tcPr>
          <w:p>
            <w:pPr>
              <w:pStyle w:val="Normal"/>
              <w:spacing w:lineRule="auto" w:line="360" w:before="0" w:after="0"/>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NOM</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p>
        </w:tc>
        <w:tc>
          <w:tcPr>
            <w:tcW w:w="1693"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ALP ne reconnait pas ce lieu en mode normalisé.</w:t>
            </w:r>
          </w:p>
        </w:tc>
        <w:tc>
          <w:tcPr>
            <w:tcW w:w="2055" w:type="dxa"/>
            <w:tcBorders/>
            <w:shd w:fill="auto" w:val="clear"/>
          </w:tcPr>
          <w:p>
            <w:pPr>
              <w:pStyle w:val="Normal"/>
              <w:bidi w:val="1"/>
              <w:spacing w:lineRule="auto" w:line="24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أجريت في ريف حماة الشمالي</w:t>
            </w:r>
            <w:r>
              <w:rPr>
                <w:rFonts w:eastAsia="Arial" w:cs="Arabic Typesetting" w:ascii="Arabic Typesetting" w:hAnsi="Arabic Typesetting"/>
                <w:color w:val="000000"/>
                <w:sz w:val="28"/>
                <w:szCs w:val="28"/>
                <w:rtl w:val="true"/>
                <w:lang w:val="fr-FR" w:eastAsia="fr-FR"/>
              </w:rPr>
              <w:t>.</w:t>
            </w:r>
          </w:p>
          <w:p>
            <w:pPr>
              <w:pStyle w:val="Normal"/>
              <w:spacing w:lineRule="auto" w:line="240" w:before="0" w:after="0"/>
              <w:rPr>
                <w:rFonts w:ascii="Times New Roman" w:hAnsi="Times New Roman" w:eastAsia="Arial" w:cs="Times New Roman" w:asciiTheme="majorBidi" w:cstheme="majorBidi" w:hAnsiTheme="majorBidi"/>
                <w:sz w:val="20"/>
                <w:szCs w:val="20"/>
                <w:lang w:val="fr-FR" w:eastAsia="fr-FR" w:bidi="ar-DZ"/>
              </w:rPr>
            </w:pPr>
            <w:r>
              <w:rPr>
                <w:rFonts w:eastAsia="Arial" w:cs="Times New Roman" w:cstheme="majorBidi" w:ascii="Times New Roman" w:hAnsi="Times New Roman"/>
                <w:sz w:val="20"/>
                <w:szCs w:val="20"/>
                <w:lang w:val="fr-FR" w:eastAsia="fr-FR" w:bidi="ar-DZ"/>
              </w:rPr>
            </w:r>
          </w:p>
          <w:p>
            <w:pPr>
              <w:pStyle w:val="Normal"/>
              <w:spacing w:lineRule="auto" w:line="24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VERBE+PREP+NOM</w:t>
            </w:r>
          </w:p>
          <w:p>
            <w:pPr>
              <w:pStyle w:val="Normal"/>
              <w:spacing w:lineRule="auto" w:line="240" w:before="0" w:after="0"/>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+NOM+NOM</w:t>
            </w:r>
          </w:p>
          <w:p>
            <w:pPr>
              <w:pStyle w:val="Normal"/>
              <w:spacing w:lineRule="auto" w:line="240" w:before="0" w:after="0"/>
              <w:rPr>
                <w:rFonts w:ascii="Times New Roman" w:hAnsi="Times New Roman" w:eastAsia="Arial" w:cs="Times New Roman" w:asciiTheme="majorBidi" w:cstheme="majorBidi" w:hAnsiTheme="majorBidi"/>
                <w:sz w:val="20"/>
                <w:szCs w:val="20"/>
                <w:lang w:val="fr-FR" w:eastAsia="fr-FR" w:bidi="ar-DZ"/>
              </w:rPr>
            </w:pPr>
            <w:r>
              <w:rPr>
                <w:rFonts w:eastAsia="Arial" w:cs="Times New Roman" w:cstheme="majorBidi" w:ascii="Times New Roman" w:hAnsi="Times New Roman"/>
                <w:sz w:val="20"/>
                <w:szCs w:val="20"/>
                <w:lang w:val="fr-FR" w:eastAsia="fr-FR" w:bidi="ar-DZ"/>
              </w:rPr>
            </w:r>
          </w:p>
        </w:tc>
      </w:tr>
      <w:tr>
        <w:trPr/>
        <w:tc>
          <w:tcPr>
            <w:tcW w:w="1666" w:type="dxa"/>
            <w:tcBorders/>
            <w:shd w:fill="auto" w:val="clear"/>
          </w:tcPr>
          <w:p>
            <w:pPr>
              <w:pStyle w:val="Normal"/>
              <w:bidi w:val="1"/>
              <w:spacing w:lineRule="auto" w:line="24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ريف إدلب</w:t>
            </w:r>
          </w:p>
          <w:p>
            <w:pPr>
              <w:pStyle w:val="Normal"/>
              <w:spacing w:lineRule="auto" w:line="240" w:before="0" w:after="0"/>
              <w:rPr>
                <w:rFonts w:ascii="Times New Roman" w:hAnsi="Times New Roman" w:cs="Times New Roman" w:asciiTheme="majorBidi" w:cstheme="majorBidi" w:hAnsiTheme="majorBidi"/>
                <w:sz w:val="24"/>
                <w:szCs w:val="24"/>
                <w:lang w:val="fr-FR" w:bidi="ar-DZ"/>
              </w:rPr>
            </w:pPr>
            <w:r>
              <w:rPr>
                <w:rFonts w:eastAsia="Arial" w:cs="Times New Roman" w:ascii="Times New Roman" w:hAnsi="Times New Roman" w:asciiTheme="majorBidi" w:cstheme="majorBidi" w:hAnsiTheme="majorBidi"/>
                <w:i/>
                <w:iCs/>
                <w:color w:val="000000"/>
                <w:sz w:val="20"/>
                <w:szCs w:val="20"/>
                <w:lang w:val="fr-FR" w:eastAsia="fr-FR"/>
              </w:rPr>
              <w:t>(Rif Idleb)</w:t>
            </w:r>
          </w:p>
        </w:tc>
        <w:tc>
          <w:tcPr>
            <w:tcW w:w="1964" w:type="dxa"/>
            <w:tcBorders/>
            <w:shd w:fill="auto" w:val="clear"/>
          </w:tcPr>
          <w:p>
            <w:pPr>
              <w:pStyle w:val="Normal"/>
              <w:spacing w:lineRule="auto" w:line="360" w:before="0" w:after="0"/>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PERS+PERS</w:t>
            </w:r>
          </w:p>
        </w:tc>
        <w:tc>
          <w:tcPr>
            <w:tcW w:w="1684" w:type="dxa"/>
            <w:tcBorders/>
            <w:shd w:fill="auto" w:val="clear"/>
          </w:tcPr>
          <w:p>
            <w:pPr>
              <w:pStyle w:val="Normal"/>
              <w:spacing w:lineRule="auto" w:line="360" w:before="0" w:after="0"/>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NOM+LOC</w:t>
            </w:r>
          </w:p>
        </w:tc>
        <w:tc>
          <w:tcPr>
            <w:tcW w:w="1693"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Les deux mots sont précédés d’un verbe (témoigner) qui est souvent utilisé avant les noms propres , cela a induit ALP en erreur.</w:t>
            </w:r>
          </w:p>
        </w:tc>
        <w:tc>
          <w:tcPr>
            <w:tcW w:w="2055" w:type="dxa"/>
            <w:tcBorders/>
            <w:shd w:fill="auto" w:val="clear"/>
          </w:tcPr>
          <w:p>
            <w:pPr>
              <w:pStyle w:val="Normal"/>
              <w:bidi w:val="1"/>
              <w:spacing w:lineRule="auto" w:line="24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ويشهد ريف إدلب</w:t>
            </w:r>
            <w:r>
              <w:rPr>
                <w:rFonts w:eastAsia="Arial" w:cs="Arabic Typesetting" w:ascii="Arabic Typesetting" w:hAnsi="Arabic Typesetting"/>
                <w:color w:val="000000"/>
                <w:sz w:val="28"/>
                <w:szCs w:val="28"/>
                <w:rtl w:val="true"/>
                <w:lang w:val="fr-FR" w:eastAsia="fr-FR"/>
              </w:rPr>
              <w:t>.</w:t>
            </w:r>
          </w:p>
          <w:p>
            <w:pPr>
              <w:pStyle w:val="Normal"/>
              <w:spacing w:lineRule="auto" w:line="240" w:before="0" w:after="0"/>
              <w:jc w:val="center"/>
              <w:rPr>
                <w:rFonts w:ascii="Arabic Typesetting" w:hAnsi="Arabic Typesetting" w:eastAsia="Arial" w:cs="Arabic Typesetting"/>
                <w:sz w:val="28"/>
                <w:szCs w:val="28"/>
                <w:lang w:val="fr-FR" w:eastAsia="fr-FR" w:bidi="ar-DZ"/>
              </w:rPr>
            </w:pPr>
            <w:r>
              <w:rPr>
                <w:rFonts w:eastAsia="Arial" w:cs="Arabic Typesetting" w:ascii="Arabic Typesetting" w:hAnsi="Arabic Typesetting"/>
                <w:sz w:val="28"/>
                <w:szCs w:val="28"/>
                <w:lang w:val="fr-FR" w:eastAsia="fr-FR" w:bidi="ar-DZ"/>
              </w:rPr>
            </w:r>
          </w:p>
          <w:p>
            <w:pPr>
              <w:pStyle w:val="Normal"/>
              <w:spacing w:lineRule="auto" w:line="240" w:before="0" w:after="0"/>
              <w:rPr>
                <w:rFonts w:ascii="Times New Roman" w:hAnsi="Times New Roman" w:cs="Times New Roman"/>
                <w:color w:val="808080" w:themeColor="background1" w:themeShade="80"/>
                <w:sz w:val="20"/>
                <w:szCs w:val="20"/>
                <w:lang w:val="fr-FR" w:bidi="ar-DZ"/>
              </w:rPr>
            </w:pPr>
            <w:r>
              <w:rPr>
                <w:rFonts w:eastAsia="Arial" w:cs="Times New Roman" w:ascii="Times New Roman" w:hAnsi="Times New Roman"/>
                <w:sz w:val="20"/>
                <w:szCs w:val="20"/>
                <w:lang w:val="fr-FR" w:eastAsia="fr-FR" w:bidi="ar-DZ"/>
              </w:rPr>
              <w:t>PREP+VERBE+</w:t>
            </w:r>
            <w:r>
              <w:rPr>
                <w:rFonts w:eastAsia="Arial" w:cs="Times New Roman" w:ascii="Times New Roman" w:hAnsi="Times New Roman"/>
                <w:color w:val="808080" w:themeColor="background1" w:themeShade="80"/>
                <w:sz w:val="20"/>
                <w:szCs w:val="20"/>
                <w:lang w:val="fr-FR" w:eastAsia="fr-FR" w:bidi="ar-DZ"/>
              </w:rPr>
              <w:t>PERS</w:t>
            </w:r>
          </w:p>
          <w:p>
            <w:pPr>
              <w:pStyle w:val="Normal"/>
              <w:spacing w:lineRule="auto" w:line="240" w:before="0" w:after="0"/>
              <w:rPr>
                <w:rFonts w:ascii="Times New Roman" w:hAnsi="Times New Roman" w:cs="Times New Roman"/>
                <w:sz w:val="20"/>
                <w:szCs w:val="20"/>
                <w:lang w:val="fr-FR" w:bidi="ar-DZ"/>
              </w:rPr>
            </w:pPr>
            <w:r>
              <w:rPr>
                <w:rFonts w:eastAsia="Arial" w:cs="Times New Roman" w:ascii="Times New Roman" w:hAnsi="Times New Roman"/>
                <w:color w:val="808080" w:themeColor="background1" w:themeShade="80"/>
                <w:sz w:val="20"/>
                <w:szCs w:val="20"/>
                <w:lang w:val="fr-FR" w:eastAsia="fr-FR" w:bidi="ar-DZ"/>
              </w:rPr>
              <w:t>+PERS</w:t>
            </w:r>
          </w:p>
        </w:tc>
      </w:tr>
      <w:tr>
        <w:trPr/>
        <w:tc>
          <w:tcPr>
            <w:tcW w:w="1666" w:type="dxa"/>
            <w:tcBorders/>
            <w:shd w:fill="auto" w:val="clear"/>
          </w:tcPr>
          <w:p>
            <w:pPr>
              <w:pStyle w:val="Normal"/>
              <w:spacing w:lineRule="auto" w:line="360" w:before="0" w:after="0"/>
              <w:rPr>
                <w:rFonts w:ascii="Times New Roman" w:hAnsi="Times New Roman" w:cs="Times New Roman" w:asciiTheme="majorBidi" w:cstheme="majorBidi" w:hAnsiTheme="majorBidi"/>
                <w:sz w:val="24"/>
                <w:szCs w:val="24"/>
                <w:lang w:val="fr-FR" w:bidi="ar-DZ"/>
              </w:rPr>
            </w:pPr>
            <w:r>
              <w:rPr>
                <w:rFonts w:ascii="Arabic Typesetting" w:hAnsi="Arabic Typesetting" w:eastAsia="Arial" w:cs="Arabic Typesetting"/>
                <w:color w:val="000000"/>
                <w:sz w:val="28"/>
                <w:sz w:val="28"/>
                <w:szCs w:val="28"/>
                <w:rtl w:val="true"/>
                <w:lang w:val="fr-FR" w:eastAsia="fr-FR"/>
              </w:rPr>
              <w:t>سوتشي</w:t>
            </w:r>
            <w:r>
              <w:rPr>
                <w:rFonts w:ascii="Arabic Typesetting" w:hAnsi="Arabic Typesetting" w:eastAsia="Arial" w:cs="Arabic Typesetting"/>
                <w:color w:val="000000"/>
                <w:sz w:val="28"/>
                <w:sz w:val="28"/>
                <w:szCs w:val="28"/>
                <w:lang w:val="fr-FR" w:eastAsia="fr-FR"/>
              </w:rPr>
              <w:t xml:space="preserve"> </w:t>
            </w:r>
            <w:r>
              <w:rPr>
                <w:rFonts w:eastAsia="Arial" w:cs="Times New Roman" w:ascii="Times New Roman" w:hAnsi="Times New Roman" w:asciiTheme="majorBidi" w:cstheme="majorBidi" w:hAnsiTheme="majorBidi"/>
                <w:i/>
                <w:iCs/>
                <w:color w:val="000000"/>
                <w:sz w:val="20"/>
                <w:szCs w:val="20"/>
                <w:lang w:val="fr-FR" w:eastAsia="fr-FR"/>
              </w:rPr>
              <w:t>(Sotchi)</w:t>
            </w:r>
          </w:p>
        </w:tc>
        <w:tc>
          <w:tcPr>
            <w:tcW w:w="1964" w:type="dxa"/>
            <w:tcBorders/>
            <w:shd w:fill="auto" w:val="clear"/>
          </w:tcPr>
          <w:p>
            <w:pPr>
              <w:pStyle w:val="Normal"/>
              <w:spacing w:lineRule="auto" w:line="360" w:before="0" w:after="0"/>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p>
        </w:tc>
        <w:tc>
          <w:tcPr>
            <w:tcW w:w="1684" w:type="dxa"/>
            <w:tcBorders/>
            <w:shd w:fill="auto" w:val="clear"/>
          </w:tcPr>
          <w:p>
            <w:pPr>
              <w:pStyle w:val="Normal"/>
              <w:spacing w:lineRule="auto" w:line="360" w:before="0" w:after="0"/>
              <w:rPr>
                <w:rFonts w:ascii="Times New Roman" w:hAnsi="Times New Roman" w:cs="Times New Roman" w:asciiTheme="majorBidi" w:cstheme="majorBidi" w:hAnsiTheme="majorBidi"/>
                <w:color w:val="808080" w:themeColor="background1" w:themeShade="80"/>
                <w:sz w:val="20"/>
                <w:szCs w:val="20"/>
                <w:lang w:val="fr-FR"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p>
        </w:tc>
        <w:tc>
          <w:tcPr>
            <w:tcW w:w="1693"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val="fr-FR" w:bidi="ar-DZ"/>
              </w:rPr>
            </w:pPr>
            <w:r>
              <w:rPr>
                <w:rFonts w:eastAsia="Arial" w:cs="Times New Roman" w:ascii="Times New Roman" w:hAnsi="Times New Roman" w:asciiTheme="majorBidi" w:cstheme="majorBidi" w:hAnsiTheme="majorBidi"/>
                <w:sz w:val="20"/>
                <w:szCs w:val="20"/>
                <w:lang w:val="fr-FR" w:eastAsia="fr-FR" w:bidi="ar-DZ"/>
              </w:rPr>
              <w:t>ALP ne reconnait pas cette entité nommée nom de lieu.</w:t>
            </w:r>
          </w:p>
        </w:tc>
        <w:tc>
          <w:tcPr>
            <w:tcW w:w="2055"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من أستانا الى سوتشي</w:t>
            </w:r>
            <w:r>
              <w:rPr>
                <w:rFonts w:eastAsia="Arial" w:cs="Arabic Typesetting" w:ascii="Arabic Typesetting" w:hAnsi="Arabic Typesetting"/>
                <w:color w:val="000000"/>
                <w:sz w:val="28"/>
                <w:szCs w:val="28"/>
                <w:rtl w:val="true"/>
                <w:lang w:val="fr-FR" w:eastAsia="fr-FR"/>
              </w:rPr>
              <w:t>.</w:t>
            </w:r>
          </w:p>
          <w:p>
            <w:pPr>
              <w:pStyle w:val="Normal"/>
              <w:spacing w:lineRule="auto" w:line="360" w:before="0" w:after="0"/>
              <w:rPr>
                <w:rFonts w:ascii="Times New Roman" w:hAnsi="Times New Roman" w:cs="Times New Roman" w:asciiTheme="majorBidi" w:cstheme="majorBidi" w:hAnsiTheme="majorBidi"/>
                <w:color w:val="000000"/>
                <w:sz w:val="20"/>
                <w:szCs w:val="20"/>
              </w:rPr>
            </w:pPr>
            <w:r>
              <w:rPr>
                <w:rFonts w:eastAsia="Arial" w:cs="Times New Roman" w:ascii="Times New Roman" w:hAnsi="Times New Roman" w:asciiTheme="majorBidi" w:cstheme="majorBidi" w:hAnsiTheme="majorBidi"/>
                <w:color w:val="000000"/>
                <w:sz w:val="20"/>
                <w:szCs w:val="20"/>
                <w:lang w:val="fr-FR" w:eastAsia="fr-FR"/>
              </w:rPr>
              <w:t>PREP+LOC+PREP</w:t>
            </w:r>
          </w:p>
          <w:p>
            <w:pPr>
              <w:pStyle w:val="Normal"/>
              <w:spacing w:lineRule="auto" w:line="360" w:before="0" w:after="0"/>
              <w:rPr>
                <w:rFonts w:ascii="Times New Roman" w:hAnsi="Times New Roman" w:cs="Times New Roman" w:asciiTheme="majorBidi" w:cstheme="majorBidi" w:hAnsiTheme="majorBidi"/>
                <w:color w:val="000000"/>
                <w:sz w:val="20"/>
                <w:szCs w:val="20"/>
              </w:rPr>
            </w:pPr>
            <w:r>
              <w:rPr>
                <w:rFonts w:eastAsia="Arial" w:cs="Times New Roman" w:ascii="Times New Roman" w:hAnsi="Times New Roman" w:asciiTheme="majorBidi" w:cstheme="majorBidi" w:hAnsiTheme="majorBidi"/>
                <w:color w:val="000000"/>
                <w:sz w:val="20"/>
                <w:szCs w:val="20"/>
                <w:lang w:val="fr-FR" w:eastAsia="fr-FR"/>
              </w:rPr>
              <w:t>+</w:t>
            </w:r>
            <w:r>
              <w:rPr>
                <w:rFonts w:eastAsia="Arial" w:cs="Times New Roman" w:ascii="Times New Roman" w:hAnsi="Times New Roman" w:asciiTheme="majorBidi" w:cstheme="majorBidi" w:hAnsiTheme="majorBidi"/>
                <w:color w:val="808080" w:themeColor="background1" w:themeShade="80"/>
                <w:sz w:val="20"/>
                <w:szCs w:val="20"/>
                <w:lang w:val="fr-FR" w:eastAsia="fr-FR"/>
              </w:rPr>
              <w:t>NOM</w:t>
            </w:r>
          </w:p>
          <w:p>
            <w:pPr>
              <w:pStyle w:val="Normal"/>
              <w:keepNext w:val="true"/>
              <w:bidi w:val="1"/>
              <w:spacing w:lineRule="auto" w:line="360" w:before="0" w:after="0"/>
              <w:jc w:val="left"/>
              <w:rPr>
                <w:rFonts w:ascii="Arabic Typesetting" w:hAnsi="Arabic Typesetting" w:eastAsia="Arial" w:cs="Arabic Typesetting"/>
                <w:color w:val="000000"/>
                <w:sz w:val="28"/>
                <w:szCs w:val="28"/>
                <w:lang w:val="fr-FR" w:eastAsia="fr-FR"/>
              </w:rPr>
            </w:pPr>
            <w:r>
              <w:rPr>
                <w:rFonts w:eastAsia="Arial" w:cs="Arabic Typesetting" w:ascii="Arabic Typesetting" w:hAnsi="Arabic Typesetting"/>
                <w:color w:val="000000"/>
                <w:sz w:val="28"/>
                <w:szCs w:val="28"/>
                <w:rtl w:val="true"/>
                <w:lang w:val="fr-FR" w:eastAsia="fr-FR"/>
              </w:rPr>
            </w:r>
          </w:p>
        </w:tc>
      </w:tr>
    </w:tbl>
    <w:p>
      <w:pPr>
        <w:pStyle w:val="Caption"/>
        <w:jc w:val="center"/>
        <w:rPr/>
      </w:pPr>
      <w:bookmarkStart w:id="18" w:name="_Toc8695121"/>
      <w:r>
        <w:rPr/>
        <w:t xml:space="preserve">Tableau </w:t>
      </w:r>
      <w:r>
        <w:rPr/>
        <w:fldChar w:fldCharType="begin"/>
      </w:r>
      <w:r>
        <w:rPr/>
        <w:instrText> SEQ Tableau \* ARABIC </w:instrText>
      </w:r>
      <w:r>
        <w:rPr/>
        <w:fldChar w:fldCharType="separate"/>
      </w:r>
      <w:r>
        <w:rPr/>
        <w:t>10</w:t>
      </w:r>
      <w:r>
        <w:rPr/>
        <w:fldChar w:fldCharType="end"/>
      </w:r>
      <w:r>
        <w:rPr>
          <w:lang w:val="fr-FR"/>
        </w:rPr>
        <w:t>: article 9</w:t>
      </w:r>
      <w:bookmarkEnd w:id="18"/>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Arial" w:hAnsi="Arial" w:cs="Arial" w:asciiTheme="minorBidi" w:cstheme="minorBidi" w:hAnsiTheme="minorBidi"/>
          <w:b/>
          <w:b/>
          <w:bCs/>
          <w:sz w:val="24"/>
          <w:szCs w:val="24"/>
          <w:lang w:val="fr-FR" w:bidi="ar-DZ"/>
        </w:rPr>
      </w:pPr>
      <w:r>
        <w:rPr>
          <w:rFonts w:cs="Arial" w:cstheme="minorBidi"/>
          <w:b/>
          <w:bCs/>
          <w:sz w:val="24"/>
          <w:szCs w:val="24"/>
          <w:lang w:val="fr-FR" w:bidi="ar-DZ"/>
        </w:rPr>
        <w:t>Article 10</w:t>
      </w:r>
    </w:p>
    <w:p>
      <w:pPr>
        <w:pStyle w:val="Normal"/>
        <w:spacing w:lineRule="auto" w:line="36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Article analysé en texte</w:t>
      </w:r>
      <w:r>
        <w:rPr>
          <w:rFonts w:cs="Times New Roman" w:ascii="Times New Roman" w:hAnsi="Times New Roman" w:asciiTheme="majorBidi" w:cstheme="majorBidi" w:hAnsiTheme="majorBidi"/>
          <w:i/>
          <w:iCs/>
          <w:sz w:val="24"/>
          <w:szCs w:val="24"/>
        </w:rPr>
        <w:t xml:space="preserve"> non normalisé </w:t>
      </w:r>
      <w:r>
        <w:rPr>
          <w:rFonts w:cs="Times New Roman" w:ascii="Times New Roman" w:hAnsi="Times New Roman" w:asciiTheme="majorBidi" w:cstheme="majorBidi" w:hAnsiTheme="majorBidi"/>
          <w:sz w:val="24"/>
          <w:szCs w:val="24"/>
        </w:rPr>
        <w:t>et</w:t>
      </w:r>
      <w:r>
        <w:rPr>
          <w:rFonts w:cs="Times New Roman" w:ascii="Times New Roman" w:hAnsi="Times New Roman" w:asciiTheme="majorBidi" w:cstheme="majorBidi" w:hAnsiTheme="majorBidi"/>
          <w:i/>
          <w:iCs/>
          <w:sz w:val="24"/>
          <w:szCs w:val="24"/>
        </w:rPr>
        <w:t xml:space="preserve"> normalisé</w:t>
      </w:r>
      <w:r>
        <w:rPr>
          <w:rFonts w:cs="Times New Roman" w:ascii="Times New Roman" w:hAnsi="Times New Roman" w:asciiTheme="majorBidi" w:cstheme="majorBidi" w:hAnsiTheme="majorBidi"/>
          <w:sz w:val="24"/>
          <w:szCs w:val="24"/>
        </w:rPr>
        <w:t>.</w:t>
      </w:r>
    </w:p>
    <w:p>
      <w:pPr>
        <w:pStyle w:val="Normal"/>
        <w:spacing w:lineRule="auto" w:line="360"/>
        <w:rPr>
          <w:rFonts w:ascii="Times New Roman" w:hAnsi="Times New Roman" w:cs="Times New Roman" w:asciiTheme="majorBidi" w:cstheme="majorBidi" w:hAnsiTheme="majorBidi"/>
          <w:sz w:val="24"/>
          <w:szCs w:val="24"/>
          <w:lang w:bidi="ar-DZ"/>
        </w:rPr>
      </w:pPr>
      <w:r>
        <w:rPr>
          <w:rFonts w:cs="Times New Roman" w:cstheme="majorBidi" w:ascii="Times New Roman" w:hAnsi="Times New Roman"/>
          <w:sz w:val="24"/>
          <w:szCs w:val="24"/>
          <w:lang w:bidi="ar-DZ"/>
        </w:rPr>
      </w:r>
    </w:p>
    <w:tbl>
      <w:tblPr>
        <w:tblStyle w:val="Grilledutableau"/>
        <w:tblW w:w="9062" w:type="dxa"/>
        <w:jc w:val="left"/>
        <w:tblInd w:w="0" w:type="dxa"/>
        <w:tblCellMar>
          <w:top w:w="0" w:type="dxa"/>
          <w:left w:w="108" w:type="dxa"/>
          <w:bottom w:w="0" w:type="dxa"/>
          <w:right w:w="108" w:type="dxa"/>
        </w:tblCellMar>
        <w:tblLook w:noVBand="1" w:val="04a0" w:noHBand="0" w:lastColumn="0" w:firstColumn="1" w:lastRow="0" w:firstRow="1"/>
      </w:tblPr>
      <w:tblGrid>
        <w:gridCol w:w="1805"/>
        <w:gridCol w:w="1811"/>
        <w:gridCol w:w="1811"/>
        <w:gridCol w:w="1802"/>
        <w:gridCol w:w="1833"/>
      </w:tblGrid>
      <w:tr>
        <w:trPr/>
        <w:tc>
          <w:tcPr>
            <w:tcW w:w="1805"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4"/>
                <w:szCs w:val="24"/>
                <w:lang w:bidi="ar-DZ"/>
              </w:rPr>
            </w:pPr>
            <w:r>
              <w:rPr>
                <w:rFonts w:eastAsia="Arial" w:cs="Times New Roman" w:ascii="Times New Roman" w:hAnsi="Times New Roman" w:asciiTheme="majorBidi" w:cstheme="majorBidi" w:hAnsiTheme="majorBidi"/>
                <w:b/>
                <w:bCs/>
                <w:sz w:val="24"/>
                <w:szCs w:val="24"/>
                <w:lang w:val="fr-FR" w:eastAsia="fr-FR"/>
              </w:rPr>
              <w:t>Lexèmes</w:t>
            </w:r>
          </w:p>
        </w:tc>
        <w:tc>
          <w:tcPr>
            <w:tcW w:w="1811"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4"/>
                <w:szCs w:val="24"/>
                <w:lang w:bidi="ar-DZ"/>
              </w:rPr>
            </w:pPr>
            <w:r>
              <w:rPr>
                <w:rFonts w:eastAsia="Arial" w:cs="Times New Roman" w:ascii="Times New Roman" w:hAnsi="Times New Roman" w:asciiTheme="majorBidi" w:cstheme="majorBidi" w:hAnsiTheme="majorBidi"/>
                <w:b/>
                <w:bCs/>
                <w:sz w:val="24"/>
                <w:szCs w:val="24"/>
                <w:lang w:val="fr-FR" w:eastAsia="fr-FR"/>
              </w:rPr>
              <w:t>Tag ALP</w:t>
            </w:r>
          </w:p>
        </w:tc>
        <w:tc>
          <w:tcPr>
            <w:tcW w:w="1811" w:type="dxa"/>
            <w:tcBorders/>
            <w:shd w:fill="auto" w:val="clear"/>
          </w:tcPr>
          <w:p>
            <w:pPr>
              <w:pStyle w:val="Normal"/>
              <w:spacing w:before="0" w:after="0"/>
              <w:jc w:val="center"/>
              <w:rPr>
                <w:rFonts w:ascii="Times New Roman" w:hAnsi="Times New Roman" w:cs="Times New Roman" w:asciiTheme="majorBidi" w:cstheme="majorBidi" w:hAnsiTheme="majorBidi"/>
                <w:b/>
                <w:b/>
                <w:bCs/>
                <w:sz w:val="24"/>
                <w:szCs w:val="24"/>
              </w:rPr>
            </w:pPr>
            <w:r>
              <w:rPr>
                <w:rFonts w:eastAsia="Arial" w:cs="Times New Roman" w:ascii="Times New Roman" w:hAnsi="Times New Roman" w:asciiTheme="majorBidi" w:cstheme="majorBidi" w:hAnsiTheme="majorBidi"/>
                <w:b/>
                <w:bCs/>
                <w:sz w:val="24"/>
                <w:szCs w:val="24"/>
                <w:lang w:val="fr-FR" w:eastAsia="fr-FR"/>
              </w:rPr>
              <w:t>Tag</w:t>
            </w:r>
          </w:p>
          <w:p>
            <w:pPr>
              <w:pStyle w:val="Normal"/>
              <w:spacing w:lineRule="auto" w:line="360" w:before="0" w:after="0"/>
              <w:jc w:val="center"/>
              <w:rPr>
                <w:rFonts w:ascii="Times New Roman" w:hAnsi="Times New Roman" w:cs="Times New Roman" w:asciiTheme="majorBidi" w:cstheme="majorBidi" w:hAnsiTheme="majorBidi"/>
                <w:sz w:val="24"/>
                <w:szCs w:val="24"/>
                <w:lang w:bidi="ar-DZ"/>
              </w:rPr>
            </w:pPr>
            <w:r>
              <w:rPr>
                <w:rFonts w:eastAsia="Arial" w:cs="Times New Roman" w:ascii="Times New Roman" w:hAnsi="Times New Roman" w:asciiTheme="majorBidi" w:cstheme="majorBidi" w:hAnsiTheme="majorBidi"/>
                <w:b/>
                <w:bCs/>
                <w:sz w:val="24"/>
                <w:szCs w:val="24"/>
                <w:lang w:val="fr-FR" w:eastAsia="fr-FR" w:bidi="ar-DZ"/>
              </w:rPr>
              <w:t>Correct</w:t>
            </w:r>
          </w:p>
        </w:tc>
        <w:tc>
          <w:tcPr>
            <w:tcW w:w="1802"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4"/>
                <w:szCs w:val="24"/>
                <w:lang w:bidi="ar-DZ"/>
              </w:rPr>
            </w:pPr>
            <w:r>
              <w:rPr>
                <w:rFonts w:eastAsia="Arial" w:cs="Times New Roman" w:ascii="Times New Roman" w:hAnsi="Times New Roman" w:asciiTheme="majorBidi" w:cstheme="majorBidi" w:hAnsiTheme="majorBidi"/>
                <w:b/>
                <w:bCs/>
                <w:sz w:val="24"/>
                <w:szCs w:val="24"/>
                <w:lang w:val="fr-FR" w:eastAsia="fr-FR"/>
              </w:rPr>
              <w:t>Analyse</w:t>
            </w:r>
          </w:p>
        </w:tc>
        <w:tc>
          <w:tcPr>
            <w:tcW w:w="1833" w:type="dxa"/>
            <w:tcBorders/>
            <w:shd w:fill="auto" w:val="clear"/>
          </w:tcPr>
          <w:p>
            <w:pPr>
              <w:pStyle w:val="Normal"/>
              <w:spacing w:lineRule="auto" w:line="360" w:before="0" w:after="0"/>
              <w:jc w:val="center"/>
              <w:rPr>
                <w:rFonts w:ascii="Times New Roman" w:hAnsi="Times New Roman" w:cs="Times New Roman" w:asciiTheme="majorBidi" w:cstheme="majorBidi" w:hAnsiTheme="majorBidi"/>
                <w:sz w:val="24"/>
                <w:szCs w:val="24"/>
                <w:lang w:bidi="ar-DZ"/>
              </w:rPr>
            </w:pPr>
            <w:r>
              <w:rPr>
                <w:rFonts w:eastAsia="Arial" w:cs="Times New Roman" w:ascii="Times New Roman" w:hAnsi="Times New Roman" w:asciiTheme="majorBidi" w:cstheme="majorBidi" w:hAnsiTheme="majorBidi"/>
                <w:b/>
                <w:bCs/>
                <w:sz w:val="24"/>
                <w:szCs w:val="24"/>
                <w:lang w:val="fr-FR" w:eastAsia="fr-FR"/>
              </w:rPr>
              <w:t>contexte</w:t>
            </w:r>
          </w:p>
        </w:tc>
      </w:tr>
      <w:tr>
        <w:trPr/>
        <w:tc>
          <w:tcPr>
            <w:tcW w:w="1805" w:type="dxa"/>
            <w:tcBorders/>
            <w:shd w:fill="auto" w:val="clear"/>
          </w:tcPr>
          <w:p>
            <w:pPr>
              <w:pStyle w:val="Normal"/>
              <w:spacing w:lineRule="auto" w:line="360" w:before="0" w:after="0"/>
              <w:rPr>
                <w:rFonts w:ascii="Times New Roman" w:hAnsi="Times New Roman" w:cs="Times New Roman" w:asciiTheme="majorBidi" w:cstheme="majorBidi" w:hAnsiTheme="majorBidi"/>
                <w:sz w:val="24"/>
                <w:szCs w:val="24"/>
                <w:lang w:bidi="ar-DZ"/>
              </w:rPr>
            </w:pPr>
            <w:r>
              <w:rPr>
                <w:rFonts w:ascii="Arabic Typesetting" w:hAnsi="Arabic Typesetting" w:eastAsia="Arial" w:cs="Arabic Typesetting"/>
                <w:color w:val="000000"/>
                <w:sz w:val="28"/>
                <w:sz w:val="28"/>
                <w:szCs w:val="28"/>
                <w:rtl w:val="true"/>
                <w:lang w:val="fr-FR" w:eastAsia="fr-FR"/>
              </w:rPr>
              <w:t>لاسكالا</w:t>
            </w:r>
            <w:r>
              <w:rPr>
                <w:rFonts w:ascii="Arabic Typesetting" w:hAnsi="Arabic Typesetting" w:eastAsia="Arial" w:cs="Arabic Typesetting"/>
                <w:color w:val="000000"/>
                <w:sz w:val="28"/>
                <w:sz w:val="28"/>
                <w:szCs w:val="28"/>
                <w:lang w:val="fr-FR" w:eastAsia="fr-FR"/>
              </w:rPr>
              <w:t xml:space="preserve"> </w:t>
            </w:r>
            <w:r>
              <w:rPr>
                <w:rFonts w:eastAsia="Arial" w:cs="Times New Roman" w:ascii="Times New Roman" w:hAnsi="Times New Roman" w:asciiTheme="majorBidi" w:cstheme="majorBidi" w:hAnsiTheme="majorBidi"/>
                <w:i/>
                <w:iCs/>
                <w:color w:val="000000"/>
                <w:sz w:val="20"/>
                <w:szCs w:val="20"/>
                <w:lang w:val="fr-FR" w:eastAsia="fr-FR"/>
              </w:rPr>
              <w:t>(La Scala)</w:t>
            </w:r>
          </w:p>
        </w:tc>
        <w:tc>
          <w:tcPr>
            <w:tcW w:w="1811" w:type="dxa"/>
            <w:tcBorders/>
            <w:shd w:fill="auto" w:val="clear"/>
          </w:tcPr>
          <w:p>
            <w:pPr>
              <w:pStyle w:val="Normal"/>
              <w:spacing w:lineRule="auto" w:line="360" w:before="0" w:after="0"/>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ADJ</w:t>
            </w:r>
          </w:p>
        </w:tc>
        <w:tc>
          <w:tcPr>
            <w:tcW w:w="1811" w:type="dxa"/>
            <w:tcBorders/>
            <w:shd w:fill="auto" w:val="clear"/>
          </w:tcPr>
          <w:p>
            <w:pPr>
              <w:pStyle w:val="Normal"/>
              <w:spacing w:lineRule="auto" w:line="360" w:before="0" w:after="0"/>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p>
        </w:tc>
        <w:tc>
          <w:tcPr>
            <w:tcW w:w="1802" w:type="dxa"/>
            <w:tcBorders/>
            <w:shd w:fill="auto" w:val="clear"/>
          </w:tcPr>
          <w:p>
            <w:pPr>
              <w:pStyle w:val="Normal"/>
              <w:spacing w:lineRule="auto" w:line="24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Le mode normalisé ne reconnait pas cette entité nommée.</w:t>
            </w:r>
          </w:p>
        </w:tc>
        <w:tc>
          <w:tcPr>
            <w:tcW w:w="1833" w:type="dxa"/>
            <w:tcBorders/>
            <w:shd w:fill="auto" w:val="clear"/>
          </w:tcPr>
          <w:p>
            <w:pPr>
              <w:pStyle w:val="Normal"/>
              <w:bidi w:val="1"/>
              <w:spacing w:lineRule="auto" w:line="240" w:before="0" w:after="0"/>
              <w:jc w:val="left"/>
              <w:rPr>
                <w:rFonts w:ascii="Arabic Typesetting" w:hAnsi="Arabic Typesetting" w:cs="Arabic Typesetting"/>
                <w:color w:val="000000"/>
                <w:sz w:val="28"/>
                <w:szCs w:val="28"/>
              </w:rPr>
            </w:pPr>
            <w:r>
              <w:rPr>
                <w:rFonts w:eastAsia="Arial" w:ascii="Greta Arabic" w:hAnsi="Greta Arabic"/>
                <w:color w:val="000000"/>
                <w:sz w:val="30"/>
                <w:szCs w:val="30"/>
                <w:rtl w:val="true"/>
                <w:lang w:val="fr-FR" w:eastAsia="fr-FR"/>
              </w:rPr>
              <w:t> </w:t>
            </w:r>
            <w:r>
              <w:rPr>
                <w:rFonts w:ascii="Arabic Typesetting" w:hAnsi="Arabic Typesetting" w:eastAsia="Arial" w:cs="Arabic Typesetting"/>
                <w:color w:val="000000"/>
                <w:sz w:val="28"/>
                <w:sz w:val="28"/>
                <w:szCs w:val="28"/>
                <w:rtl w:val="true"/>
                <w:lang w:val="fr-FR" w:eastAsia="fr-FR"/>
              </w:rPr>
              <w:t xml:space="preserve">إدارة مسرح لاسكالا في </w:t>
            </w:r>
          </w:p>
          <w:p>
            <w:pPr>
              <w:pStyle w:val="Normal"/>
              <w:bidi w:val="1"/>
              <w:spacing w:lineRule="auto" w:line="240" w:before="0" w:after="0"/>
              <w:jc w:val="left"/>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ميلانو</w:t>
            </w:r>
            <w:r>
              <w:rPr>
                <w:rFonts w:eastAsia="Arial" w:cs="Arabic Typesetting" w:ascii="Arabic Typesetting" w:hAnsi="Arabic Typesetting"/>
                <w:color w:val="000000"/>
                <w:sz w:val="28"/>
                <w:szCs w:val="28"/>
                <w:rtl w:val="true"/>
                <w:lang w:val="fr-FR" w:eastAsia="fr-FR"/>
              </w:rPr>
              <w:t>.</w:t>
            </w:r>
          </w:p>
          <w:p>
            <w:pPr>
              <w:pStyle w:val="Normal"/>
              <w:spacing w:lineRule="auto" w:line="240" w:before="0" w:after="0"/>
              <w:rPr>
                <w:rFonts w:ascii="Times New Roman" w:hAnsi="Times New Roman" w:eastAsia="Arial" w:cs="Times New Roman" w:asciiTheme="majorBidi" w:cstheme="majorBidi" w:hAnsiTheme="majorBidi"/>
                <w:color w:val="000000"/>
                <w:sz w:val="20"/>
                <w:szCs w:val="20"/>
                <w:lang w:val="fr-FR" w:eastAsia="fr-FR"/>
              </w:rPr>
            </w:pPr>
            <w:r>
              <w:rPr>
                <w:rFonts w:eastAsia="Arial" w:cs="Times New Roman" w:cstheme="majorBidi" w:ascii="Times New Roman" w:hAnsi="Times New Roman"/>
                <w:color w:val="000000"/>
                <w:sz w:val="20"/>
                <w:szCs w:val="20"/>
                <w:lang w:val="fr-FR" w:eastAsia="fr-FR"/>
              </w:rPr>
            </w:r>
          </w:p>
          <w:p>
            <w:pPr>
              <w:pStyle w:val="Normal"/>
              <w:spacing w:lineRule="auto" w:line="240" w:before="0" w:after="0"/>
              <w:rPr>
                <w:rFonts w:ascii="Times New Roman" w:hAnsi="Times New Roman" w:cs="Times New Roman" w:asciiTheme="majorBidi" w:cstheme="majorBidi" w:hAnsiTheme="majorBidi"/>
                <w:color w:val="000000"/>
                <w:sz w:val="20"/>
                <w:szCs w:val="20"/>
              </w:rPr>
            </w:pPr>
            <w:r>
              <w:rPr>
                <w:rFonts w:eastAsia="Arial" w:cs="Times New Roman" w:ascii="Times New Roman" w:hAnsi="Times New Roman" w:asciiTheme="majorBidi" w:cstheme="majorBidi" w:hAnsiTheme="majorBidi"/>
                <w:color w:val="000000"/>
                <w:sz w:val="20"/>
                <w:szCs w:val="20"/>
                <w:lang w:val="fr-FR" w:eastAsia="fr-FR"/>
              </w:rPr>
              <w:t>NOM+NOM+</w:t>
            </w:r>
            <w:r>
              <w:rPr>
                <w:rFonts w:eastAsia="Arial" w:cs="Times New Roman" w:ascii="Times New Roman" w:hAnsi="Times New Roman" w:asciiTheme="majorBidi" w:cstheme="majorBidi" w:hAnsiTheme="majorBidi"/>
                <w:color w:val="808080" w:themeColor="background1" w:themeShade="80"/>
                <w:sz w:val="20"/>
                <w:szCs w:val="20"/>
                <w:lang w:val="fr-FR" w:eastAsia="fr-FR"/>
              </w:rPr>
              <w:t>ADJ</w:t>
            </w:r>
          </w:p>
          <w:p>
            <w:pPr>
              <w:pStyle w:val="Normal"/>
              <w:spacing w:lineRule="auto" w:line="240" w:before="0" w:after="0"/>
              <w:rPr>
                <w:rFonts w:ascii="Times New Roman" w:hAnsi="Times New Roman" w:cs="Times New Roman" w:asciiTheme="majorBidi" w:cstheme="majorBidi" w:hAnsiTheme="majorBidi"/>
                <w:color w:val="000000"/>
                <w:sz w:val="20"/>
                <w:szCs w:val="20"/>
              </w:rPr>
            </w:pPr>
            <w:r>
              <w:rPr>
                <w:rFonts w:eastAsia="Arial" w:cs="Times New Roman" w:ascii="Times New Roman" w:hAnsi="Times New Roman" w:asciiTheme="majorBidi" w:cstheme="majorBidi" w:hAnsiTheme="majorBidi"/>
                <w:color w:val="000000"/>
                <w:sz w:val="20"/>
                <w:szCs w:val="20"/>
                <w:lang w:val="fr-FR" w:eastAsia="fr-FR"/>
              </w:rPr>
              <w:t>+PREP+LOC</w:t>
            </w:r>
          </w:p>
          <w:p>
            <w:pPr>
              <w:pStyle w:val="Normal"/>
              <w:bidi w:val="1"/>
              <w:spacing w:lineRule="auto" w:line="240" w:before="0" w:after="0"/>
              <w:jc w:val="left"/>
              <w:rPr>
                <w:rFonts w:ascii="Arabic Typesetting" w:hAnsi="Arabic Typesetting" w:eastAsia="Arial" w:cs="Arabic Typesetting"/>
                <w:sz w:val="28"/>
                <w:szCs w:val="28"/>
                <w:lang w:val="fr-FR" w:eastAsia="fr-FR" w:bidi="ar-DZ"/>
              </w:rPr>
            </w:pPr>
            <w:r>
              <w:rPr>
                <w:rFonts w:eastAsia="Arial" w:cs="Arabic Typesetting" w:ascii="Arabic Typesetting" w:hAnsi="Arabic Typesetting"/>
                <w:sz w:val="28"/>
                <w:szCs w:val="28"/>
                <w:rtl w:val="true"/>
                <w:lang w:val="fr-FR" w:eastAsia="fr-FR" w:bidi="ar-DZ"/>
              </w:rPr>
            </w:r>
          </w:p>
        </w:tc>
      </w:tr>
      <w:tr>
        <w:trPr>
          <w:trHeight w:val="1361" w:hRule="atLeast"/>
        </w:trPr>
        <w:tc>
          <w:tcPr>
            <w:tcW w:w="1805" w:type="dxa"/>
            <w:tcBorders/>
            <w:shd w:fill="auto" w:val="clear"/>
          </w:tcPr>
          <w:p>
            <w:pPr>
              <w:pStyle w:val="Normal"/>
              <w:spacing w:lineRule="auto" w:line="360" w:before="0" w:after="0"/>
              <w:rPr>
                <w:rFonts w:ascii="Times New Roman" w:hAnsi="Times New Roman" w:cs="Times New Roman" w:asciiTheme="majorBidi" w:cstheme="majorBidi" w:hAnsiTheme="majorBidi"/>
                <w:sz w:val="24"/>
                <w:szCs w:val="24"/>
                <w:lang w:bidi="ar-DZ"/>
              </w:rPr>
            </w:pPr>
            <w:r>
              <w:rPr>
                <w:rFonts w:ascii="Arabic Typesetting" w:hAnsi="Arabic Typesetting" w:eastAsia="Arial" w:cs="Arabic Typesetting"/>
                <w:color w:val="000000"/>
                <w:sz w:val="28"/>
                <w:sz w:val="28"/>
                <w:szCs w:val="28"/>
                <w:rtl w:val="true"/>
                <w:lang w:val="fr-FR" w:eastAsia="fr-FR"/>
              </w:rPr>
              <w:t>بميلانو</w:t>
            </w:r>
            <w:r>
              <w:rPr>
                <w:rFonts w:ascii="Arabic Typesetting" w:hAnsi="Arabic Typesetting" w:eastAsia="Arial" w:cs="Arabic Typesetting"/>
                <w:color w:val="000000"/>
                <w:sz w:val="28"/>
                <w:sz w:val="28"/>
                <w:szCs w:val="28"/>
                <w:lang w:val="fr-FR" w:eastAsia="fr-FR"/>
              </w:rPr>
              <w:t xml:space="preserve"> </w:t>
            </w:r>
            <w:r>
              <w:rPr>
                <w:rFonts w:eastAsia="Arial" w:cs="Times New Roman" w:ascii="Times New Roman" w:hAnsi="Times New Roman" w:asciiTheme="majorBidi" w:cstheme="majorBidi" w:hAnsiTheme="majorBidi"/>
                <w:i/>
                <w:iCs/>
                <w:color w:val="000000"/>
                <w:sz w:val="20"/>
                <w:szCs w:val="20"/>
                <w:lang w:val="fr-FR" w:eastAsia="fr-FR"/>
              </w:rPr>
              <w:t>(A Milan)</w:t>
            </w:r>
          </w:p>
        </w:tc>
        <w:tc>
          <w:tcPr>
            <w:tcW w:w="1811"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PREP+</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NOM</w:t>
            </w:r>
          </w:p>
        </w:tc>
        <w:tc>
          <w:tcPr>
            <w:tcW w:w="1811" w:type="dxa"/>
            <w:tcBorders/>
            <w:shd w:fill="auto" w:val="clear"/>
          </w:tcPr>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PREP+</w:t>
            </w: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p>
        </w:tc>
        <w:tc>
          <w:tcPr>
            <w:tcW w:w="1802" w:type="dxa"/>
            <w:tcBorders/>
            <w:shd w:fill="auto" w:val="clear"/>
          </w:tcPr>
          <w:p>
            <w:pPr>
              <w:pStyle w:val="Normal"/>
              <w:spacing w:lineRule="auto" w:line="24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Le mode normalisé ne reconnait pas cette entité nommée.</w:t>
            </w:r>
          </w:p>
        </w:tc>
        <w:tc>
          <w:tcPr>
            <w:tcW w:w="1833" w:type="dxa"/>
            <w:tcBorders/>
            <w:shd w:fill="auto" w:val="clear"/>
          </w:tcPr>
          <w:p>
            <w:pPr>
              <w:pStyle w:val="Normal"/>
              <w:bidi w:val="1"/>
              <w:spacing w:lineRule="auto" w:line="360" w:before="0" w:after="0"/>
              <w:jc w:val="left"/>
              <w:rPr>
                <w:rFonts w:ascii="Arabic Typesetting" w:hAnsi="Arabic Typesetting" w:cs="Arabic Typesetting"/>
                <w:color w:val="000000"/>
                <w:sz w:val="28"/>
                <w:szCs w:val="28"/>
              </w:rPr>
            </w:pPr>
            <w:r>
              <w:rPr>
                <w:rFonts w:eastAsia="Arial" w:cs="Arabic Typesetting" w:ascii="Arabic Typesetting" w:hAnsi="Arabic Typesetting"/>
                <w:color w:val="000000"/>
                <w:sz w:val="28"/>
                <w:szCs w:val="28"/>
                <w:rtl w:val="true"/>
                <w:lang w:val="fr-FR" w:eastAsia="fr-FR"/>
              </w:rPr>
              <w:t> </w:t>
            </w:r>
            <w:r>
              <w:rPr>
                <w:rFonts w:ascii="Arabic Typesetting" w:hAnsi="Arabic Typesetting" w:eastAsia="Arial" w:cs="Arabic Typesetting"/>
                <w:color w:val="000000"/>
                <w:sz w:val="28"/>
                <w:sz w:val="28"/>
                <w:szCs w:val="28"/>
                <w:rtl w:val="true"/>
                <w:lang w:val="fr-FR" w:eastAsia="fr-FR"/>
              </w:rPr>
              <w:t>بميلانو الإيطالية الاثنين</w:t>
            </w:r>
            <w:r>
              <w:rPr>
                <w:rFonts w:eastAsia="Arial" w:cs="Arabic Typesetting" w:ascii="Arabic Typesetting" w:hAnsi="Arabic Typesetting"/>
                <w:color w:val="000000"/>
                <w:sz w:val="28"/>
                <w:szCs w:val="28"/>
                <w:rtl w:val="true"/>
                <w:lang w:val="fr-FR" w:eastAsia="fr-FR"/>
              </w:rPr>
              <w:t>.</w:t>
            </w:r>
          </w:p>
          <w:p>
            <w:pPr>
              <w:pStyle w:val="Normal"/>
              <w:spacing w:lineRule="auto" w:line="360" w:before="0" w:after="0"/>
              <w:rPr>
                <w:rFonts w:ascii="Times New Roman" w:hAnsi="Times New Roman" w:cs="Times New Roman" w:asciiTheme="majorBidi" w:cstheme="majorBidi" w:hAnsiTheme="majorBidi"/>
                <w:color w:val="000000"/>
                <w:sz w:val="20"/>
                <w:szCs w:val="20"/>
              </w:rPr>
            </w:pPr>
            <w:r>
              <w:rPr>
                <w:rFonts w:eastAsia="Arial" w:cs="Times New Roman" w:ascii="Times New Roman" w:hAnsi="Times New Roman" w:asciiTheme="majorBidi" w:cstheme="majorBidi" w:hAnsiTheme="majorBidi"/>
                <w:color w:val="000000"/>
                <w:sz w:val="20"/>
                <w:szCs w:val="20"/>
                <w:lang w:val="fr-FR" w:eastAsia="fr-FR"/>
              </w:rPr>
              <w:t>PREP+</w:t>
            </w:r>
            <w:r>
              <w:rPr>
                <w:rFonts w:eastAsia="Arial" w:cs="Times New Roman" w:ascii="Times New Roman" w:hAnsi="Times New Roman" w:asciiTheme="majorBidi" w:cstheme="majorBidi" w:hAnsiTheme="majorBidi"/>
                <w:color w:val="808080" w:themeColor="background1" w:themeShade="80"/>
                <w:sz w:val="20"/>
                <w:szCs w:val="20"/>
                <w:lang w:val="fr-FR" w:eastAsia="fr-FR"/>
              </w:rPr>
              <w:t>NOM</w:t>
            </w:r>
            <w:r>
              <w:rPr>
                <w:rFonts w:eastAsia="Arial" w:cs="Times New Roman" w:ascii="Times New Roman" w:hAnsi="Times New Roman" w:asciiTheme="majorBidi" w:cstheme="majorBidi" w:hAnsiTheme="majorBidi"/>
                <w:color w:val="000000"/>
                <w:sz w:val="20"/>
                <w:szCs w:val="20"/>
                <w:lang w:val="fr-FR" w:eastAsia="fr-FR"/>
              </w:rPr>
              <w:t>+LOC</w:t>
            </w:r>
          </w:p>
          <w:p>
            <w:pPr>
              <w:pStyle w:val="Normal"/>
              <w:spacing w:lineRule="auto" w:line="36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color w:val="000000"/>
                <w:sz w:val="20"/>
                <w:szCs w:val="20"/>
                <w:lang w:val="fr-FR" w:eastAsia="fr-FR"/>
              </w:rPr>
              <w:t>+SUBS</w:t>
            </w:r>
          </w:p>
        </w:tc>
      </w:tr>
      <w:tr>
        <w:trPr>
          <w:trHeight w:val="1308" w:hRule="atLeast"/>
        </w:trPr>
        <w:tc>
          <w:tcPr>
            <w:tcW w:w="1805" w:type="dxa"/>
            <w:tcBorders/>
            <w:shd w:fill="auto" w:val="clear"/>
          </w:tcPr>
          <w:p>
            <w:pPr>
              <w:pStyle w:val="Normal"/>
              <w:spacing w:lineRule="auto" w:line="360" w:before="0" w:after="0"/>
              <w:rPr>
                <w:rFonts w:ascii="Times New Roman" w:hAnsi="Times New Roman" w:cs="Times New Roman" w:asciiTheme="majorBidi" w:cstheme="majorBidi" w:hAnsiTheme="majorBidi"/>
                <w:sz w:val="24"/>
                <w:szCs w:val="24"/>
                <w:lang w:bidi="ar-DZ"/>
              </w:rPr>
            </w:pPr>
            <w:r>
              <w:rPr>
                <w:rFonts w:ascii="Arabic Typesetting" w:hAnsi="Arabic Typesetting" w:eastAsia="Arial" w:cs="Arabic Typesetting"/>
                <w:color w:val="000000"/>
                <w:sz w:val="28"/>
                <w:sz w:val="28"/>
                <w:szCs w:val="28"/>
                <w:rtl w:val="true"/>
                <w:lang w:val="fr-FR" w:eastAsia="fr-FR"/>
              </w:rPr>
              <w:t>الإيطالية</w:t>
            </w:r>
            <w:r>
              <w:rPr>
                <w:rFonts w:ascii="Arabic Typesetting" w:hAnsi="Arabic Typesetting" w:eastAsia="Arial" w:cs="Arabic Typesetting"/>
                <w:color w:val="000000"/>
                <w:sz w:val="28"/>
                <w:sz w:val="28"/>
                <w:szCs w:val="28"/>
                <w:lang w:val="fr-FR" w:eastAsia="fr-FR"/>
              </w:rPr>
              <w:t xml:space="preserve"> </w:t>
            </w:r>
            <w:r>
              <w:rPr>
                <w:rFonts w:eastAsia="Arial" w:cs="Times New Roman" w:ascii="Times New Roman" w:hAnsi="Times New Roman" w:asciiTheme="majorBidi" w:cstheme="majorBidi" w:hAnsiTheme="majorBidi"/>
                <w:i/>
                <w:iCs/>
                <w:color w:val="000000"/>
                <w:sz w:val="20"/>
                <w:szCs w:val="20"/>
                <w:lang w:val="fr-FR" w:eastAsia="fr-FR"/>
              </w:rPr>
              <w:t>(Italienne)</w:t>
            </w:r>
          </w:p>
        </w:tc>
        <w:tc>
          <w:tcPr>
            <w:tcW w:w="1811" w:type="dxa"/>
            <w:tcBorders/>
            <w:shd w:fill="auto" w:val="clear"/>
          </w:tcPr>
          <w:p>
            <w:pPr>
              <w:pStyle w:val="Normal"/>
              <w:spacing w:lineRule="auto" w:line="360" w:before="0" w:after="0"/>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p>
        </w:tc>
        <w:tc>
          <w:tcPr>
            <w:tcW w:w="1811" w:type="dxa"/>
            <w:tcBorders/>
            <w:shd w:fill="auto" w:val="clear"/>
          </w:tcPr>
          <w:p>
            <w:pPr>
              <w:pStyle w:val="Normal"/>
              <w:spacing w:lineRule="auto" w:line="360" w:before="0" w:after="0"/>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ADJ</w:t>
            </w:r>
          </w:p>
        </w:tc>
        <w:tc>
          <w:tcPr>
            <w:tcW w:w="1802" w:type="dxa"/>
            <w:tcBorders/>
            <w:shd w:fill="auto" w:val="clear"/>
          </w:tcPr>
          <w:p>
            <w:pPr>
              <w:pStyle w:val="Normal"/>
              <w:spacing w:lineRule="auto" w:line="24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 xml:space="preserve">ALP confond entre l’adjectif </w:t>
            </w:r>
            <w:r>
              <w:rPr>
                <w:rFonts w:eastAsia="Arial" w:cs="Times New Roman" w:ascii="Times New Roman" w:hAnsi="Times New Roman" w:asciiTheme="majorBidi" w:cstheme="majorBidi" w:hAnsiTheme="majorBidi"/>
                <w:i/>
                <w:iCs/>
                <w:sz w:val="20"/>
                <w:szCs w:val="20"/>
                <w:lang w:val="fr-FR" w:eastAsia="fr-FR" w:bidi="ar-DZ"/>
              </w:rPr>
              <w:t xml:space="preserve">Italienne </w:t>
            </w:r>
            <w:r>
              <w:rPr>
                <w:rFonts w:eastAsia="Arial" w:cs="Times New Roman" w:ascii="Times New Roman" w:hAnsi="Times New Roman" w:asciiTheme="majorBidi" w:cstheme="majorBidi" w:hAnsiTheme="majorBidi"/>
                <w:sz w:val="20"/>
                <w:szCs w:val="20"/>
                <w:lang w:val="fr-FR" w:eastAsia="fr-FR" w:bidi="ar-DZ"/>
              </w:rPr>
              <w:t>et le pays</w:t>
            </w:r>
            <w:r>
              <w:rPr>
                <w:rFonts w:eastAsia="Arial" w:cs="Times New Roman" w:ascii="Times New Roman" w:hAnsi="Times New Roman" w:asciiTheme="majorBidi" w:cstheme="majorBidi" w:hAnsiTheme="majorBidi"/>
                <w:i/>
                <w:iCs/>
                <w:sz w:val="20"/>
                <w:szCs w:val="20"/>
                <w:lang w:val="fr-FR" w:eastAsia="fr-FR" w:bidi="ar-DZ"/>
              </w:rPr>
              <w:t xml:space="preserve"> Italie.</w:t>
            </w:r>
          </w:p>
        </w:tc>
        <w:tc>
          <w:tcPr>
            <w:tcW w:w="1833" w:type="dxa"/>
            <w:tcBorders/>
            <w:shd w:fill="auto" w:val="clear"/>
          </w:tcPr>
          <w:p>
            <w:pPr>
              <w:pStyle w:val="Normal"/>
              <w:spacing w:lineRule="auto" w:line="360" w:before="0" w:after="0"/>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بميلانو الإيطالية الاثنين</w:t>
            </w:r>
          </w:p>
          <w:p>
            <w:pPr>
              <w:pStyle w:val="Normal"/>
              <w:spacing w:lineRule="auto" w:line="360" w:before="0" w:after="0"/>
              <w:rPr>
                <w:rFonts w:ascii="Times New Roman" w:hAnsi="Times New Roman" w:cs="Times New Roman" w:asciiTheme="majorBidi" w:cstheme="majorBidi" w:hAnsiTheme="majorBidi"/>
                <w:color w:val="000000"/>
                <w:sz w:val="20"/>
                <w:szCs w:val="20"/>
              </w:rPr>
            </w:pPr>
            <w:r>
              <w:rPr>
                <w:rFonts w:eastAsia="Arial" w:cs="Times New Roman" w:ascii="Times New Roman" w:hAnsi="Times New Roman" w:asciiTheme="majorBidi" w:cstheme="majorBidi" w:hAnsiTheme="majorBidi"/>
                <w:color w:val="000000"/>
                <w:sz w:val="20"/>
                <w:szCs w:val="20"/>
                <w:lang w:val="fr-FR" w:eastAsia="fr-FR"/>
              </w:rPr>
              <w:t>PREP+</w:t>
            </w:r>
            <w:r>
              <w:rPr>
                <w:rFonts w:eastAsia="Arial" w:cs="Times New Roman" w:ascii="Times New Roman" w:hAnsi="Times New Roman" w:asciiTheme="majorBidi" w:cstheme="majorBidi" w:hAnsiTheme="majorBidi"/>
                <w:color w:val="808080" w:themeColor="background1" w:themeShade="80"/>
                <w:sz w:val="20"/>
                <w:szCs w:val="20"/>
                <w:lang w:val="fr-FR" w:eastAsia="fr-FR"/>
              </w:rPr>
              <w:t>NOM</w:t>
            </w:r>
            <w:r>
              <w:rPr>
                <w:rFonts w:eastAsia="Arial" w:cs="Times New Roman" w:ascii="Times New Roman" w:hAnsi="Times New Roman" w:asciiTheme="majorBidi" w:cstheme="majorBidi" w:hAnsiTheme="majorBidi"/>
                <w:color w:val="000000"/>
                <w:sz w:val="20"/>
                <w:szCs w:val="20"/>
                <w:lang w:val="fr-FR" w:eastAsia="fr-FR"/>
              </w:rPr>
              <w:t>+LOC</w:t>
            </w:r>
          </w:p>
          <w:p>
            <w:pPr>
              <w:pStyle w:val="Normal"/>
              <w:spacing w:before="0" w:after="0"/>
              <w:rPr>
                <w:rFonts w:ascii="Times New Roman" w:hAnsi="Times New Roman" w:cs="Times New Roman" w:asciiTheme="majorBidi" w:cstheme="majorBidi" w:hAnsiTheme="majorBidi"/>
                <w:sz w:val="24"/>
                <w:szCs w:val="24"/>
                <w:lang w:bidi="ar-DZ"/>
              </w:rPr>
            </w:pPr>
            <w:r>
              <w:rPr>
                <w:rFonts w:eastAsia="Arial" w:cs="Times New Roman" w:ascii="Times New Roman" w:hAnsi="Times New Roman" w:asciiTheme="majorBidi" w:cstheme="majorBidi" w:hAnsiTheme="majorBidi"/>
                <w:color w:val="000000"/>
                <w:sz w:val="20"/>
                <w:szCs w:val="20"/>
                <w:lang w:val="fr-FR" w:eastAsia="fr-FR"/>
              </w:rPr>
              <w:t>+SUBS</w:t>
            </w:r>
          </w:p>
        </w:tc>
      </w:tr>
      <w:tr>
        <w:trPr>
          <w:trHeight w:val="2026" w:hRule="atLeast"/>
        </w:trPr>
        <w:tc>
          <w:tcPr>
            <w:tcW w:w="1805" w:type="dxa"/>
            <w:tcBorders/>
            <w:shd w:fill="auto" w:val="clear"/>
          </w:tcPr>
          <w:p>
            <w:pPr>
              <w:pStyle w:val="Normal"/>
              <w:spacing w:lineRule="auto" w:line="360" w:before="0" w:after="0"/>
              <w:rPr>
                <w:rFonts w:ascii="Times New Roman" w:hAnsi="Times New Roman" w:cs="Times New Roman" w:asciiTheme="majorBidi" w:cstheme="majorBidi" w:hAnsiTheme="majorBidi"/>
                <w:sz w:val="24"/>
                <w:szCs w:val="24"/>
                <w:lang w:bidi="ar-DZ"/>
              </w:rPr>
            </w:pPr>
            <w:r>
              <w:rPr>
                <w:rFonts w:ascii="Arabic Typesetting" w:hAnsi="Arabic Typesetting" w:eastAsia="Arial" w:cs="Arabic Typesetting"/>
                <w:color w:val="000000"/>
                <w:sz w:val="28"/>
                <w:sz w:val="28"/>
                <w:szCs w:val="28"/>
                <w:rtl w:val="true"/>
                <w:lang w:val="fr-FR" w:eastAsia="fr-FR"/>
              </w:rPr>
              <w:t>الاثنين</w:t>
            </w:r>
            <w:r>
              <w:rPr>
                <w:rFonts w:ascii="Arabic Typesetting" w:hAnsi="Arabic Typesetting" w:eastAsia="Arial" w:cs="Arabic Typesetting"/>
                <w:color w:val="000000"/>
                <w:sz w:val="28"/>
                <w:sz w:val="28"/>
                <w:szCs w:val="28"/>
                <w:lang w:val="fr-FR" w:eastAsia="fr-FR"/>
              </w:rPr>
              <w:t xml:space="preserve"> </w:t>
            </w:r>
            <w:r>
              <w:rPr>
                <w:rFonts w:eastAsia="Arial" w:cs="Times New Roman" w:ascii="Times New Roman" w:hAnsi="Times New Roman" w:asciiTheme="majorBidi" w:cstheme="majorBidi" w:hAnsiTheme="majorBidi"/>
                <w:i/>
                <w:iCs/>
                <w:color w:val="000000"/>
                <w:sz w:val="20"/>
                <w:szCs w:val="20"/>
                <w:lang w:val="fr-FR" w:eastAsia="fr-FR"/>
              </w:rPr>
              <w:t>(Lundi)</w:t>
            </w:r>
          </w:p>
        </w:tc>
        <w:tc>
          <w:tcPr>
            <w:tcW w:w="1811" w:type="dxa"/>
            <w:tcBorders/>
            <w:shd w:fill="auto" w:val="clear"/>
          </w:tcPr>
          <w:p>
            <w:pPr>
              <w:pStyle w:val="Normal"/>
              <w:spacing w:lineRule="auto" w:line="360" w:before="0" w:after="0"/>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LOC</w:t>
            </w:r>
          </w:p>
        </w:tc>
        <w:tc>
          <w:tcPr>
            <w:tcW w:w="1811" w:type="dxa"/>
            <w:tcBorders/>
            <w:shd w:fill="auto" w:val="clear"/>
          </w:tcPr>
          <w:p>
            <w:pPr>
              <w:pStyle w:val="Normal"/>
              <w:spacing w:lineRule="auto" w:line="360" w:before="0" w:after="0"/>
              <w:rPr>
                <w:rFonts w:ascii="Times New Roman" w:hAnsi="Times New Roman" w:cs="Times New Roman" w:asciiTheme="majorBidi" w:cstheme="majorBidi" w:hAnsiTheme="majorBidi"/>
                <w:color w:val="808080" w:themeColor="background1" w:themeShade="80"/>
                <w:sz w:val="20"/>
                <w:szCs w:val="20"/>
                <w:lang w:bidi="ar-DZ"/>
              </w:rPr>
            </w:pPr>
            <w:r>
              <w:rPr>
                <w:rFonts w:eastAsia="Arial" w:cs="Times New Roman" w:ascii="Times New Roman" w:hAnsi="Times New Roman" w:asciiTheme="majorBidi" w:cstheme="majorBidi" w:hAnsiTheme="majorBidi"/>
                <w:color w:val="808080" w:themeColor="background1" w:themeShade="80"/>
                <w:sz w:val="20"/>
                <w:szCs w:val="20"/>
                <w:lang w:val="fr-FR" w:eastAsia="fr-FR" w:bidi="ar-DZ"/>
              </w:rPr>
              <w:t>SUBS</w:t>
            </w:r>
          </w:p>
        </w:tc>
        <w:tc>
          <w:tcPr>
            <w:tcW w:w="1802" w:type="dxa"/>
            <w:tcBorders/>
            <w:shd w:fill="auto" w:val="clear"/>
          </w:tcPr>
          <w:p>
            <w:pPr>
              <w:pStyle w:val="Normal"/>
              <w:spacing w:lineRule="auto" w:line="240" w:before="0" w:after="0"/>
              <w:rPr>
                <w:rFonts w:ascii="Times New Roman" w:hAnsi="Times New Roman" w:cs="Times New Roman" w:asciiTheme="majorBidi" w:cstheme="majorBidi" w:hAnsiTheme="majorBidi"/>
                <w:sz w:val="20"/>
                <w:szCs w:val="20"/>
                <w:lang w:bidi="ar-DZ"/>
              </w:rPr>
            </w:pPr>
            <w:r>
              <w:rPr>
                <w:rFonts w:eastAsia="Arial" w:cs="Times New Roman" w:ascii="Times New Roman" w:hAnsi="Times New Roman" w:asciiTheme="majorBidi" w:cstheme="majorBidi" w:hAnsiTheme="majorBidi"/>
                <w:sz w:val="20"/>
                <w:szCs w:val="20"/>
                <w:lang w:val="fr-FR" w:eastAsia="fr-FR" w:bidi="ar-DZ"/>
              </w:rPr>
              <w:t xml:space="preserve">Le mot est précédé par une autre entité nommée </w:t>
            </w:r>
            <w:r>
              <w:rPr>
                <w:rFonts w:ascii="Arabic Typesetting" w:hAnsi="Arabic Typesetting" w:eastAsia="Arial" w:cs="Arabic Typesetting"/>
                <w:color w:val="000000"/>
                <w:sz w:val="28"/>
                <w:sz w:val="28"/>
                <w:szCs w:val="28"/>
                <w:rtl w:val="true"/>
                <w:lang w:val="fr-FR" w:eastAsia="fr-FR"/>
              </w:rPr>
              <w:t>الإيطالية</w:t>
            </w:r>
            <w:r>
              <w:rPr>
                <w:rFonts w:ascii="Arabic Typesetting" w:hAnsi="Arabic Typesetting" w:eastAsia="Arial" w:cs="Arabic Typesetting"/>
                <w:color w:val="000000"/>
                <w:sz w:val="28"/>
                <w:sz w:val="28"/>
                <w:szCs w:val="28"/>
                <w:lang w:val="fr-FR" w:eastAsia="fr-FR"/>
              </w:rPr>
              <w:t xml:space="preserve"> </w:t>
            </w:r>
            <w:r>
              <w:rPr>
                <w:rFonts w:eastAsia="Arial" w:cs="Arabic Typesetting" w:ascii="Arabic Typesetting" w:hAnsi="Arabic Typesetting"/>
                <w:color w:val="000000"/>
                <w:sz w:val="28"/>
                <w:szCs w:val="28"/>
                <w:lang w:val="fr-FR" w:eastAsia="fr-FR"/>
              </w:rPr>
              <w:t>(</w:t>
            </w:r>
            <w:r>
              <w:rPr>
                <w:rFonts w:eastAsia="Arial" w:cs="Times New Roman" w:ascii="Times New Roman" w:hAnsi="Times New Roman" w:asciiTheme="majorBidi" w:cstheme="majorBidi" w:hAnsiTheme="majorBidi"/>
                <w:color w:val="000000"/>
                <w:sz w:val="20"/>
                <w:szCs w:val="20"/>
                <w:lang w:val="fr-FR" w:eastAsia="fr-FR"/>
              </w:rPr>
              <w:t>LOC)</w:t>
            </w:r>
            <w:r>
              <w:rPr>
                <w:rFonts w:eastAsia="Arial" w:cs="Arabic Typesetting" w:ascii="Arabic Typesetting" w:hAnsi="Arabic Typesetting"/>
                <w:color w:val="000000"/>
                <w:sz w:val="28"/>
                <w:szCs w:val="28"/>
                <w:lang w:val="fr-FR" w:eastAsia="fr-FR"/>
              </w:rPr>
              <w:t>.</w:t>
            </w:r>
          </w:p>
        </w:tc>
        <w:tc>
          <w:tcPr>
            <w:tcW w:w="1833" w:type="dxa"/>
            <w:tcBorders/>
            <w:shd w:fill="auto" w:val="clear"/>
          </w:tcPr>
          <w:p>
            <w:pPr>
              <w:pStyle w:val="Normal"/>
              <w:keepNext w:val="true"/>
              <w:spacing w:lineRule="auto" w:line="360" w:before="0" w:after="0"/>
              <w:rPr>
                <w:rFonts w:ascii="Arabic Typesetting" w:hAnsi="Arabic Typesetting" w:cs="Arabic Typesetting"/>
                <w:color w:val="000000"/>
                <w:sz w:val="28"/>
                <w:szCs w:val="28"/>
              </w:rPr>
            </w:pPr>
            <w:r>
              <w:rPr>
                <w:rFonts w:ascii="Arabic Typesetting" w:hAnsi="Arabic Typesetting" w:eastAsia="Arial" w:cs="Arabic Typesetting"/>
                <w:color w:val="000000"/>
                <w:sz w:val="28"/>
                <w:sz w:val="28"/>
                <w:szCs w:val="28"/>
                <w:rtl w:val="true"/>
                <w:lang w:val="fr-FR" w:eastAsia="fr-FR"/>
              </w:rPr>
              <w:t>بميلانو الإيطالية الاثنين</w:t>
            </w:r>
          </w:p>
          <w:p>
            <w:pPr>
              <w:pStyle w:val="Normal"/>
              <w:spacing w:lineRule="auto" w:line="360" w:before="0" w:after="0"/>
              <w:rPr>
                <w:rFonts w:ascii="Times New Roman" w:hAnsi="Times New Roman" w:cs="Times New Roman" w:asciiTheme="majorBidi" w:cstheme="majorBidi" w:hAnsiTheme="majorBidi"/>
                <w:color w:val="000000"/>
                <w:sz w:val="20"/>
                <w:szCs w:val="20"/>
              </w:rPr>
            </w:pPr>
            <w:r>
              <w:rPr>
                <w:rFonts w:eastAsia="Arial" w:cs="Times New Roman" w:ascii="Times New Roman" w:hAnsi="Times New Roman" w:asciiTheme="majorBidi" w:cstheme="majorBidi" w:hAnsiTheme="majorBidi"/>
                <w:color w:val="000000"/>
                <w:sz w:val="20"/>
                <w:szCs w:val="20"/>
                <w:lang w:val="fr-FR" w:eastAsia="fr-FR"/>
              </w:rPr>
              <w:t>PREP+</w:t>
            </w:r>
            <w:r>
              <w:rPr>
                <w:rFonts w:eastAsia="Arial" w:cs="Times New Roman" w:ascii="Times New Roman" w:hAnsi="Times New Roman" w:asciiTheme="majorBidi" w:cstheme="majorBidi" w:hAnsiTheme="majorBidi"/>
                <w:color w:val="808080" w:themeColor="background1" w:themeShade="80"/>
                <w:sz w:val="20"/>
                <w:szCs w:val="20"/>
                <w:lang w:val="fr-FR" w:eastAsia="fr-FR"/>
              </w:rPr>
              <w:t>NOM</w:t>
            </w:r>
            <w:r>
              <w:rPr>
                <w:rFonts w:eastAsia="Arial" w:cs="Times New Roman" w:ascii="Times New Roman" w:hAnsi="Times New Roman" w:asciiTheme="majorBidi" w:cstheme="majorBidi" w:hAnsiTheme="majorBidi"/>
                <w:color w:val="000000"/>
                <w:sz w:val="20"/>
                <w:szCs w:val="20"/>
                <w:lang w:val="fr-FR" w:eastAsia="fr-FR"/>
              </w:rPr>
              <w:t>+LOC</w:t>
            </w:r>
          </w:p>
          <w:p>
            <w:pPr>
              <w:pStyle w:val="Normal"/>
              <w:spacing w:before="0" w:after="0"/>
              <w:rPr>
                <w:rFonts w:ascii="Arabic Typesetting" w:hAnsi="Arabic Typesetting" w:cs="Arabic Typesetting"/>
                <w:sz w:val="28"/>
                <w:szCs w:val="28"/>
              </w:rPr>
            </w:pPr>
            <w:r>
              <w:rPr>
                <w:rFonts w:eastAsia="Arial" w:cs="Times New Roman" w:ascii="Times New Roman" w:hAnsi="Times New Roman" w:asciiTheme="majorBidi" w:cstheme="majorBidi" w:hAnsiTheme="majorBidi"/>
                <w:color w:val="000000"/>
                <w:sz w:val="20"/>
                <w:szCs w:val="20"/>
                <w:lang w:val="fr-FR" w:eastAsia="fr-FR"/>
              </w:rPr>
              <w:t>+SUBS</w:t>
            </w:r>
          </w:p>
        </w:tc>
      </w:tr>
    </w:tbl>
    <w:p>
      <w:pPr>
        <w:pStyle w:val="Caption"/>
        <w:jc w:val="center"/>
        <w:rPr/>
      </w:pPr>
      <w:bookmarkStart w:id="19" w:name="_Toc8695122"/>
      <w:r>
        <w:rPr/>
        <w:t xml:space="preserve">Tableau </w:t>
      </w:r>
      <w:r>
        <w:rPr/>
        <w:fldChar w:fldCharType="begin"/>
      </w:r>
      <w:r>
        <w:rPr/>
        <w:instrText> SEQ Tableau \* ARABIC </w:instrText>
      </w:r>
      <w:r>
        <w:rPr/>
        <w:fldChar w:fldCharType="separate"/>
      </w:r>
      <w:r>
        <w:rPr/>
        <w:t>11</w:t>
      </w:r>
      <w:r>
        <w:rPr/>
        <w:fldChar w:fldCharType="end"/>
      </w:r>
      <w:r>
        <w:rPr>
          <w:lang w:val="fr-FR"/>
        </w:rPr>
        <w:t>: article 10</w:t>
      </w:r>
      <w:bookmarkEnd w:id="19"/>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rPr>
          <w:rFonts w:ascii="Times New Roman" w:hAnsi="Times New Roman" w:cs="Times New Roman" w:asciiTheme="majorBidi" w:cstheme="majorBidi" w:hAnsiTheme="majorBidi"/>
          <w:sz w:val="24"/>
          <w:szCs w:val="24"/>
          <w:lang w:val="fr-FR" w:bidi="ar-DZ"/>
        </w:rPr>
      </w:pPr>
      <w:r>
        <w:rPr>
          <w:rFonts w:cs="Times New Roman" w:cstheme="majorBidi" w:ascii="Times New Roman" w:hAnsi="Times New Roman"/>
          <w:sz w:val="24"/>
          <w:szCs w:val="24"/>
          <w:lang w:val="fr-FR" w:bidi="ar-DZ"/>
        </w:rPr>
      </w:r>
    </w:p>
    <w:p>
      <w:pPr>
        <w:pStyle w:val="Normal"/>
        <w:spacing w:lineRule="auto" w:line="360"/>
        <w:ind w:firstLine="708"/>
        <w:jc w:val="both"/>
        <w:rPr>
          <w:rFonts w:ascii="Arial" w:hAnsi="Arial" w:cs="Arial" w:asciiTheme="minorBidi" w:cstheme="minorBidi" w:hAnsiTheme="minorBidi"/>
          <w:b/>
          <w:b/>
          <w:bCs/>
          <w:sz w:val="28"/>
          <w:szCs w:val="28"/>
        </w:rPr>
      </w:pPr>
      <w:r>
        <w:rPr>
          <w:rFonts w:cs="Arial" w:cstheme="minorBidi"/>
          <w:b/>
          <w:bCs/>
          <w:sz w:val="28"/>
          <w:szCs w:val="28"/>
        </w:rPr>
      </w:r>
    </w:p>
    <w:p>
      <w:pPr>
        <w:pStyle w:val="Normal"/>
        <w:spacing w:lineRule="auto" w:line="360"/>
        <w:jc w:val="both"/>
        <w:rPr>
          <w:rFonts w:ascii="Arial" w:hAnsi="Arial" w:cs="Arial" w:asciiTheme="minorBidi" w:cstheme="minorBidi" w:hAnsiTheme="minorBidi"/>
          <w:b/>
          <w:b/>
          <w:bCs/>
          <w:sz w:val="28"/>
          <w:szCs w:val="28"/>
        </w:rPr>
      </w:pPr>
      <w:r>
        <w:rPr>
          <w:rFonts w:cs="Arial" w:cstheme="minorBidi"/>
          <w:b/>
          <w:bCs/>
          <w:sz w:val="28"/>
          <w:szCs w:val="28"/>
        </w:rPr>
      </w:r>
    </w:p>
    <w:p>
      <w:pPr>
        <w:pStyle w:val="Normal"/>
        <w:spacing w:lineRule="auto" w:line="360"/>
        <w:jc w:val="both"/>
        <w:rPr>
          <w:rFonts w:ascii="Arial" w:hAnsi="Arial" w:cs="Arial" w:asciiTheme="minorBidi" w:cstheme="minorBidi" w:hAnsiTheme="minorBidi"/>
          <w:b/>
          <w:b/>
          <w:bCs/>
          <w:sz w:val="28"/>
          <w:szCs w:val="28"/>
        </w:rPr>
      </w:pPr>
      <w:r>
        <w:rPr>
          <w:rFonts w:cs="Arial" w:cstheme="minorBidi"/>
          <w:b/>
          <w:bCs/>
          <w:sz w:val="28"/>
          <w:szCs w:val="28"/>
        </w:rPr>
      </w:r>
    </w:p>
    <w:p>
      <w:pPr>
        <w:pStyle w:val="Normal"/>
        <w:spacing w:lineRule="auto" w:line="360"/>
        <w:jc w:val="both"/>
        <w:rPr>
          <w:rFonts w:ascii="Arial" w:hAnsi="Arial" w:cs="Arial" w:asciiTheme="minorBidi" w:cstheme="minorBidi" w:hAnsiTheme="minorBidi"/>
          <w:b/>
          <w:b/>
          <w:bCs/>
          <w:sz w:val="28"/>
          <w:szCs w:val="28"/>
        </w:rPr>
      </w:pPr>
      <w:r>
        <w:rPr>
          <w:rFonts w:cs="Arial" w:cstheme="minorBidi"/>
          <w:b/>
          <w:bCs/>
          <w:sz w:val="28"/>
          <w:szCs w:val="28"/>
        </w:rPr>
      </w:r>
    </w:p>
    <w:p>
      <w:pPr>
        <w:pStyle w:val="Normal"/>
        <w:spacing w:lineRule="auto" w:line="360"/>
        <w:jc w:val="both"/>
        <w:rPr>
          <w:rFonts w:ascii="Arial" w:hAnsi="Arial" w:cs="Arial" w:asciiTheme="minorBidi" w:cstheme="minorBidi" w:hAnsiTheme="minorBidi"/>
          <w:b/>
          <w:b/>
          <w:bCs/>
          <w:sz w:val="28"/>
          <w:szCs w:val="28"/>
        </w:rPr>
      </w:pPr>
      <w:r>
        <w:rPr>
          <w:rFonts w:cs="Arial" w:cstheme="minorBidi"/>
          <w:b/>
          <w:bCs/>
          <w:sz w:val="28"/>
          <w:szCs w:val="28"/>
        </w:rPr>
      </w:r>
    </w:p>
    <w:p>
      <w:pPr>
        <w:pStyle w:val="Normal"/>
        <w:spacing w:lineRule="auto" w:line="360"/>
        <w:jc w:val="both"/>
        <w:rPr>
          <w:rFonts w:ascii="Arial" w:hAnsi="Arial" w:cs="Arial" w:asciiTheme="minorBidi" w:cstheme="minorBidi" w:hAnsiTheme="minorBidi"/>
          <w:b/>
          <w:b/>
          <w:bCs/>
          <w:sz w:val="28"/>
          <w:szCs w:val="28"/>
        </w:rPr>
      </w:pPr>
      <w:r>
        <w:rPr>
          <w:rFonts w:cs="Arial" w:cstheme="minorBidi"/>
          <w:b/>
          <w:bCs/>
          <w:sz w:val="28"/>
          <w:szCs w:val="28"/>
        </w:rPr>
      </w:r>
    </w:p>
    <w:p>
      <w:pPr>
        <w:pStyle w:val="Normal"/>
        <w:spacing w:lineRule="auto" w:line="360"/>
        <w:jc w:val="both"/>
        <w:rPr>
          <w:rFonts w:ascii="Arial" w:hAnsi="Arial" w:cs="Arial" w:asciiTheme="minorBidi" w:cstheme="minorBidi" w:hAnsiTheme="minorBidi"/>
          <w:b/>
          <w:b/>
          <w:bCs/>
          <w:sz w:val="28"/>
          <w:szCs w:val="28"/>
        </w:rPr>
      </w:pPr>
      <w:r>
        <w:rPr>
          <w:rFonts w:cs="Arial" w:cstheme="minorBidi"/>
          <w:b/>
          <w:bCs/>
          <w:sz w:val="28"/>
          <w:szCs w:val="28"/>
        </w:rPr>
      </w:r>
      <w:bookmarkStart w:id="20" w:name="_GoBack"/>
      <w:bookmarkStart w:id="21" w:name="_GoBack"/>
      <w:bookmarkEnd w:id="21"/>
    </w:p>
    <w:p>
      <w:pPr>
        <w:pStyle w:val="Normal"/>
        <w:spacing w:lineRule="auto" w:line="360"/>
        <w:jc w:val="both"/>
        <w:rPr>
          <w:rFonts w:ascii="Arial" w:hAnsi="Arial" w:cs="Arial" w:asciiTheme="minorBidi" w:cstheme="minorBidi" w:hAnsiTheme="minorBidi"/>
          <w:b/>
          <w:b/>
          <w:bCs/>
          <w:sz w:val="28"/>
          <w:szCs w:val="28"/>
        </w:rPr>
      </w:pPr>
      <w:r>
        <w:rPr>
          <w:rFonts w:cs="Arial" w:cstheme="minorBidi"/>
          <w:b/>
          <w:bCs/>
          <w:sz w:val="28"/>
          <w:szCs w:val="28"/>
        </w:rPr>
        <w:t>Synthèses des erreurs </w:t>
      </w:r>
    </w:p>
    <w:p>
      <w:pPr>
        <w:pStyle w:val="Normal"/>
        <w:spacing w:lineRule="auto" w:line="360"/>
        <w:jc w:val="both"/>
        <w:rPr/>
      </w:pPr>
      <w:r>
        <w:rPr>
          <w:rFonts w:cs="Times New Roman" w:ascii="Times New Roman" w:hAnsi="Times New Roman" w:asciiTheme="majorBidi" w:cstheme="majorBidi" w:hAnsiTheme="majorBidi"/>
          <w:sz w:val="24"/>
          <w:szCs w:val="24"/>
        </w:rPr>
        <w:t xml:space="preserve">Notre expérimentation </w:t>
      </w:r>
      <w:ins w:id="34" w:author="Iana Atanassova" w:date="2019-05-18T17:13:45Z">
        <w:r>
          <w:rPr>
            <w:rFonts w:cs="Times New Roman" w:ascii="Times New Roman" w:hAnsi="Times New Roman" w:asciiTheme="majorBidi" w:cstheme="majorBidi" w:hAnsiTheme="majorBidi"/>
            <w:sz w:val="24"/>
            <w:szCs w:val="24"/>
          </w:rPr>
          <w:t>avec c</w:t>
        </w:r>
      </w:ins>
      <w:del w:id="35" w:author="Iana Atanassova" w:date="2019-05-18T17:13:48Z">
        <w:r>
          <w:rPr>
            <w:rFonts w:cs="Times New Roman" w:ascii="Times New Roman" w:hAnsi="Times New Roman" w:asciiTheme="majorBidi" w:cstheme="majorBidi" w:hAnsiTheme="majorBidi"/>
            <w:sz w:val="24"/>
            <w:szCs w:val="24"/>
          </w:rPr>
          <w:delText>d</w:delText>
        </w:r>
      </w:del>
      <w:r>
        <w:rPr>
          <w:rFonts w:cs="Times New Roman" w:ascii="Times New Roman" w:hAnsi="Times New Roman" w:asciiTheme="majorBidi" w:cstheme="majorBidi" w:hAnsiTheme="majorBidi"/>
          <w:sz w:val="24"/>
          <w:szCs w:val="24"/>
        </w:rPr>
        <w:t xml:space="preserve">es 10 articles sur l’interface de l’outil ALP, nous a permis de détecter beaucoup d’erreurs dans la détection des entités nommées. Nos articles ont été analysés en utilisant le mode normalisé et non normalisé, que ALP propose pour les textes sans vocalisation ( la langue arabe est une langue qui peut se lire et s’écrire sans la transcription des voyelles). </w:t>
      </w:r>
    </w:p>
    <w:p>
      <w:pPr>
        <w:pStyle w:val="Normal"/>
        <w:spacing w:lineRule="auto" w:line="360"/>
        <w:jc w:val="both"/>
        <w:rPr/>
      </w:pPr>
      <w:r>
        <w:rPr>
          <w:rFonts w:cs="Times New Roman" w:ascii="Times New Roman" w:hAnsi="Times New Roman" w:asciiTheme="majorBidi" w:cstheme="majorBidi" w:hAnsiTheme="majorBidi"/>
          <w:sz w:val="24"/>
          <w:szCs w:val="24"/>
        </w:rPr>
        <w:t xml:space="preserve">Le mode Normalisé est le mode que l’outil suggère pour tout types de textes, ce mode est donc supposé être fiable. Cela dit, le mode normalisé est celui dans lequel nous trouvons le plus d’erreurs au niveau de la détection des entités nommées. </w:t>
      </w:r>
      <w:del w:id="36" w:author="Iana Atanassova" w:date="2019-05-18T17:14:32Z">
        <w:r>
          <w:rPr>
            <w:rFonts w:cs="Times New Roman" w:ascii="Times New Roman" w:hAnsi="Times New Roman" w:asciiTheme="majorBidi" w:cstheme="majorBidi" w:hAnsiTheme="majorBidi"/>
            <w:sz w:val="24"/>
            <w:szCs w:val="24"/>
          </w:rPr>
          <w:delText>La longueur du texte constitue aussi une source d’erreurs car l’outil ALP propose une longueur limitée pour les textes analysés.</w:delText>
        </w:r>
      </w:del>
    </w:p>
    <w:p>
      <w:pPr>
        <w:pStyle w:val="Normal"/>
        <w:spacing w:lineRule="auto" w:line="36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360"/>
        <w:jc w:val="both"/>
        <w:rPr>
          <w:rFonts w:ascii="Arial" w:hAnsi="Arial" w:cs="Arial" w:asciiTheme="minorBidi" w:cstheme="minorBidi" w:hAnsiTheme="minorBidi"/>
          <w:b/>
          <w:b/>
          <w:bCs/>
          <w:sz w:val="24"/>
          <w:szCs w:val="24"/>
        </w:rPr>
      </w:pPr>
      <w:r>
        <w:rPr>
          <w:rFonts w:cs="Arial" w:cstheme="minorBidi"/>
          <w:b/>
          <w:bCs/>
          <w:sz w:val="24"/>
          <w:szCs w:val="24"/>
        </w:rPr>
        <w:t>Les différentes erreurs de l’outil ALP</w:t>
      </w:r>
    </w:p>
    <w:p>
      <w:pPr>
        <w:pStyle w:val="Normal"/>
        <w:spacing w:lineRule="auto" w:line="360"/>
        <w:jc w:val="both"/>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Normal"/>
        <w:spacing w:lineRule="auto" w:line="360"/>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bCs/>
          <w:sz w:val="24"/>
          <w:szCs w:val="24"/>
        </w:rPr>
        <w:t>Erreurs d’ordre grammaticale </w:t>
      </w:r>
    </w:p>
    <w:p>
      <w:pPr>
        <w:pStyle w:val="Normal"/>
        <w:spacing w:lineRule="auto" w:line="360"/>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Nous avons détecté beaucoup d’erreurs d’ordre grammaticale, comme l’erreur trouvée dans l’article 1 où la présence d’une préposition collée au verbe a été détecté</w:t>
      </w:r>
      <w:ins w:id="37" w:author="Iana Atanassova" w:date="2019-05-18T17:14:45Z">
        <w:r>
          <w:rPr>
            <w:rFonts w:cs="Times New Roman" w:ascii="Times New Roman" w:hAnsi="Times New Roman" w:asciiTheme="majorBidi" w:cstheme="majorBidi" w:hAnsiTheme="majorBidi"/>
            <w:sz w:val="24"/>
            <w:szCs w:val="24"/>
          </w:rPr>
          <w:t>e</w:t>
        </w:r>
      </w:ins>
      <w:r>
        <w:rPr>
          <w:rFonts w:cs="Times New Roman" w:ascii="Times New Roman" w:hAnsi="Times New Roman" w:asciiTheme="majorBidi" w:cstheme="majorBidi" w:hAnsiTheme="majorBidi"/>
          <w:sz w:val="24"/>
          <w:szCs w:val="24"/>
        </w:rPr>
        <w:t xml:space="preserve"> par ALP comme étant une EN PERS. ALP a aussi beaucoup de difficulté avec les textes sans voyelles, même s’il préconise le recours au mode normalisé pour tout type de texte.</w:t>
      </w:r>
    </w:p>
    <w:p>
      <w:pPr>
        <w:pStyle w:val="Normal"/>
        <w:spacing w:lineRule="auto" w:line="36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360"/>
        <w:jc w:val="both"/>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Erreurs d’ordre sémantique </w:t>
      </w:r>
    </w:p>
    <w:p>
      <w:pPr>
        <w:pStyle w:val="Normal"/>
        <w:spacing w:lineRule="auto" w:line="360"/>
        <w:jc w:val="both"/>
        <w:rPr/>
      </w:pPr>
      <w:r>
        <w:rPr>
          <w:rFonts w:cs="Times New Roman" w:ascii="Times New Roman" w:hAnsi="Times New Roman" w:asciiTheme="majorBidi" w:cstheme="majorBidi" w:hAnsiTheme="majorBidi"/>
          <w:sz w:val="24"/>
          <w:szCs w:val="24"/>
        </w:rPr>
        <w:t xml:space="preserve">ALP </w:t>
      </w:r>
      <w:del w:id="38" w:author="Iana Atanassova" w:date="2019-05-18T17:15:19Z">
        <w:r>
          <w:rPr>
            <w:rFonts w:cs="Times New Roman" w:ascii="Times New Roman" w:hAnsi="Times New Roman" w:asciiTheme="majorBidi" w:cstheme="majorBidi" w:hAnsiTheme="majorBidi"/>
            <w:sz w:val="24"/>
            <w:szCs w:val="24"/>
          </w:rPr>
          <w:delText>trouve des difficultés</w:delText>
        </w:r>
      </w:del>
      <w:ins w:id="39" w:author="Iana Atanassova" w:date="2019-05-18T17:15:19Z">
        <w:r>
          <w:rPr>
            <w:rFonts w:cs="Times New Roman" w:ascii="Times New Roman" w:hAnsi="Times New Roman" w:asciiTheme="majorBidi" w:cstheme="majorBidi" w:hAnsiTheme="majorBidi"/>
            <w:sz w:val="24"/>
            <w:szCs w:val="24"/>
          </w:rPr>
          <w:t>fait des erreurs</w:t>
        </w:r>
      </w:ins>
      <w:r>
        <w:rPr>
          <w:rFonts w:cs="Times New Roman" w:ascii="Times New Roman" w:hAnsi="Times New Roman" w:asciiTheme="majorBidi" w:cstheme="majorBidi" w:hAnsiTheme="majorBidi"/>
          <w:sz w:val="24"/>
          <w:szCs w:val="24"/>
        </w:rPr>
        <w:t xml:space="preserve"> au niveau sémantique, nous avons des exemples de mots analysés comme le mot </w:t>
      </w:r>
      <w:r>
        <w:rPr>
          <w:rFonts w:cs="Times New Roman" w:ascii="Times New Roman" w:hAnsi="Times New Roman" w:asciiTheme="majorBidi" w:cstheme="majorBidi" w:hAnsiTheme="majorBidi"/>
          <w:i/>
          <w:iCs/>
          <w:sz w:val="24"/>
          <w:szCs w:val="24"/>
        </w:rPr>
        <w:t xml:space="preserve">ALARABI </w:t>
      </w:r>
      <w:r>
        <w:rPr>
          <w:rFonts w:cs="Times New Roman" w:ascii="Times New Roman" w:hAnsi="Times New Roman" w:asciiTheme="majorBidi" w:cstheme="majorBidi" w:hAnsiTheme="majorBidi"/>
          <w:sz w:val="24"/>
          <w:szCs w:val="24"/>
        </w:rPr>
        <w:t>( L’ARABE) qui est une entité nommée dans notre texte et, que ALP étiquette en tant que nom , la priorité est donnée ici à l’aspect sémantique du mot.</w:t>
      </w:r>
    </w:p>
    <w:p>
      <w:pPr>
        <w:pStyle w:val="Normal"/>
        <w:spacing w:lineRule="auto" w:line="36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360"/>
        <w:jc w:val="both"/>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Position du mot </w:t>
      </w:r>
    </w:p>
    <w:p>
      <w:pPr>
        <w:pStyle w:val="Normal"/>
        <w:spacing w:lineRule="auto" w:line="360"/>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bCs/>
          <w:sz w:val="24"/>
          <w:szCs w:val="24"/>
        </w:rPr>
        <w:t xml:space="preserve"> </w:t>
      </w:r>
      <w:r>
        <w:rPr>
          <w:rFonts w:cs="Times New Roman" w:ascii="Times New Roman" w:hAnsi="Times New Roman" w:asciiTheme="majorBidi" w:cstheme="majorBidi" w:hAnsiTheme="majorBidi"/>
          <w:sz w:val="24"/>
          <w:szCs w:val="24"/>
        </w:rPr>
        <w:t>La présence d’une suite d’EN (PERS) dans une seul phrase induit ALP aussi en erreur, car l’outil étiquète un mot ( verbe, nom…) en EN (PERS ) , même si cette dernière ne l’est pas. La présence aussi des EN noms de personnes dans une EN nom d’organisation pose des problèmes à l’outil.</w:t>
      </w:r>
    </w:p>
    <w:p>
      <w:pPr>
        <w:pStyle w:val="Normal"/>
        <w:spacing w:lineRule="auto" w:line="36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360"/>
        <w:jc w:val="both"/>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Normal"/>
        <w:spacing w:lineRule="auto" w:line="360"/>
        <w:jc w:val="both"/>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Normal"/>
        <w:spacing w:lineRule="auto" w:line="360"/>
        <w:jc w:val="both"/>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Normal"/>
        <w:spacing w:lineRule="auto" w:line="360"/>
        <w:jc w:val="both"/>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Normal"/>
        <w:spacing w:lineRule="auto" w:line="360"/>
        <w:jc w:val="both"/>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Reconnaissance des entités nommée </w:t>
      </w:r>
    </w:p>
    <w:p>
      <w:pPr>
        <w:pStyle w:val="Normal"/>
        <w:spacing w:lineRule="auto" w:line="360"/>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ALP ne reconnait pas tous les noms de personnes non arabe, nous avons détecté quelques erreurs si le nom de personne est Berbère ou étranger. La même erreur intervient si le nom de personne fait partie d’un nom d’organisation, dans ce cas, ALP donne l’avantage aux noms de personnes et non aux noms d’organisation.</w:t>
      </w:r>
    </w:p>
    <w:p>
      <w:pPr>
        <w:pStyle w:val="Normal"/>
        <w:spacing w:lineRule="auto" w:line="360"/>
        <w:jc w:val="both"/>
        <w:rPr/>
      </w:pPr>
      <w:r>
        <w:rPr>
          <w:rFonts w:cs="Times New Roman" w:ascii="Times New Roman" w:hAnsi="Times New Roman" w:asciiTheme="majorBidi" w:cstheme="majorBidi" w:hAnsiTheme="majorBidi"/>
          <w:sz w:val="24"/>
          <w:szCs w:val="24"/>
        </w:rPr>
        <w:t xml:space="preserve">ALP ne reconnait pas </w:t>
      </w:r>
      <w:del w:id="40" w:author="Iana Atanassova" w:date="2019-05-18T17:16:00Z">
        <w:r>
          <w:rPr>
            <w:rFonts w:cs="Times New Roman" w:ascii="Times New Roman" w:hAnsi="Times New Roman" w:asciiTheme="majorBidi" w:cstheme="majorBidi" w:hAnsiTheme="majorBidi"/>
            <w:sz w:val="24"/>
            <w:szCs w:val="24"/>
          </w:rPr>
          <w:delText>aussi</w:delText>
        </w:r>
      </w:del>
      <w:r>
        <w:rPr>
          <w:rFonts w:cs="Times New Roman" w:ascii="Times New Roman" w:hAnsi="Times New Roman" w:asciiTheme="majorBidi" w:cstheme="majorBidi" w:hAnsiTheme="majorBidi"/>
          <w:sz w:val="24"/>
          <w:szCs w:val="24"/>
        </w:rPr>
        <w:t xml:space="preserve"> les Monnaies,</w:t>
      </w:r>
      <w:commentRangeStart w:id="5"/>
      <w:r>
        <w:rPr>
          <w:rFonts w:cs="Times New Roman" w:ascii="Times New Roman" w:hAnsi="Times New Roman" w:asciiTheme="majorBidi" w:cstheme="majorBidi" w:hAnsiTheme="majorBidi"/>
          <w:sz w:val="24"/>
          <w:szCs w:val="24"/>
        </w:rPr>
        <w:t xml:space="preserve"> l’article</w:t>
      </w:r>
      <w:ins w:id="41" w:author="Iana Atanassova" w:date="2019-05-18T17:16:09Z">
        <w:r>
          <w:rPr>
            <w:rFonts w:cs="Times New Roman" w:ascii="Times New Roman" w:hAnsi="Times New Roman" w:asciiTheme="majorBidi" w:cstheme="majorBidi" w:hAnsiTheme="majorBidi"/>
            <w:sz w:val="24"/>
            <w:szCs w:val="24"/>
          </w:rPr>
        </w:r>
      </w:ins>
      <w:commentRangeEnd w:id="5"/>
      <w:r>
        <w:commentReference w:id="5"/>
      </w:r>
      <w:r>
        <w:rPr>
          <w:rFonts w:cs="Times New Roman" w:ascii="Times New Roman" w:hAnsi="Times New Roman" w:asciiTheme="majorBidi" w:cstheme="majorBidi" w:hAnsiTheme="majorBidi"/>
          <w:sz w:val="24"/>
          <w:szCs w:val="24"/>
        </w:rPr>
        <w:t xml:space="preserve"> souligne que ces dernières seront ajoutées plus tard.</w:t>
      </w:r>
    </w:p>
    <w:p>
      <w:pPr>
        <w:pStyle w:val="Normal"/>
        <w:spacing w:lineRule="auto" w:line="36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360"/>
        <w:jc w:val="both"/>
        <w:rPr/>
      </w:pPr>
      <w:commentRangeStart w:id="6"/>
      <w:r>
        <w:rPr>
          <w:rFonts w:cs="Times New Roman" w:ascii="Times New Roman" w:hAnsi="Times New Roman" w:asciiTheme="majorBidi" w:cstheme="majorBidi" w:hAnsiTheme="majorBidi"/>
          <w:b/>
          <w:bCs/>
          <w:sz w:val="24"/>
          <w:szCs w:val="24"/>
        </w:rPr>
        <w:t>Longueur du texte</w:t>
      </w:r>
      <w:ins w:id="42" w:author="Iana Atanassova" w:date="2019-05-18T17:16:55Z">
        <w:commentRangeEnd w:id="6"/>
        <w:r>
          <w:commentReference w:id="6"/>
        </w:r>
        <w:r>
          <w:rPr>
            <w:rFonts w:cs="Times New Roman" w:ascii="Times New Roman" w:hAnsi="Times New Roman" w:asciiTheme="majorBidi" w:cstheme="majorBidi" w:hAnsiTheme="majorBidi"/>
            <w:b/>
            <w:bCs/>
            <w:sz w:val="24"/>
            <w:szCs w:val="24"/>
          </w:rPr>
        </w:r>
      </w:ins>
    </w:p>
    <w:p>
      <w:pPr>
        <w:pStyle w:val="Normal"/>
        <w:spacing w:lineRule="auto" w:line="360"/>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ALP n’offre pas un traitement fiable pour les longs textes, nous somme</w:t>
      </w:r>
      <w:ins w:id="43" w:author="Iana Atanassova" w:date="2019-05-18T17:16:29Z">
        <w:r>
          <w:rPr>
            <w:rFonts w:cs="Times New Roman" w:ascii="Times New Roman" w:hAnsi="Times New Roman" w:asciiTheme="majorBidi" w:cstheme="majorBidi" w:hAnsiTheme="majorBidi"/>
            <w:sz w:val="24"/>
            <w:szCs w:val="24"/>
          </w:rPr>
          <w:t>s</w:t>
        </w:r>
      </w:ins>
      <w:r>
        <w:rPr>
          <w:rFonts w:cs="Times New Roman" w:ascii="Times New Roman" w:hAnsi="Times New Roman" w:asciiTheme="majorBidi" w:cstheme="majorBidi" w:hAnsiTheme="majorBidi"/>
          <w:sz w:val="24"/>
          <w:szCs w:val="24"/>
        </w:rPr>
        <w:t xml:space="preserve"> limité par le nombre de mots et, les erreurs à ce niveau sont très importantes. ALP est capable de détecter et d’étiqueter un mot en entité nommée dans le premier paragraphe et, de l’étiqueter différemment (verbe, nom…) dans le paragraphe suivant.</w:t>
      </w:r>
    </w:p>
    <w:p>
      <w:pPr>
        <w:pStyle w:val="Normal"/>
        <w:spacing w:lineRule="auto" w:line="360"/>
        <w:jc w:val="both"/>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Normal"/>
        <w:spacing w:lineRule="auto" w:line="36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360"/>
        <w:jc w:val="both"/>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Normal"/>
        <w:spacing w:lineRule="auto" w:line="360"/>
        <w:jc w:val="both"/>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Normal"/>
        <w:spacing w:lineRule="auto" w:line="360"/>
        <w:jc w:val="both"/>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Normal"/>
        <w:spacing w:lineRule="auto" w:line="36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36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pPr>
      <w:r>
        <w:rPr/>
      </w:r>
    </w:p>
    <w:sectPr>
      <w:footnotePr>
        <w:numFmt w:val="decimal"/>
      </w:footnote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Iana Atanassova" w:date="2019-05-18T17:07:39Z" w:initials="IA">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fr-FR"/>
        </w:rPr>
        <w:t>Pas d’espace avant virgule. A corriger partout !</w:t>
      </w:r>
    </w:p>
  </w:comment>
  <w:comment w:id="1" w:author="Iana Atanassova" w:date="2019-05-18T17:09:31Z" w:initials="IA">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fr-FR"/>
        </w:rPr>
        <w:t>Tous les tableaux et figures doivent etre numerotes, et egalement mentionnees dans le texte. Voir le document de redaction de memoire que j’avais envoye !</w:t>
      </w:r>
    </w:p>
  </w:comment>
  <w:comment w:id="2" w:author="Iana Atanassova" w:date="2019-05-18T17:10:22Z" w:initials="IA">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fr-FR"/>
        </w:rPr>
        <w:t>Cette colonne peut etre plus large, comme cela le tableau serait mieux lisible.</w:t>
      </w:r>
    </w:p>
  </w:comment>
  <w:comment w:id="3" w:author="Iana Atanassova" w:date="2019-05-18T17:11:25Z" w:initials="IA">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fr-FR"/>
        </w:rPr>
        <w:t>Merci de lire le document que j’avais envoye et corriger toutes les erreurs de ponctuation !</w:t>
      </w:r>
    </w:p>
  </w:comment>
  <w:comment w:id="4" w:author="Iana Atanassova" w:date="2019-05-18T17:12:16Z" w:initials="IA">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fr-FR"/>
        </w:rPr>
        <w:t>En general, il vaut mieux utiliser le present. Je n’ai pas le temps pour tout corriger, mais tu dois relire le texte et mettre tout en present.</w:t>
      </w:r>
    </w:p>
  </w:comment>
  <w:comment w:id="5" w:author="Iana Atanassova" w:date="2019-05-18T17:16:09Z" w:initials="IA">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fr-FR"/>
        </w:rPr>
        <w:t>Quel article ? Donner la source !</w:t>
      </w:r>
    </w:p>
  </w:comment>
  <w:comment w:id="6" w:author="Iana Atanassova" w:date="2019-05-18T17:16:55Z" w:initials="IA">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fr-FR"/>
        </w:rPr>
        <w:t>Si c’est une limitation qui est liee au fait que l’outil est gratuit, alors ce n’est pas du tout un probleme de l’algorithme. A voir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Arabic Typesetting">
    <w:charset w:val="01"/>
    <w:family w:val="roman"/>
    <w:pitch w:val="variable"/>
  </w:font>
  <w:font w:name="Liberation Sans">
    <w:altName w:val="Arial"/>
    <w:charset w:val="01"/>
    <w:family w:val="swiss"/>
    <w:pitch w:val="variable"/>
  </w:font>
  <w:font w:name="Greta Arabic">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rStyle w:val="Caractresdenotedebasdepage"/>
        </w:rPr>
        <w:footnoteRef/>
      </w:r>
      <w:r>
        <w:rPr>
          <w:rStyle w:val="FootnoteCharacters"/>
        </w:rPr>
        <w:tab/>
      </w:r>
      <w:r>
        <w:rPr/>
        <w:t xml:space="preserve"> </w:t>
      </w:r>
      <w:r>
        <w:rPr>
          <w:rFonts w:cs="Times New Roman" w:ascii="Times New Roman" w:hAnsi="Times New Roman" w:asciiTheme="majorBidi" w:cstheme="majorBidi" w:hAnsiTheme="majorBidi"/>
        </w:rPr>
        <w:t>« </w:t>
      </w:r>
      <w:hyperlink r:id="rId1">
        <w:r>
          <w:rPr>
            <w:rStyle w:val="LienInternet"/>
            <w:rFonts w:cs="Times New Roman" w:ascii="Times New Roman" w:hAnsi="Times New Roman" w:asciiTheme="majorBidi" w:cstheme="majorBidi" w:hAnsiTheme="majorBidi"/>
          </w:rPr>
          <w:t>http://www.arabicnlp.pro/alp/?fbclid=IwAR1pC8hjqaTu6wwfXhNUi9611KCfSDxb86YjxIUpHtaNScuzFXnQ9b4946E</w:t>
        </w:r>
      </w:hyperlink>
      <w:r>
        <w:rPr>
          <w:rStyle w:val="LienInternet"/>
          <w:rFonts w:cs="Times New Roman" w:ascii="Times New Roman" w:hAnsi="Times New Roman" w:asciiTheme="majorBidi" w:cstheme="majorBidi" w:hAnsiTheme="majorBidi"/>
          <w:color w:val="auto"/>
        </w:rPr>
        <w:t> »</w:t>
      </w:r>
      <w:r>
        <w:rPr>
          <w:rFonts w:cs="Times New Roman" w:ascii="Times New Roman" w:hAnsi="Times New Roman" w:asciiTheme="majorBidi" w:cstheme="majorBidi" w:hAnsiTheme="majorBidi"/>
        </w:rPr>
        <w:t>.</w:t>
      </w:r>
    </w:p>
  </w:footnote>
  <w:footnote w:id="3">
    <w:p>
      <w:pPr>
        <w:pStyle w:val="Notedebasdepage"/>
        <w:rPr/>
      </w:pPr>
      <w:r>
        <w:rPr>
          <w:rStyle w:val="Caractresdenotedebasdepage"/>
        </w:rPr>
        <w:footnoteRef/>
      </w:r>
      <w:r>
        <w:rPr>
          <w:rStyle w:val="FootnoteCharacters"/>
        </w:rPr>
        <w:tab/>
      </w:r>
      <w:r>
        <w:rPr/>
        <w:t xml:space="preserve"> </w:t>
      </w:r>
      <w:r>
        <w:rPr>
          <w:rFonts w:cs="Times New Roman" w:ascii="Times New Roman" w:hAnsi="Times New Roman" w:asciiTheme="majorBidi" w:cstheme="majorBidi" w:hAnsiTheme="majorBidi"/>
          <w:lang w:val="fr-FR"/>
        </w:rPr>
        <w:t>Pour les textes sans voyelles.</w:t>
      </w:r>
    </w:p>
  </w:footnote>
  <w:footnote w:id="4">
    <w:p>
      <w:pPr>
        <w:pStyle w:val="Notedebasdepage"/>
        <w:rPr/>
      </w:pPr>
      <w:r>
        <w:rPr>
          <w:rStyle w:val="Caractresdenotedebasdepage"/>
        </w:rPr>
        <w:footnoteRef/>
      </w:r>
      <w:r>
        <w:rPr>
          <w:rStyle w:val="FootnoteCharacters"/>
        </w:rPr>
        <w:tab/>
      </w:r>
      <w:r>
        <w:rPr/>
        <w:t xml:space="preserve"> </w:t>
      </w:r>
      <w:r>
        <w:rPr>
          <w:rFonts w:cs="Times New Roman" w:ascii="Times New Roman" w:hAnsi="Times New Roman" w:asciiTheme="majorBidi" w:cstheme="majorBidi" w:hAnsiTheme="majorBidi"/>
          <w:lang w:val="fr-FR"/>
        </w:rPr>
        <w:t>La langue arabe étant une langue ou le déterminant est collé au nom.</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432" w:hanging="432"/>
      </w:pPr>
      <w:rPr>
        <w:rFonts w:cs="Arial"/>
      </w:rPr>
    </w:lvl>
    <w:lvl w:ilvl="1">
      <w:start w:val="1"/>
      <w:pStyle w:val="Titre2"/>
      <w:numFmt w:val="decimal"/>
      <w:lvlText w:val="%1.%2"/>
      <w:lvlJc w:val="left"/>
      <w:pPr>
        <w:ind w:left="576" w:hanging="576"/>
      </w:pPr>
    </w:lvl>
    <w:lvl w:ilvl="2">
      <w:start w:val="1"/>
      <w:pStyle w:val="Titre3"/>
      <w:numFmt w:val="decimal"/>
      <w:lvlText w:val="%1.%2.%3"/>
      <w:lvlJc w:val="left"/>
      <w:pPr>
        <w:ind w:left="720" w:hanging="720"/>
      </w:pPr>
      <w:rPr>
        <w:sz w:val="20"/>
        <w:b/>
        <w:bCs/>
      </w:rPr>
    </w:lvl>
    <w:lvl w:ilvl="3">
      <w:start w:val="1"/>
      <w:pStyle w:val="Titre4"/>
      <w:numFmt w:val="decimal"/>
      <w:lvlText w:val="%1.%2.%3.%4"/>
      <w:lvlJc w:val="left"/>
      <w:pPr>
        <w:ind w:left="864" w:hanging="864"/>
      </w:pPr>
    </w:lvl>
    <w:lvl w:ilvl="4">
      <w:start w:val="1"/>
      <w:pStyle w:val="Titre5"/>
      <w:numFmt w:val="decimal"/>
      <w:lvlText w:val="%1.%2.%3.%4.%5"/>
      <w:lvlJc w:val="left"/>
      <w:pPr>
        <w:ind w:left="1008" w:hanging="1008"/>
      </w:pPr>
    </w:lvl>
    <w:lvl w:ilvl="5">
      <w:start w:val="1"/>
      <w:pStyle w:val="Titre6"/>
      <w:numFmt w:val="decimal"/>
      <w:lvlText w:val="%1.%2.%3.%4.%5.%6"/>
      <w:lvlJc w:val="left"/>
      <w:pPr>
        <w:ind w:left="1152" w:hanging="1152"/>
      </w:pPr>
    </w:lvl>
    <w:lvl w:ilvl="6">
      <w:start w:val="1"/>
      <w:pStyle w:val="Titre7"/>
      <w:numFmt w:val="decimal"/>
      <w:lvlText w:val="%1.%2.%3.%4.%5.%6.%7"/>
      <w:lvlJc w:val="left"/>
      <w:pPr>
        <w:ind w:left="1296" w:hanging="1296"/>
      </w:pPr>
    </w:lvl>
    <w:lvl w:ilvl="7">
      <w:start w:val="1"/>
      <w:pStyle w:val="Titre8"/>
      <w:numFmt w:val="decimal"/>
      <w:lvlText w:val="%1.%2.%3.%4.%5.%6.%7.%8"/>
      <w:lvlJc w:val="left"/>
      <w:pPr>
        <w:ind w:left="1440" w:hanging="1440"/>
      </w:pPr>
    </w:lvl>
    <w:lvl w:ilvl="8">
      <w:start w:val="1"/>
      <w:pStyle w:val="Titre9"/>
      <w:numFmt w:val="decimal"/>
      <w:lvlText w:val="%1.%2.%3.%4.%5.%6.%7.%8.%9"/>
      <w:lvlJc w:val="left"/>
      <w:pPr>
        <w:ind w:left="1584" w:hanging="1584"/>
      </w:pPr>
    </w:lvl>
  </w:abstractNum>
  <w:abstractNum w:abstractNumId="2">
    <w:lvl w:ilvl="0">
      <w:start w:val="1"/>
      <w:numFmt w:val="decimal"/>
      <w:lvlText w:val="%1"/>
      <w:lvlJc w:val="left"/>
      <w:pPr>
        <w:ind w:left="432" w:hanging="432"/>
      </w:pPr>
      <w:rPr>
        <w:rFonts w:cs="Arial"/>
      </w:rPr>
    </w:lvl>
    <w:lvl w:ilvl="1">
      <w:start w:val="1"/>
      <w:numFmt w:val="decimal"/>
      <w:lvlText w:val="%1.%2"/>
      <w:lvlJc w:val="left"/>
      <w:pPr>
        <w:ind w:left="576" w:hanging="576"/>
      </w:pPr>
    </w:lvl>
    <w:lvl w:ilvl="2">
      <w:start w:val="1"/>
      <w:numFmt w:val="decimal"/>
      <w:lvlText w:val="%1.%2.%3"/>
      <w:lvlJc w:val="left"/>
      <w:pPr>
        <w:ind w:left="720" w:hanging="720"/>
      </w:pPr>
      <w:rPr>
        <w:sz w:val="20"/>
        <w:b/>
        <w:b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00"/>
  <w:trackRevisions/>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64dc"/>
    <w:pPr>
      <w:widowControl/>
      <w:bidi w:val="0"/>
      <w:spacing w:lineRule="auto" w:line="276" w:before="0" w:after="0"/>
      <w:jc w:val="left"/>
    </w:pPr>
    <w:rPr>
      <w:rFonts w:ascii="Arial" w:hAnsi="Arial" w:eastAsia="Arial" w:cs="Arial" w:cstheme="minorBidi"/>
      <w:color w:val="auto"/>
      <w:kern w:val="0"/>
      <w:sz w:val="22"/>
      <w:szCs w:val="22"/>
      <w:lang w:val="fr-FR" w:eastAsia="fr-FR" w:bidi="ar-SA"/>
    </w:rPr>
  </w:style>
  <w:style w:type="paragraph" w:styleId="Titre1">
    <w:name w:val="Heading 1"/>
    <w:basedOn w:val="Normal"/>
    <w:next w:val="Normal"/>
    <w:link w:val="Titre1Car"/>
    <w:uiPriority w:val="9"/>
    <w:qFormat/>
    <w:rsid w:val="005a73c3"/>
    <w:pPr>
      <w:keepNext w:val="true"/>
      <w:keepLines/>
      <w:numPr>
        <w:ilvl w:val="0"/>
        <w:numId w:val="1"/>
      </w:numPr>
      <w:spacing w:before="400" w:after="120"/>
      <w:outlineLvl w:val="0"/>
    </w:pPr>
    <w:rPr>
      <w:sz w:val="40"/>
      <w:szCs w:val="40"/>
    </w:rPr>
  </w:style>
  <w:style w:type="paragraph" w:styleId="Titre2">
    <w:name w:val="Heading 2"/>
    <w:basedOn w:val="Normal"/>
    <w:next w:val="Normal"/>
    <w:link w:val="Titre2Car"/>
    <w:uiPriority w:val="9"/>
    <w:unhideWhenUsed/>
    <w:qFormat/>
    <w:rsid w:val="005a73c3"/>
    <w:pPr>
      <w:keepNext w:val="true"/>
      <w:keepLines/>
      <w:numPr>
        <w:ilvl w:val="1"/>
        <w:numId w:val="1"/>
      </w:numPr>
      <w:spacing w:before="360" w:after="120"/>
      <w:outlineLvl w:val="1"/>
    </w:pPr>
    <w:rPr>
      <w:sz w:val="32"/>
      <w:szCs w:val="32"/>
    </w:rPr>
  </w:style>
  <w:style w:type="paragraph" w:styleId="Titre3">
    <w:name w:val="Heading 3"/>
    <w:basedOn w:val="Normal"/>
    <w:next w:val="Normal"/>
    <w:link w:val="Titre3Car"/>
    <w:uiPriority w:val="9"/>
    <w:unhideWhenUsed/>
    <w:qFormat/>
    <w:rsid w:val="005a73c3"/>
    <w:pPr>
      <w:keepNext w:val="true"/>
      <w:keepLines/>
      <w:numPr>
        <w:ilvl w:val="2"/>
        <w:numId w:val="1"/>
      </w:numPr>
      <w:spacing w:before="320" w:after="80"/>
      <w:outlineLvl w:val="2"/>
    </w:pPr>
    <w:rPr>
      <w:color w:val="434343"/>
      <w:sz w:val="28"/>
      <w:szCs w:val="28"/>
    </w:rPr>
  </w:style>
  <w:style w:type="paragraph" w:styleId="Titre4">
    <w:name w:val="Heading 4"/>
    <w:basedOn w:val="Normal"/>
    <w:next w:val="Normal"/>
    <w:link w:val="Titre4Car"/>
    <w:uiPriority w:val="9"/>
    <w:semiHidden/>
    <w:unhideWhenUsed/>
    <w:qFormat/>
    <w:rsid w:val="005a73c3"/>
    <w:pPr>
      <w:keepNext w:val="true"/>
      <w:keepLines/>
      <w:numPr>
        <w:ilvl w:val="3"/>
        <w:numId w:val="1"/>
      </w:numPr>
      <w:spacing w:before="280" w:after="80"/>
      <w:outlineLvl w:val="3"/>
    </w:pPr>
    <w:rPr>
      <w:color w:val="666666"/>
      <w:sz w:val="24"/>
      <w:szCs w:val="24"/>
    </w:rPr>
  </w:style>
  <w:style w:type="paragraph" w:styleId="Titre5">
    <w:name w:val="Heading 5"/>
    <w:basedOn w:val="Normal"/>
    <w:next w:val="Normal"/>
    <w:link w:val="Titre5Car"/>
    <w:uiPriority w:val="9"/>
    <w:semiHidden/>
    <w:unhideWhenUsed/>
    <w:qFormat/>
    <w:rsid w:val="005a73c3"/>
    <w:pPr>
      <w:keepNext w:val="true"/>
      <w:keepLines/>
      <w:numPr>
        <w:ilvl w:val="4"/>
        <w:numId w:val="1"/>
      </w:numPr>
      <w:spacing w:before="240" w:after="80"/>
      <w:outlineLvl w:val="4"/>
    </w:pPr>
    <w:rPr>
      <w:color w:val="666666"/>
    </w:rPr>
  </w:style>
  <w:style w:type="paragraph" w:styleId="Titre6">
    <w:name w:val="Heading 6"/>
    <w:basedOn w:val="Normal"/>
    <w:next w:val="Normal"/>
    <w:link w:val="Titre6Car"/>
    <w:uiPriority w:val="9"/>
    <w:semiHidden/>
    <w:unhideWhenUsed/>
    <w:qFormat/>
    <w:rsid w:val="005a73c3"/>
    <w:pPr>
      <w:keepNext w:val="true"/>
      <w:keepLines/>
      <w:numPr>
        <w:ilvl w:val="5"/>
        <w:numId w:val="1"/>
      </w:numPr>
      <w:spacing w:before="240" w:after="80"/>
      <w:outlineLvl w:val="5"/>
    </w:pPr>
    <w:rPr>
      <w:i/>
      <w:color w:val="666666"/>
    </w:rPr>
  </w:style>
  <w:style w:type="paragraph" w:styleId="Titre7">
    <w:name w:val="Heading 7"/>
    <w:basedOn w:val="Normal"/>
    <w:next w:val="Normal"/>
    <w:link w:val="Titre7Car"/>
    <w:uiPriority w:val="9"/>
    <w:semiHidden/>
    <w:unhideWhenUsed/>
    <w:qFormat/>
    <w:rsid w:val="005a73c3"/>
    <w:pPr>
      <w:keepNext w:val="true"/>
      <w:keepLines/>
      <w:numPr>
        <w:ilvl w:val="6"/>
        <w:numId w:val="1"/>
      </w:numPr>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paragraph" w:styleId="Titre8">
    <w:name w:val="Heading 8"/>
    <w:basedOn w:val="Normal"/>
    <w:next w:val="Normal"/>
    <w:link w:val="Titre8Car"/>
    <w:uiPriority w:val="9"/>
    <w:semiHidden/>
    <w:unhideWhenUsed/>
    <w:qFormat/>
    <w:rsid w:val="005a73c3"/>
    <w:pPr>
      <w:keepNext w:val="true"/>
      <w:keepLines/>
      <w:numPr>
        <w:ilvl w:val="7"/>
        <w:numId w:val="1"/>
      </w:numPr>
      <w:spacing w:before="40" w:after="0"/>
      <w:outlineLvl w:val="7"/>
    </w:pPr>
    <w:rPr>
      <w:rFonts w:ascii="Calibri Light" w:hAnsi="Calibri Light" w:eastAsia="" w:cs="Times New Roman" w:asciiTheme="majorHAnsi" w:cstheme="majorBidi" w:eastAsiaTheme="majorEastAsia" w:hAnsiTheme="majorHAnsi"/>
      <w:color w:val="272727" w:themeColor="text1" w:themeTint="d8"/>
      <w:sz w:val="21"/>
      <w:szCs w:val="21"/>
    </w:rPr>
  </w:style>
  <w:style w:type="paragraph" w:styleId="Titre9">
    <w:name w:val="Heading 9"/>
    <w:basedOn w:val="Normal"/>
    <w:next w:val="Normal"/>
    <w:link w:val="Titre9Car"/>
    <w:uiPriority w:val="9"/>
    <w:semiHidden/>
    <w:unhideWhenUsed/>
    <w:qFormat/>
    <w:rsid w:val="005a73c3"/>
    <w:pPr>
      <w:keepNext w:val="true"/>
      <w:keepLines/>
      <w:numPr>
        <w:ilvl w:val="8"/>
        <w:numId w:val="1"/>
      </w:numPr>
      <w:spacing w:before="40" w:after="0"/>
      <w:outlineLvl w:val="8"/>
    </w:pPr>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5a73c3"/>
    <w:rPr>
      <w:rFonts w:ascii="Arial" w:hAnsi="Arial" w:eastAsia="Arial" w:cs="Arial"/>
      <w:sz w:val="40"/>
      <w:szCs w:val="40"/>
      <w:lang w:val="fr-FR" w:eastAsia="fr-FR"/>
    </w:rPr>
  </w:style>
  <w:style w:type="character" w:styleId="Titre2Car" w:customStyle="1">
    <w:name w:val="Titre 2 Car"/>
    <w:basedOn w:val="DefaultParagraphFont"/>
    <w:link w:val="Titre2"/>
    <w:uiPriority w:val="9"/>
    <w:qFormat/>
    <w:rsid w:val="005a73c3"/>
    <w:rPr>
      <w:rFonts w:ascii="Arial" w:hAnsi="Arial" w:eastAsia="Arial" w:cs="Arial"/>
      <w:sz w:val="32"/>
      <w:szCs w:val="32"/>
      <w:lang w:val="fr-FR" w:eastAsia="fr-FR"/>
    </w:rPr>
  </w:style>
  <w:style w:type="character" w:styleId="Titre3Car" w:customStyle="1">
    <w:name w:val="Titre 3 Car"/>
    <w:basedOn w:val="DefaultParagraphFont"/>
    <w:link w:val="Titre3"/>
    <w:uiPriority w:val="9"/>
    <w:qFormat/>
    <w:rsid w:val="005a73c3"/>
    <w:rPr>
      <w:rFonts w:ascii="Arial" w:hAnsi="Arial" w:eastAsia="Arial" w:cs="Arial"/>
      <w:color w:val="434343"/>
      <w:sz w:val="28"/>
      <w:szCs w:val="28"/>
      <w:lang w:val="fr-FR" w:eastAsia="fr-FR"/>
    </w:rPr>
  </w:style>
  <w:style w:type="character" w:styleId="Titre4Car" w:customStyle="1">
    <w:name w:val="Titre 4 Car"/>
    <w:basedOn w:val="DefaultParagraphFont"/>
    <w:link w:val="Titre4"/>
    <w:uiPriority w:val="9"/>
    <w:semiHidden/>
    <w:qFormat/>
    <w:rsid w:val="005a73c3"/>
    <w:rPr>
      <w:rFonts w:ascii="Arial" w:hAnsi="Arial" w:eastAsia="Arial" w:cs="Arial"/>
      <w:color w:val="666666"/>
      <w:sz w:val="24"/>
      <w:szCs w:val="24"/>
      <w:lang w:val="fr-FR" w:eastAsia="fr-FR"/>
    </w:rPr>
  </w:style>
  <w:style w:type="character" w:styleId="Titre5Car" w:customStyle="1">
    <w:name w:val="Titre 5 Car"/>
    <w:basedOn w:val="DefaultParagraphFont"/>
    <w:link w:val="Titre5"/>
    <w:uiPriority w:val="9"/>
    <w:semiHidden/>
    <w:qFormat/>
    <w:rsid w:val="005a73c3"/>
    <w:rPr>
      <w:rFonts w:ascii="Arial" w:hAnsi="Arial" w:eastAsia="Arial" w:cs="Arial"/>
      <w:color w:val="666666"/>
      <w:lang w:val="fr-FR" w:eastAsia="fr-FR"/>
    </w:rPr>
  </w:style>
  <w:style w:type="character" w:styleId="Titre6Car" w:customStyle="1">
    <w:name w:val="Titre 6 Car"/>
    <w:basedOn w:val="DefaultParagraphFont"/>
    <w:link w:val="Titre6"/>
    <w:uiPriority w:val="9"/>
    <w:semiHidden/>
    <w:qFormat/>
    <w:rsid w:val="005a73c3"/>
    <w:rPr>
      <w:rFonts w:ascii="Arial" w:hAnsi="Arial" w:eastAsia="Arial" w:cs="Arial"/>
      <w:i/>
      <w:color w:val="666666"/>
      <w:lang w:val="fr-FR" w:eastAsia="fr-FR"/>
    </w:rPr>
  </w:style>
  <w:style w:type="character" w:styleId="Titre7Car" w:customStyle="1">
    <w:name w:val="Titre 7 Car"/>
    <w:basedOn w:val="DefaultParagraphFont"/>
    <w:link w:val="Titre7"/>
    <w:uiPriority w:val="9"/>
    <w:semiHidden/>
    <w:qFormat/>
    <w:rsid w:val="005a73c3"/>
    <w:rPr>
      <w:rFonts w:ascii="Calibri Light" w:hAnsi="Calibri Light" w:eastAsia="" w:cs="Times New Roman" w:asciiTheme="majorHAnsi" w:cstheme="majorBidi" w:eastAsiaTheme="majorEastAsia" w:hAnsiTheme="majorHAnsi"/>
      <w:i/>
      <w:iCs/>
      <w:color w:val="1F3763" w:themeColor="accent1" w:themeShade="7f"/>
      <w:lang w:val="fr-FR" w:eastAsia="fr-FR"/>
    </w:rPr>
  </w:style>
  <w:style w:type="character" w:styleId="Titre8Car" w:customStyle="1">
    <w:name w:val="Titre 8 Car"/>
    <w:basedOn w:val="DefaultParagraphFont"/>
    <w:link w:val="Titre8"/>
    <w:uiPriority w:val="9"/>
    <w:semiHidden/>
    <w:qFormat/>
    <w:rsid w:val="005a73c3"/>
    <w:rPr>
      <w:rFonts w:ascii="Calibri Light" w:hAnsi="Calibri Light" w:eastAsia="" w:cs="Times New Roman" w:asciiTheme="majorHAnsi" w:cstheme="majorBidi" w:eastAsiaTheme="majorEastAsia" w:hAnsiTheme="majorHAnsi"/>
      <w:color w:val="272727" w:themeColor="text1" w:themeTint="d8"/>
      <w:sz w:val="21"/>
      <w:szCs w:val="21"/>
      <w:lang w:val="fr-FR" w:eastAsia="fr-FR"/>
    </w:rPr>
  </w:style>
  <w:style w:type="character" w:styleId="Titre9Car" w:customStyle="1">
    <w:name w:val="Titre 9 Car"/>
    <w:basedOn w:val="DefaultParagraphFont"/>
    <w:link w:val="Titre9"/>
    <w:uiPriority w:val="9"/>
    <w:semiHidden/>
    <w:qFormat/>
    <w:rsid w:val="005a73c3"/>
    <w:rPr>
      <w:rFonts w:ascii="Calibri Light" w:hAnsi="Calibri Light" w:eastAsia="" w:cs="Times New Roman" w:asciiTheme="majorHAnsi" w:cstheme="majorBidi" w:eastAsiaTheme="majorEastAsia" w:hAnsiTheme="majorHAnsi"/>
      <w:i/>
      <w:iCs/>
      <w:color w:val="272727" w:themeColor="text1" w:themeTint="d8"/>
      <w:sz w:val="21"/>
      <w:szCs w:val="21"/>
      <w:lang w:val="fr-FR" w:eastAsia="fr-FR"/>
    </w:rPr>
  </w:style>
  <w:style w:type="character" w:styleId="TitreCar" w:customStyle="1">
    <w:name w:val="Titre Car"/>
    <w:basedOn w:val="DefaultParagraphFont"/>
    <w:link w:val="Titre"/>
    <w:uiPriority w:val="10"/>
    <w:qFormat/>
    <w:rsid w:val="005a73c3"/>
    <w:rPr>
      <w:rFonts w:ascii="Arial" w:hAnsi="Arial" w:eastAsia="Arial" w:cs="Arial"/>
      <w:sz w:val="52"/>
      <w:szCs w:val="52"/>
      <w:lang w:val="fr-FR" w:eastAsia="fr-FR"/>
    </w:rPr>
  </w:style>
  <w:style w:type="character" w:styleId="SoustitreCar" w:customStyle="1">
    <w:name w:val="Sous-titre Car"/>
    <w:basedOn w:val="DefaultParagraphFont"/>
    <w:link w:val="Sous-titre"/>
    <w:uiPriority w:val="11"/>
    <w:qFormat/>
    <w:rsid w:val="005a73c3"/>
    <w:rPr>
      <w:rFonts w:ascii="Arial" w:hAnsi="Arial" w:eastAsia="Arial" w:cs="Arial"/>
      <w:color w:val="666666"/>
      <w:sz w:val="30"/>
      <w:szCs w:val="30"/>
      <w:lang w:val="fr-FR" w:eastAsia="fr-FR"/>
    </w:rPr>
  </w:style>
  <w:style w:type="character" w:styleId="Nlmarticletitle" w:customStyle="1">
    <w:name w:val="nlm_article-title"/>
    <w:basedOn w:val="DefaultParagraphFont"/>
    <w:qFormat/>
    <w:rsid w:val="005a73c3"/>
    <w:rPr/>
  </w:style>
  <w:style w:type="character" w:styleId="Nlmyear" w:customStyle="1">
    <w:name w:val="nlm_year"/>
    <w:basedOn w:val="DefaultParagraphFont"/>
    <w:qFormat/>
    <w:rsid w:val="005a73c3"/>
    <w:rPr/>
  </w:style>
  <w:style w:type="character" w:styleId="Nlmfpage" w:customStyle="1">
    <w:name w:val="nlm_fpage"/>
    <w:basedOn w:val="DefaultParagraphFont"/>
    <w:qFormat/>
    <w:rsid w:val="005a73c3"/>
    <w:rPr/>
  </w:style>
  <w:style w:type="character" w:styleId="Nlmlpage" w:customStyle="1">
    <w:name w:val="nlm_lpage"/>
    <w:basedOn w:val="DefaultParagraphFont"/>
    <w:qFormat/>
    <w:rsid w:val="005a73c3"/>
    <w:rPr/>
  </w:style>
  <w:style w:type="character" w:styleId="PrformatHTMLCar" w:customStyle="1">
    <w:name w:val="Préformaté HTML Car"/>
    <w:basedOn w:val="DefaultParagraphFont"/>
    <w:link w:val="PrformatHTML"/>
    <w:uiPriority w:val="99"/>
    <w:qFormat/>
    <w:rsid w:val="005a73c3"/>
    <w:rPr>
      <w:rFonts w:ascii="Courier New" w:hAnsi="Courier New" w:eastAsia="Times New Roman" w:cs="Courier New"/>
      <w:sz w:val="20"/>
      <w:szCs w:val="20"/>
      <w:lang w:eastAsia="fr-FR"/>
    </w:rPr>
  </w:style>
  <w:style w:type="character" w:styleId="LienInternet">
    <w:name w:val="Lien Internet"/>
    <w:basedOn w:val="DefaultParagraphFont"/>
    <w:uiPriority w:val="99"/>
    <w:unhideWhenUsed/>
    <w:rsid w:val="005a73c3"/>
    <w:rPr>
      <w:color w:val="0563C1" w:themeColor="hyperlink"/>
      <w:u w:val="single"/>
    </w:rPr>
  </w:style>
  <w:style w:type="character" w:styleId="EntteCar" w:customStyle="1">
    <w:name w:val="En-tête Car"/>
    <w:basedOn w:val="DefaultParagraphFont"/>
    <w:link w:val="En-tte"/>
    <w:uiPriority w:val="99"/>
    <w:qFormat/>
    <w:rsid w:val="005a73c3"/>
    <w:rPr>
      <w:rFonts w:ascii="Arial" w:hAnsi="Arial" w:eastAsia="Arial" w:cs="Arial"/>
      <w:lang w:val="fr-FR" w:eastAsia="fr-FR"/>
    </w:rPr>
  </w:style>
  <w:style w:type="character" w:styleId="PieddepageCar" w:customStyle="1">
    <w:name w:val="Pied de page Car"/>
    <w:basedOn w:val="DefaultParagraphFont"/>
    <w:link w:val="Pieddepage"/>
    <w:uiPriority w:val="99"/>
    <w:qFormat/>
    <w:rsid w:val="005a73c3"/>
    <w:rPr>
      <w:rFonts w:ascii="Arial" w:hAnsi="Arial" w:eastAsia="Arial" w:cs="Arial"/>
      <w:lang w:val="fr-FR" w:eastAsia="fr-FR"/>
    </w:rPr>
  </w:style>
  <w:style w:type="character" w:styleId="Strong">
    <w:name w:val="Strong"/>
    <w:basedOn w:val="DefaultParagraphFont"/>
    <w:uiPriority w:val="22"/>
    <w:qFormat/>
    <w:rsid w:val="005a73c3"/>
    <w:rPr>
      <w:b/>
      <w:bCs/>
    </w:rPr>
  </w:style>
  <w:style w:type="character" w:styleId="Familyname" w:customStyle="1">
    <w:name w:val="familyname"/>
    <w:basedOn w:val="DefaultParagraphFont"/>
    <w:qFormat/>
    <w:rsid w:val="005a73c3"/>
    <w:rPr/>
  </w:style>
  <w:style w:type="character" w:styleId="Text" w:customStyle="1">
    <w:name w:val="text"/>
    <w:basedOn w:val="DefaultParagraphFont"/>
    <w:qFormat/>
    <w:rsid w:val="005a73c3"/>
    <w:rPr/>
  </w:style>
  <w:style w:type="character" w:styleId="UnresolvedMention">
    <w:name w:val="Unresolved Mention"/>
    <w:basedOn w:val="DefaultParagraphFont"/>
    <w:uiPriority w:val="99"/>
    <w:semiHidden/>
    <w:unhideWhenUsed/>
    <w:qFormat/>
    <w:rsid w:val="005a73c3"/>
    <w:rPr>
      <w:color w:val="605E5C"/>
      <w:shd w:fill="E1DFDD" w:val="clear"/>
    </w:rPr>
  </w:style>
  <w:style w:type="character" w:styleId="Nowrap" w:customStyle="1">
    <w:name w:val="nowrap"/>
    <w:basedOn w:val="DefaultParagraphFont"/>
    <w:qFormat/>
    <w:rsid w:val="005a73c3"/>
    <w:rPr/>
  </w:style>
  <w:style w:type="character" w:styleId="NotedebasdepageCar" w:customStyle="1">
    <w:name w:val="Note de bas de page Car"/>
    <w:basedOn w:val="DefaultParagraphFont"/>
    <w:link w:val="Notedebasdepage"/>
    <w:uiPriority w:val="99"/>
    <w:semiHidden/>
    <w:qFormat/>
    <w:rsid w:val="005a73c3"/>
    <w:rPr>
      <w:rFonts w:ascii="Arial" w:hAnsi="Arial" w:eastAsia="Arial" w:cs="Arial"/>
      <w:sz w:val="20"/>
      <w:szCs w:val="20"/>
      <w:lang w:val="fr-FR" w:eastAsia="fr-FR"/>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5a73c3"/>
    <w:rPr>
      <w:vertAlign w:val="superscript"/>
    </w:rPr>
  </w:style>
  <w:style w:type="character" w:styleId="FollowedHyperlink">
    <w:name w:val="FollowedHyperlink"/>
    <w:basedOn w:val="DefaultParagraphFont"/>
    <w:uiPriority w:val="99"/>
    <w:semiHidden/>
    <w:unhideWhenUsed/>
    <w:qFormat/>
    <w:rsid w:val="005a73c3"/>
    <w:rPr>
      <w:color w:val="954F72" w:themeColor="followed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Calibri" w:cs="Arial"/>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Arial"/>
    </w:rPr>
  </w:style>
  <w:style w:type="character" w:styleId="ListLabel15">
    <w:name w:val="ListLabel 15"/>
    <w:qFormat/>
    <w:rPr>
      <w:b/>
      <w:bCs/>
      <w:sz w:val="20"/>
    </w:rPr>
  </w:style>
  <w:style w:type="character" w:styleId="ListLabel16">
    <w:name w:val="ListLabel 16"/>
    <w:qFormat/>
    <w:rPr>
      <w:b/>
      <w:color w:val="auto"/>
      <w:sz w:val="24"/>
      <w:lang w:val="fr-FR"/>
    </w:rPr>
  </w:style>
  <w:style w:type="character" w:styleId="ListLabel17">
    <w:name w:val="ListLabel 17"/>
    <w:qFormat/>
    <w:rPr>
      <w:b/>
      <w:color w:val="auto"/>
      <w:sz w:val="24"/>
    </w:rPr>
  </w:style>
  <w:style w:type="character" w:styleId="ListLabel18">
    <w:name w:val="ListLabel 18"/>
    <w:qFormat/>
    <w:rPr>
      <w:b/>
      <w:color w:val="auto"/>
      <w:sz w:val="24"/>
    </w:rPr>
  </w:style>
  <w:style w:type="character" w:styleId="ListLabel19">
    <w:name w:val="ListLabel 19"/>
    <w:qFormat/>
    <w:rPr>
      <w:b/>
      <w:color w:val="auto"/>
      <w:sz w:val="24"/>
    </w:rPr>
  </w:style>
  <w:style w:type="character" w:styleId="ListLabel20">
    <w:name w:val="ListLabel 20"/>
    <w:qFormat/>
    <w:rPr>
      <w:b/>
      <w:color w:val="auto"/>
      <w:sz w:val="24"/>
    </w:rPr>
  </w:style>
  <w:style w:type="character" w:styleId="ListLabel21">
    <w:name w:val="ListLabel 21"/>
    <w:qFormat/>
    <w:rPr>
      <w:b/>
      <w:color w:val="auto"/>
      <w:sz w:val="24"/>
    </w:rPr>
  </w:style>
  <w:style w:type="character" w:styleId="ListLabel22">
    <w:name w:val="ListLabel 22"/>
    <w:qFormat/>
    <w:rPr>
      <w:b/>
      <w:color w:val="auto"/>
      <w:sz w:val="24"/>
    </w:rPr>
  </w:style>
  <w:style w:type="character" w:styleId="ListLabel23">
    <w:name w:val="ListLabel 23"/>
    <w:qFormat/>
    <w:rPr>
      <w:b/>
      <w:color w:val="auto"/>
      <w:sz w:val="24"/>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rFonts w:ascii="Times New Roman" w:hAnsi="Times New Roman" w:cs="Times New Roman"/>
      <w:i/>
      <w:iCs/>
      <w:sz w:val="20"/>
      <w:szCs w:val="20"/>
    </w:rPr>
  </w:style>
  <w:style w:type="character" w:styleId="ListLabel34">
    <w:name w:val="ListLabel 34"/>
    <w:qFormat/>
    <w:rPr/>
  </w:style>
  <w:style w:type="character" w:styleId="ListLabel35">
    <w:name w:val="ListLabel 35"/>
    <w:qFormat/>
    <w:rPr>
      <w:rFonts w:ascii="Times New Roman" w:hAnsi="Times New Roman" w:cs="Times New Roman" w:asciiTheme="majorBidi" w:hAnsiTheme="majorBidi"/>
      <w:sz w:val="24"/>
      <w:szCs w:val="24"/>
      <w:lang w:val="fr-FR" w:bidi="ar-DZ"/>
    </w:rPr>
  </w:style>
  <w:style w:type="character" w:styleId="ListLabel36">
    <w:name w:val="ListLabel 36"/>
    <w:qFormat/>
    <w:rPr>
      <w:rFonts w:ascii="Times New Roman" w:hAnsi="Times New Roman" w:cs="Times New Roman" w:asciiTheme="majorBidi" w:cstheme="majorBidi" w:hAnsiTheme="majorBidi"/>
      <w:color w:val="auto"/>
      <w:sz w:val="20"/>
      <w:szCs w:val="20"/>
      <w:shd w:fill="FFFFFF" w:val="clear"/>
    </w:rPr>
  </w:style>
  <w:style w:type="character" w:styleId="ListLabel37">
    <w:name w:val="ListLabel 37"/>
    <w:qFormat/>
    <w:rPr>
      <w:rFonts w:ascii="Arabic Typesetting" w:hAnsi="Arabic Typesetting" w:cs="Arabic Typesetting"/>
      <w:b w:val="false"/>
      <w:bCs w:val="false"/>
      <w:sz w:val="28"/>
      <w:szCs w:val="28"/>
    </w:rPr>
  </w:style>
  <w:style w:type="character" w:styleId="ListLabel38">
    <w:name w:val="ListLabel 38"/>
    <w:qFormat/>
    <w:rPr>
      <w:rFonts w:ascii="Arabic Typesetting" w:hAnsi="Arabic Typesetting" w:cs="Arabic Typesetting"/>
      <w:color w:val="000000"/>
      <w:sz w:val="28"/>
      <w:szCs w:val="28"/>
    </w:rPr>
  </w:style>
  <w:style w:type="character" w:styleId="ListLabel39">
    <w:name w:val="ListLabel 39"/>
    <w:qFormat/>
    <w:rPr>
      <w:rFonts w:ascii="Arabic Typesetting" w:hAnsi="Arabic Typesetting" w:cs="Arabic Typesetting"/>
      <w:b/>
      <w:bCs/>
      <w:color w:val="000000"/>
      <w:sz w:val="28"/>
      <w:szCs w:val="28"/>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5a73c3"/>
    <w:pPr>
      <w:keepNext w:val="true"/>
      <w:keepLines/>
      <w:spacing w:before="0" w:after="60"/>
    </w:pPr>
    <w:rPr>
      <w:sz w:val="52"/>
      <w:szCs w:val="52"/>
    </w:rPr>
  </w:style>
  <w:style w:type="paragraph" w:styleId="Soustitre">
    <w:name w:val="Subtitle"/>
    <w:basedOn w:val="Normal"/>
    <w:next w:val="Normal"/>
    <w:link w:val="Sous-titreCar"/>
    <w:uiPriority w:val="11"/>
    <w:qFormat/>
    <w:rsid w:val="005a73c3"/>
    <w:pPr>
      <w:keepNext w:val="true"/>
      <w:keepLines/>
      <w:spacing w:before="0" w:after="320"/>
    </w:pPr>
    <w:rPr>
      <w:color w:val="666666"/>
      <w:sz w:val="30"/>
      <w:szCs w:val="30"/>
    </w:rPr>
  </w:style>
  <w:style w:type="paragraph" w:styleId="ListParagraph">
    <w:name w:val="List Paragraph"/>
    <w:basedOn w:val="Normal"/>
    <w:uiPriority w:val="34"/>
    <w:qFormat/>
    <w:rsid w:val="005a73c3"/>
    <w:pPr>
      <w:spacing w:before="0" w:after="0"/>
      <w:ind w:left="720" w:hanging="0"/>
      <w:contextualSpacing/>
    </w:pPr>
    <w:rPr/>
  </w:style>
  <w:style w:type="paragraph" w:styleId="HTMLPreformatted">
    <w:name w:val="HTML Preformatted"/>
    <w:basedOn w:val="Normal"/>
    <w:link w:val="PrformatHTMLCar"/>
    <w:uiPriority w:val="99"/>
    <w:unhideWhenUsed/>
    <w:qFormat/>
    <w:rsid w:val="005a73c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fr-FR"/>
    </w:rPr>
  </w:style>
  <w:style w:type="paragraph" w:styleId="TOCHeading">
    <w:name w:val="TOC Heading"/>
    <w:basedOn w:val="Titre1"/>
    <w:next w:val="Normal"/>
    <w:uiPriority w:val="39"/>
    <w:unhideWhenUsed/>
    <w:qFormat/>
    <w:rsid w:val="005a73c3"/>
    <w:pPr>
      <w:numPr>
        <w:ilvl w:val="0"/>
        <w:numId w:val="0"/>
      </w:numPr>
      <w:spacing w:lineRule="auto" w:line="259" w:before="240" w:after="0"/>
    </w:pPr>
    <w:rPr>
      <w:rFonts w:ascii="Calibri Light" w:hAnsi="Calibri Light" w:eastAsia="" w:cs="Times New Roman" w:asciiTheme="majorHAnsi" w:cstheme="majorBidi" w:eastAsiaTheme="majorEastAsia" w:hAnsiTheme="majorHAnsi"/>
      <w:color w:val="2F5496" w:themeColor="accent1" w:themeShade="bf"/>
      <w:sz w:val="32"/>
      <w:szCs w:val="32"/>
      <w:lang w:val="fr-FR"/>
    </w:rPr>
  </w:style>
  <w:style w:type="paragraph" w:styleId="Tabledesmatiresniveau1">
    <w:name w:val="TOC 1"/>
    <w:basedOn w:val="Normal"/>
    <w:next w:val="Normal"/>
    <w:autoRedefine/>
    <w:uiPriority w:val="39"/>
    <w:unhideWhenUsed/>
    <w:rsid w:val="005a73c3"/>
    <w:pPr>
      <w:tabs>
        <w:tab w:val="left" w:pos="440" w:leader="none"/>
        <w:tab w:val="right" w:pos="9019" w:leader="dot"/>
      </w:tabs>
      <w:spacing w:before="0" w:after="100"/>
    </w:pPr>
    <w:rPr>
      <w:rFonts w:ascii="Times New Roman" w:hAnsi="Times New Roman" w:cs="Times New Roman" w:asciiTheme="majorBidi" w:cstheme="majorBidi" w:hAnsiTheme="majorBidi"/>
      <w:b/>
    </w:rPr>
  </w:style>
  <w:style w:type="paragraph" w:styleId="Entte">
    <w:name w:val="Header"/>
    <w:basedOn w:val="Normal"/>
    <w:link w:val="En-tteCar"/>
    <w:uiPriority w:val="99"/>
    <w:unhideWhenUsed/>
    <w:rsid w:val="005a73c3"/>
    <w:pPr>
      <w:tabs>
        <w:tab w:val="center" w:pos="4536" w:leader="none"/>
        <w:tab w:val="right" w:pos="9072" w:leader="none"/>
      </w:tabs>
      <w:spacing w:lineRule="auto" w:line="240"/>
    </w:pPr>
    <w:rPr/>
  </w:style>
  <w:style w:type="paragraph" w:styleId="Pieddepage">
    <w:name w:val="Footer"/>
    <w:basedOn w:val="Normal"/>
    <w:link w:val="PieddepageCar"/>
    <w:uiPriority w:val="99"/>
    <w:unhideWhenUsed/>
    <w:rsid w:val="005a73c3"/>
    <w:pPr>
      <w:tabs>
        <w:tab w:val="center" w:pos="4536" w:leader="none"/>
        <w:tab w:val="right" w:pos="9072" w:leader="none"/>
      </w:tabs>
      <w:spacing w:lineRule="auto" w:line="240"/>
    </w:pPr>
    <w:rPr/>
  </w:style>
  <w:style w:type="paragraph" w:styleId="Caption">
    <w:name w:val="caption"/>
    <w:basedOn w:val="Normal"/>
    <w:next w:val="Normal"/>
    <w:uiPriority w:val="35"/>
    <w:unhideWhenUsed/>
    <w:qFormat/>
    <w:rsid w:val="005a73c3"/>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5a73c3"/>
    <w:pPr/>
    <w:rPr/>
  </w:style>
  <w:style w:type="paragraph" w:styleId="Tabledesmatiresniveau2">
    <w:name w:val="TOC 2"/>
    <w:basedOn w:val="Normal"/>
    <w:next w:val="Normal"/>
    <w:autoRedefine/>
    <w:uiPriority w:val="39"/>
    <w:unhideWhenUsed/>
    <w:rsid w:val="005a73c3"/>
    <w:pPr>
      <w:spacing w:before="0" w:after="100"/>
      <w:ind w:left="220" w:hanging="0"/>
    </w:pPr>
    <w:rPr/>
  </w:style>
  <w:style w:type="paragraph" w:styleId="Tabledesmatiresniveau3">
    <w:name w:val="TOC 3"/>
    <w:basedOn w:val="Normal"/>
    <w:next w:val="Normal"/>
    <w:autoRedefine/>
    <w:uiPriority w:val="39"/>
    <w:unhideWhenUsed/>
    <w:rsid w:val="005a73c3"/>
    <w:pPr>
      <w:spacing w:before="0" w:after="100"/>
      <w:ind w:left="440" w:hanging="0"/>
    </w:pPr>
    <w:rPr/>
  </w:style>
  <w:style w:type="paragraph" w:styleId="Index4">
    <w:name w:val="index 4"/>
    <w:basedOn w:val="Normal"/>
    <w:next w:val="Normal"/>
    <w:autoRedefine/>
    <w:uiPriority w:val="99"/>
    <w:semiHidden/>
    <w:unhideWhenUsed/>
    <w:qFormat/>
    <w:rsid w:val="005a73c3"/>
    <w:pPr>
      <w:spacing w:lineRule="auto" w:line="240"/>
      <w:ind w:left="880" w:hanging="220"/>
    </w:pPr>
    <w:rPr/>
  </w:style>
  <w:style w:type="paragraph" w:styleId="Index1">
    <w:name w:val="index 1"/>
    <w:basedOn w:val="Normal"/>
    <w:next w:val="Normal"/>
    <w:autoRedefine/>
    <w:uiPriority w:val="99"/>
    <w:semiHidden/>
    <w:unhideWhenUsed/>
    <w:qFormat/>
    <w:rsid w:val="005a73c3"/>
    <w:pPr>
      <w:spacing w:lineRule="auto" w:line="240"/>
      <w:ind w:left="220" w:hanging="220"/>
    </w:pPr>
    <w:rPr/>
  </w:style>
  <w:style w:type="paragraph" w:styleId="Notedebasdepage">
    <w:name w:val="Footnote Text"/>
    <w:basedOn w:val="Normal"/>
    <w:link w:val="NotedebasdepageCar"/>
    <w:uiPriority w:val="99"/>
    <w:semiHidden/>
    <w:unhideWhenUsed/>
    <w:rsid w:val="005a73c3"/>
    <w:pPr>
      <w:spacing w:lineRule="auto" w:line="240"/>
    </w:pPr>
    <w:rPr>
      <w:sz w:val="20"/>
      <w:szCs w:val="20"/>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5a73c3"/>
    <w:pPr>
      <w:spacing w:after="0" w:line="276" w:lineRule="auto"/>
    </w:pPr>
    <w:rPr>
      <w:lang w:val="fr" w:eastAsia="fr-FR"/>
    </w:rPr>
    <w:tblPr>
      <w:tblCellMar>
        <w:top w:w="0" w:type="dxa"/>
        <w:left w:w="0" w:type="dxa"/>
        <w:bottom w:w="0" w:type="dxa"/>
        <w:right w:w="0" w:type="dxa"/>
      </w:tblCellMar>
    </w:tblPr>
  </w:style>
  <w:style w:type="table" w:styleId="Grilledutableau">
    <w:name w:val="Table Grid"/>
    <w:basedOn w:val="TableauNormal"/>
    <w:uiPriority w:val="39"/>
    <w:rsid w:val="005a73c3"/>
    <w:pPr>
      <w:spacing w:after="0" w:line="240" w:lineRule="auto"/>
    </w:pPr>
    <w:rPr>
      <w:lang w:val="fr" w:eastAsia="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wikipedia.org/wiki/United_States_Navy" TargetMode="External"/><Relationship Id="rId4" Type="http://schemas.openxmlformats.org/officeDocument/2006/relationships/hyperlink" Target="https://fr.wikipedia.org/wiki/Hayat_Tahrir_al-Cham" TargetMode="External"/><Relationship Id="rId5" Type="http://schemas.openxmlformats.org/officeDocument/2006/relationships/hyperlink" Target="https://fr.wikipedia.org/wiki/Hayat_Tahrir_al-Cham" TargetMode="External"/><Relationship Id="rId6" Type="http://schemas.openxmlformats.org/officeDocument/2006/relationships/hyperlink" Target="https://fr.wikipedia.org/wiki/Hayat_Tahrir_al-Cham" TargetMode="External"/><Relationship Id="rId7" Type="http://schemas.openxmlformats.org/officeDocument/2006/relationships/hyperlink" Target="https://www.france24.com/ar/20190110-&#1587;&#1608;&#1585;&#1610;&#1575;-&#1607;&#1610;&#1574;&#1577;-&#1578;&#1581;&#1585;&#1610;&#1585;-&#1575;&#1604;&#1588;&#1575;&#1605;-&#1573;&#1583;&#1604;&#1576;-&#1575;&#1578;&#1601;&#1575;&#1602;-&#1587;&#1610;&#1591;&#1585;&#1577;-&#1601;&#1589;&#1575;&#1574;&#1604;-&#1580;&#1607;&#1575;&#1583;&#1610;&#1577;-&#1605;&#1593;&#1575;&#1585;&#1590;&#1577;" TargetMode="Externa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www.arabicnlp.pro/alp/?fbclid=IwAR1pC8hjqaTu6wwfXhNUi9611KCfSDxb86YjxIUpHtaNScuzFXnQ9b4946E"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Application>LibreOffice/6.0.7.3$Linux_X86_64 LibreOffice_project/00m0$Build-3</Application>
  <Pages>22</Pages>
  <Words>3199</Words>
  <Characters>17434</Characters>
  <CharactersWithSpaces>20034</CharactersWithSpaces>
  <Paragraphs>734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2019-05-14T23:34:00Z</dcterms:created>
  <dc:creator>Réda Hasnaoui</dc:creator>
  <dc:description/>
  <dc:language>fr-FR</dc:language>
  <cp:lastModifiedBy>Iana Atanassova</cp:lastModifiedBy>
  <dcterms:modified xsi:type="dcterms:W3CDTF">2019-05-18T17:17:24Z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